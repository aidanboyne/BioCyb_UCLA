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4DD5" w14:textId="3F78EF03" w:rsidR="00F94FE6" w:rsidRPr="00BE6F86" w:rsidRDefault="00511A69">
      <w:pPr>
        <w:rPr>
          <w:rFonts w:ascii="Roboto Black" w:hAnsi="Roboto Black"/>
          <w:sz w:val="40"/>
          <w:szCs w:val="40"/>
        </w:rPr>
      </w:pPr>
      <w:bookmarkStart w:id="0" w:name="_Hlk130575049"/>
      <w:bookmarkEnd w:id="0"/>
      <w:r>
        <w:rPr>
          <w:rFonts w:ascii="Roboto Black" w:hAnsi="Roboto Black"/>
          <w:sz w:val="40"/>
          <w:szCs w:val="40"/>
          <w:lang w:val="sv-SE"/>
        </w:rPr>
        <w:t>Thyr</w:t>
      </w:r>
      <w:r w:rsidR="00943808">
        <w:rPr>
          <w:rFonts w:ascii="Roboto Black" w:hAnsi="Roboto Black"/>
          <w:sz w:val="40"/>
          <w:szCs w:val="40"/>
          <w:lang w:val="sv-SE"/>
        </w:rPr>
        <w:t>IM</w:t>
      </w:r>
      <w:r>
        <w:rPr>
          <w:rFonts w:ascii="Roboto Black" w:hAnsi="Roboto Black"/>
          <w:sz w:val="40"/>
          <w:szCs w:val="40"/>
          <w:lang w:val="sv-SE"/>
        </w:rPr>
        <w:t xml:space="preserve">sim: A </w:t>
      </w:r>
      <w:r w:rsidR="009908B8">
        <w:rPr>
          <w:rFonts w:ascii="Roboto Black" w:hAnsi="Roboto Black"/>
          <w:sz w:val="40"/>
          <w:szCs w:val="40"/>
          <w:lang w:val="sv-SE"/>
        </w:rPr>
        <w:t>Simulation</w:t>
      </w:r>
      <w:r w:rsidR="009908B8" w:rsidRPr="00BE6F86">
        <w:rPr>
          <w:rFonts w:ascii="Roboto Black" w:hAnsi="Roboto Black"/>
          <w:sz w:val="40"/>
          <w:szCs w:val="40"/>
          <w:lang w:val="sv-SE"/>
        </w:rPr>
        <w:t xml:space="preserve"> </w:t>
      </w:r>
      <w:r w:rsidR="00E277A7" w:rsidRPr="00BE6F86">
        <w:rPr>
          <w:rFonts w:ascii="Roboto Black" w:hAnsi="Roboto Black"/>
          <w:sz w:val="40"/>
          <w:szCs w:val="40"/>
          <w:lang w:val="sv-SE"/>
        </w:rPr>
        <w:t xml:space="preserve">Model of </w:t>
      </w:r>
      <w:r w:rsidR="005D4BDE">
        <w:rPr>
          <w:rFonts w:ascii="Roboto Black" w:hAnsi="Roboto Black"/>
          <w:sz w:val="40"/>
          <w:szCs w:val="40"/>
          <w:lang w:val="sv-SE"/>
        </w:rPr>
        <w:t xml:space="preserve">Thyroid-Immune </w:t>
      </w:r>
      <w:r w:rsidR="00943808">
        <w:rPr>
          <w:rFonts w:ascii="Roboto Black" w:hAnsi="Roboto Black"/>
          <w:sz w:val="40"/>
          <w:szCs w:val="40"/>
          <w:lang w:val="sv-SE"/>
        </w:rPr>
        <w:t xml:space="preserve">System </w:t>
      </w:r>
      <w:r w:rsidR="009908B8">
        <w:rPr>
          <w:rFonts w:ascii="Roboto Black" w:hAnsi="Roboto Black"/>
          <w:sz w:val="40"/>
          <w:szCs w:val="40"/>
          <w:lang w:val="sv-SE"/>
        </w:rPr>
        <w:t xml:space="preserve">Dynamical </w:t>
      </w:r>
      <w:r w:rsidR="005D4BDE">
        <w:rPr>
          <w:rFonts w:ascii="Roboto Black" w:hAnsi="Roboto Black"/>
          <w:sz w:val="40"/>
          <w:szCs w:val="40"/>
          <w:lang w:val="sv-SE"/>
        </w:rPr>
        <w:t>Interaction</w:t>
      </w:r>
      <w:r w:rsidR="00943808">
        <w:rPr>
          <w:rFonts w:ascii="Roboto Black" w:hAnsi="Roboto Black"/>
          <w:sz w:val="40"/>
          <w:szCs w:val="40"/>
          <w:lang w:val="sv-SE"/>
        </w:rPr>
        <w:t>s</w:t>
      </w:r>
      <w:r w:rsidR="005D4BDE">
        <w:rPr>
          <w:rFonts w:ascii="Roboto Black" w:hAnsi="Roboto Black"/>
          <w:sz w:val="40"/>
          <w:szCs w:val="40"/>
          <w:lang w:val="sv-SE"/>
        </w:rPr>
        <w:t xml:space="preserve"> in </w:t>
      </w:r>
      <w:r w:rsidR="00E277A7" w:rsidRPr="00BE6F86">
        <w:rPr>
          <w:rFonts w:ascii="Roboto Black" w:hAnsi="Roboto Black"/>
          <w:sz w:val="40"/>
          <w:szCs w:val="40"/>
          <w:lang w:val="sv-SE"/>
        </w:rPr>
        <w:t>Hashimoto</w:t>
      </w:r>
      <w:r w:rsidR="00E277A7" w:rsidRPr="00BE6F86">
        <w:rPr>
          <w:rFonts w:ascii="Roboto Black" w:hAnsi="Roboto Black"/>
          <w:sz w:val="40"/>
          <w:szCs w:val="40"/>
        </w:rPr>
        <w:t>’s Thyroiditis</w:t>
      </w:r>
    </w:p>
    <w:p w14:paraId="77140E18" w14:textId="7CE4F35A" w:rsidR="00E277A7" w:rsidRDefault="00E277A7">
      <w:pPr>
        <w:rPr>
          <w:rFonts w:ascii="Cambria" w:hAnsi="Cambria"/>
          <w:color w:val="1F3864" w:themeColor="accent1" w:themeShade="80"/>
          <w:sz w:val="24"/>
          <w:szCs w:val="24"/>
        </w:rPr>
      </w:pPr>
      <w:r w:rsidRPr="00BE6F86">
        <w:rPr>
          <w:rFonts w:ascii="Cambria" w:hAnsi="Cambria"/>
          <w:color w:val="1F3864" w:themeColor="accent1" w:themeShade="80"/>
          <w:sz w:val="24"/>
          <w:szCs w:val="24"/>
        </w:rPr>
        <w:t>Aidan Boyne</w:t>
      </w:r>
      <w:r w:rsidR="00280D6F">
        <w:rPr>
          <w:rFonts w:ascii="Cambria" w:hAnsi="Cambria"/>
          <w:color w:val="1F3864" w:themeColor="accent1" w:themeShade="80"/>
          <w:sz w:val="24"/>
          <w:szCs w:val="24"/>
        </w:rPr>
        <w:t xml:space="preserve">, </w:t>
      </w:r>
      <w:r w:rsidR="009908B8">
        <w:rPr>
          <w:rFonts w:ascii="Cambria" w:hAnsi="Cambria"/>
          <w:color w:val="1F3864" w:themeColor="accent1" w:themeShade="80"/>
          <w:sz w:val="24"/>
          <w:szCs w:val="24"/>
        </w:rPr>
        <w:t>edited by JD July 1</w:t>
      </w:r>
      <w:proofErr w:type="gramStart"/>
      <w:r w:rsidR="009908B8">
        <w:rPr>
          <w:rFonts w:ascii="Cambria" w:hAnsi="Cambria"/>
          <w:color w:val="1F3864" w:themeColor="accent1" w:themeShade="80"/>
          <w:sz w:val="24"/>
          <w:szCs w:val="24"/>
        </w:rPr>
        <w:t xml:space="preserve"> 2023</w:t>
      </w:r>
      <w:proofErr w:type="gramEnd"/>
      <w:r w:rsidR="009908B8">
        <w:rPr>
          <w:rFonts w:ascii="Cambria" w:hAnsi="Cambria"/>
          <w:color w:val="1F3864" w:themeColor="accent1" w:themeShade="80"/>
          <w:sz w:val="24"/>
          <w:szCs w:val="24"/>
        </w:rPr>
        <w:t xml:space="preserve"> (first pass)</w:t>
      </w:r>
      <w:r w:rsidR="0068777D">
        <w:rPr>
          <w:rFonts w:ascii="Cambria" w:hAnsi="Cambria"/>
          <w:color w:val="1F3864" w:themeColor="accent1" w:themeShade="80"/>
          <w:sz w:val="24"/>
          <w:szCs w:val="24"/>
        </w:rPr>
        <w:t>, revised AB July 07</w:t>
      </w:r>
    </w:p>
    <w:p w14:paraId="7917BE8D" w14:textId="62E37985" w:rsidR="00BE6F86" w:rsidRDefault="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D6ED9D9" w14:textId="1FD74562" w:rsidR="00BE6F86" w:rsidRPr="00BE6F86" w:rsidRDefault="00BE6F86">
      <w:pPr>
        <w:rPr>
          <w:rFonts w:ascii="Roboto" w:hAnsi="Roboto"/>
          <w:b/>
          <w:bCs/>
          <w:color w:val="1F3864" w:themeColor="accent1" w:themeShade="80"/>
          <w:sz w:val="28"/>
          <w:szCs w:val="28"/>
        </w:rPr>
      </w:pPr>
      <w:r w:rsidRPr="00BE6F86">
        <w:rPr>
          <w:rFonts w:ascii="Roboto" w:hAnsi="Roboto"/>
          <w:b/>
          <w:bCs/>
          <w:color w:val="1F3864" w:themeColor="accent1" w:themeShade="80"/>
          <w:sz w:val="28"/>
          <w:szCs w:val="28"/>
        </w:rPr>
        <w:t>Abstract</w:t>
      </w:r>
    </w:p>
    <w:p w14:paraId="1F64A555" w14:textId="3F7840E5" w:rsidR="00BE6F86" w:rsidRPr="00940D33" w:rsidRDefault="00940D33">
      <w:pPr>
        <w:rPr>
          <w:rFonts w:ascii="Cambria" w:hAnsi="Cambria"/>
          <w:sz w:val="24"/>
          <w:szCs w:val="24"/>
        </w:rPr>
      </w:pPr>
      <w:r w:rsidRPr="00940D33">
        <w:rPr>
          <w:rFonts w:ascii="Cambria" w:hAnsi="Cambria"/>
          <w:sz w:val="24"/>
          <w:szCs w:val="24"/>
        </w:rPr>
        <w:t xml:space="preserve">Hashimoto’s </w:t>
      </w:r>
      <w:r w:rsidR="00280D6F">
        <w:rPr>
          <w:rFonts w:ascii="Cambria" w:hAnsi="Cambria"/>
          <w:sz w:val="24"/>
          <w:szCs w:val="24"/>
        </w:rPr>
        <w:t>D</w:t>
      </w:r>
      <w:r w:rsidR="00943808">
        <w:rPr>
          <w:rFonts w:ascii="Cambria" w:hAnsi="Cambria"/>
          <w:sz w:val="24"/>
          <w:szCs w:val="24"/>
        </w:rPr>
        <w:t>isease (HD)</w:t>
      </w:r>
      <w:r w:rsidRPr="00940D33">
        <w:rPr>
          <w:rFonts w:ascii="Cambria" w:hAnsi="Cambria"/>
          <w:sz w:val="24"/>
          <w:szCs w:val="24"/>
        </w:rPr>
        <w:t xml:space="preserve"> is a</w:t>
      </w:r>
      <w:r>
        <w:rPr>
          <w:rFonts w:ascii="Cambria" w:hAnsi="Cambria"/>
          <w:sz w:val="24"/>
          <w:szCs w:val="24"/>
        </w:rPr>
        <w:t xml:space="preserve"> common </w:t>
      </w:r>
      <w:r w:rsidRPr="00940D33">
        <w:rPr>
          <w:rFonts w:ascii="Cambria" w:hAnsi="Cambria"/>
          <w:sz w:val="24"/>
          <w:szCs w:val="24"/>
        </w:rPr>
        <w:t>autoimmune disorder characterized by destruction of thyroid tissue and subsequent hypothyroidism</w:t>
      </w:r>
      <w:r w:rsidR="0068109B">
        <w:rPr>
          <w:rFonts w:ascii="Cambria" w:hAnsi="Cambria"/>
          <w:sz w:val="24"/>
          <w:szCs w:val="24"/>
        </w:rPr>
        <w:t xml:space="preserve">.  </w:t>
      </w:r>
      <w:r>
        <w:rPr>
          <w:rFonts w:ascii="Cambria" w:hAnsi="Cambria"/>
          <w:sz w:val="24"/>
          <w:szCs w:val="24"/>
        </w:rPr>
        <w:t xml:space="preserve">Despite the significant role of the immune system in disease progression, </w:t>
      </w:r>
      <w:r w:rsidR="00980CF4">
        <w:rPr>
          <w:rFonts w:ascii="Cambria" w:hAnsi="Cambria"/>
          <w:sz w:val="24"/>
          <w:szCs w:val="24"/>
        </w:rPr>
        <w:t xml:space="preserve">current </w:t>
      </w:r>
      <w:r>
        <w:rPr>
          <w:rFonts w:ascii="Cambria" w:hAnsi="Cambria"/>
          <w:sz w:val="24"/>
          <w:szCs w:val="24"/>
        </w:rPr>
        <w:t xml:space="preserve">clinical treatment </w:t>
      </w:r>
      <w:r w:rsidR="005D4BDE">
        <w:rPr>
          <w:rFonts w:ascii="Cambria" w:hAnsi="Cambria"/>
          <w:sz w:val="24"/>
          <w:szCs w:val="24"/>
        </w:rPr>
        <w:t>relies entirely on hormone replacement therapy and thyroid-immune</w:t>
      </w:r>
      <w:r w:rsidR="00943808">
        <w:rPr>
          <w:rFonts w:ascii="Cambria" w:hAnsi="Cambria"/>
          <w:sz w:val="24"/>
          <w:szCs w:val="24"/>
        </w:rPr>
        <w:t xml:space="preserve"> system </w:t>
      </w:r>
      <w:r w:rsidR="005D4BDE">
        <w:rPr>
          <w:rFonts w:ascii="Cambria" w:hAnsi="Cambria"/>
          <w:sz w:val="24"/>
          <w:szCs w:val="24"/>
        </w:rPr>
        <w:t>interactions remain largely unclear</w:t>
      </w:r>
      <w:r w:rsidR="0068109B">
        <w:rPr>
          <w:rFonts w:ascii="Cambria" w:hAnsi="Cambria"/>
          <w:sz w:val="24"/>
          <w:szCs w:val="24"/>
        </w:rPr>
        <w:t xml:space="preserve">.  </w:t>
      </w:r>
      <w:r w:rsidR="005D4BDE">
        <w:rPr>
          <w:rFonts w:ascii="Cambria" w:hAnsi="Cambria"/>
          <w:sz w:val="24"/>
          <w:szCs w:val="24"/>
        </w:rPr>
        <w:t xml:space="preserve"> </w:t>
      </w:r>
      <w:r w:rsidR="00943808">
        <w:rPr>
          <w:rFonts w:ascii="Cambria" w:hAnsi="Cambria"/>
          <w:sz w:val="24"/>
          <w:szCs w:val="24"/>
        </w:rPr>
        <w:t xml:space="preserve">We </w:t>
      </w:r>
      <w:r w:rsidR="005D4BDE">
        <w:rPr>
          <w:rFonts w:ascii="Cambria" w:hAnsi="Cambria"/>
          <w:sz w:val="24"/>
          <w:szCs w:val="24"/>
        </w:rPr>
        <w:t>present a</w:t>
      </w:r>
      <w:r w:rsidR="00106B0C">
        <w:rPr>
          <w:rFonts w:ascii="Cambria" w:hAnsi="Cambria"/>
          <w:sz w:val="24"/>
          <w:szCs w:val="24"/>
        </w:rPr>
        <w:t xml:space="preserve"> </w:t>
      </w:r>
      <w:r w:rsidR="005D4BDE">
        <w:rPr>
          <w:rFonts w:ascii="Cambria" w:hAnsi="Cambria"/>
          <w:sz w:val="24"/>
          <w:szCs w:val="24"/>
        </w:rPr>
        <w:t xml:space="preserve">mathematical </w:t>
      </w:r>
      <w:r w:rsidR="00943808">
        <w:rPr>
          <w:rFonts w:ascii="Cambria" w:hAnsi="Cambria"/>
          <w:sz w:val="24"/>
          <w:szCs w:val="24"/>
        </w:rPr>
        <w:t xml:space="preserve">simulation </w:t>
      </w:r>
      <w:r w:rsidR="005D4BDE">
        <w:rPr>
          <w:rFonts w:ascii="Cambria" w:hAnsi="Cambria"/>
          <w:sz w:val="24"/>
          <w:szCs w:val="24"/>
        </w:rPr>
        <w:t>model</w:t>
      </w:r>
      <w:r w:rsidR="00511A69">
        <w:rPr>
          <w:rFonts w:ascii="Cambria" w:hAnsi="Cambria"/>
          <w:sz w:val="24"/>
          <w:szCs w:val="24"/>
        </w:rPr>
        <w:t xml:space="preserve"> of Hashimoto’s thyroiditis</w:t>
      </w:r>
      <w:r w:rsidR="005D4BDE">
        <w:rPr>
          <w:rFonts w:ascii="Cambria" w:hAnsi="Cambria"/>
          <w:sz w:val="24"/>
          <w:szCs w:val="24"/>
        </w:rPr>
        <w:t xml:space="preserve"> which </w:t>
      </w:r>
      <w:r w:rsidR="00106B0C">
        <w:rPr>
          <w:rFonts w:ascii="Cambria" w:hAnsi="Cambria"/>
          <w:sz w:val="24"/>
          <w:szCs w:val="24"/>
        </w:rPr>
        <w:t xml:space="preserve">incorporates </w:t>
      </w:r>
      <w:r w:rsidR="00511A69">
        <w:rPr>
          <w:rFonts w:ascii="Cambria" w:hAnsi="Cambria"/>
          <w:sz w:val="24"/>
          <w:szCs w:val="24"/>
        </w:rPr>
        <w:t>the</w:t>
      </w:r>
      <w:r w:rsidR="00106B0C">
        <w:rPr>
          <w:rFonts w:ascii="Cambria" w:hAnsi="Cambria"/>
          <w:sz w:val="24"/>
          <w:szCs w:val="24"/>
        </w:rPr>
        <w:t xml:space="preserve"> dynamic </w:t>
      </w:r>
      <w:r w:rsidR="00511A69">
        <w:rPr>
          <w:rFonts w:ascii="Cambria" w:hAnsi="Cambria"/>
          <w:sz w:val="24"/>
          <w:szCs w:val="24"/>
        </w:rPr>
        <w:t xml:space="preserve">interactions of </w:t>
      </w:r>
      <w:r w:rsidR="00106B0C">
        <w:rPr>
          <w:rFonts w:ascii="Cambria" w:hAnsi="Cambria"/>
          <w:sz w:val="24"/>
          <w:szCs w:val="24"/>
        </w:rPr>
        <w:t>the immune</w:t>
      </w:r>
      <w:r w:rsidR="00511A69">
        <w:rPr>
          <w:rFonts w:ascii="Cambria" w:hAnsi="Cambria"/>
          <w:sz w:val="24"/>
          <w:szCs w:val="24"/>
        </w:rPr>
        <w:t xml:space="preserve"> system</w:t>
      </w:r>
      <w:r w:rsidR="00106B0C">
        <w:rPr>
          <w:rFonts w:ascii="Cambria" w:hAnsi="Cambria"/>
          <w:sz w:val="24"/>
          <w:szCs w:val="24"/>
        </w:rPr>
        <w:t xml:space="preserve"> </w:t>
      </w:r>
      <w:r w:rsidR="00511A69">
        <w:rPr>
          <w:rFonts w:ascii="Cambria" w:hAnsi="Cambria"/>
          <w:sz w:val="24"/>
          <w:szCs w:val="24"/>
        </w:rPr>
        <w:t>and</w:t>
      </w:r>
      <w:r w:rsidR="00106B0C">
        <w:rPr>
          <w:rFonts w:ascii="Cambria" w:hAnsi="Cambria"/>
          <w:sz w:val="24"/>
          <w:szCs w:val="24"/>
        </w:rPr>
        <w:t xml:space="preserve"> thyroid</w:t>
      </w:r>
      <w:r w:rsidR="0068109B">
        <w:rPr>
          <w:rFonts w:ascii="Cambria" w:hAnsi="Cambria"/>
          <w:sz w:val="24"/>
          <w:szCs w:val="24"/>
        </w:rPr>
        <w:t xml:space="preserve">.  </w:t>
      </w:r>
      <w:r w:rsidR="00791228">
        <w:rPr>
          <w:rFonts w:ascii="Cambria" w:hAnsi="Cambria"/>
          <w:sz w:val="24"/>
          <w:szCs w:val="24"/>
        </w:rPr>
        <w:t>The model</w:t>
      </w:r>
      <w:r w:rsidR="00943808">
        <w:rPr>
          <w:rFonts w:ascii="Cambria" w:hAnsi="Cambria"/>
          <w:sz w:val="24"/>
          <w:szCs w:val="24"/>
        </w:rPr>
        <w:t xml:space="preserve"> is</w:t>
      </w:r>
      <w:r w:rsidR="00791228">
        <w:rPr>
          <w:rFonts w:ascii="Cambria" w:hAnsi="Cambria"/>
          <w:sz w:val="24"/>
          <w:szCs w:val="24"/>
        </w:rPr>
        <w:t xml:space="preserve"> fitted to</w:t>
      </w:r>
      <w:r w:rsidR="00717EA5">
        <w:rPr>
          <w:rFonts w:ascii="Cambria" w:hAnsi="Cambria"/>
          <w:sz w:val="24"/>
          <w:szCs w:val="24"/>
        </w:rPr>
        <w:t xml:space="preserve"> UCLA health system patient data, </w:t>
      </w:r>
      <w:r w:rsidR="00AC08E3">
        <w:rPr>
          <w:rFonts w:ascii="Cambria" w:hAnsi="Cambria"/>
          <w:sz w:val="24"/>
          <w:szCs w:val="24"/>
        </w:rPr>
        <w:t>extend</w:t>
      </w:r>
      <w:r w:rsidR="00943808">
        <w:rPr>
          <w:rFonts w:ascii="Cambria" w:hAnsi="Cambria"/>
          <w:sz w:val="24"/>
          <w:szCs w:val="24"/>
        </w:rPr>
        <w:t>ing</w:t>
      </w:r>
      <w:r w:rsidR="00AC08E3">
        <w:rPr>
          <w:rFonts w:ascii="Cambria" w:hAnsi="Cambria"/>
          <w:sz w:val="24"/>
          <w:szCs w:val="24"/>
        </w:rPr>
        <w:t xml:space="preserve"> the capabilities of our validated </w:t>
      </w:r>
      <w:r w:rsidR="00943808">
        <w:rPr>
          <w:rFonts w:ascii="Cambria" w:hAnsi="Cambria"/>
          <w:sz w:val="24"/>
          <w:szCs w:val="24"/>
        </w:rPr>
        <w:t xml:space="preserve">patient specific </w:t>
      </w:r>
      <w:r w:rsidR="00AC08E3">
        <w:rPr>
          <w:rFonts w:ascii="Cambria" w:hAnsi="Cambria"/>
          <w:sz w:val="24"/>
          <w:szCs w:val="24"/>
        </w:rPr>
        <w:t>p-</w:t>
      </w:r>
      <w:r w:rsidR="009C5312">
        <w:rPr>
          <w:rFonts w:ascii="Cambria" w:hAnsi="Cambria"/>
          <w:sz w:val="24"/>
          <w:szCs w:val="24"/>
        </w:rPr>
        <w:t>THYROSIM</w:t>
      </w:r>
      <w:r w:rsidR="00AC08E3">
        <w:rPr>
          <w:rFonts w:ascii="Cambria" w:hAnsi="Cambria"/>
          <w:sz w:val="24"/>
          <w:szCs w:val="24"/>
        </w:rPr>
        <w:t xml:space="preserve"> model</w:t>
      </w:r>
      <w:r w:rsidR="00280D6F">
        <w:rPr>
          <w:rFonts w:ascii="Cambria" w:hAnsi="Cambria"/>
          <w:sz w:val="24"/>
          <w:szCs w:val="24"/>
        </w:rPr>
        <w:t>,</w:t>
      </w:r>
      <w:r w:rsidR="00AC08E3">
        <w:rPr>
          <w:rFonts w:ascii="Cambria" w:hAnsi="Cambria"/>
          <w:sz w:val="24"/>
          <w:szCs w:val="24"/>
        </w:rPr>
        <w:t xml:space="preserve"> allowing it to simulate the interplay of relevant immune components and the thyroid</w:t>
      </w:r>
      <w:r w:rsidR="00943808">
        <w:rPr>
          <w:rFonts w:ascii="Cambria" w:hAnsi="Cambria"/>
          <w:sz w:val="24"/>
          <w:szCs w:val="24"/>
        </w:rPr>
        <w:t xml:space="preserve"> of patients with HD</w:t>
      </w:r>
      <w:r w:rsidR="0068109B">
        <w:rPr>
          <w:rFonts w:ascii="Cambria" w:hAnsi="Cambria"/>
          <w:sz w:val="24"/>
          <w:szCs w:val="24"/>
        </w:rPr>
        <w:t xml:space="preserve">.  </w:t>
      </w:r>
    </w:p>
    <w:p w14:paraId="56257B57" w14:textId="77777777" w:rsidR="005952C4" w:rsidRDefault="005952C4" w:rsidP="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B98860F" w14:textId="4B371D14" w:rsidR="005952C4" w:rsidRDefault="005952C4">
      <w:pPr>
        <w:rPr>
          <w:rFonts w:ascii="Roboto" w:hAnsi="Roboto"/>
          <w:b/>
          <w:bCs/>
          <w:color w:val="1F3864" w:themeColor="accent1" w:themeShade="80"/>
          <w:sz w:val="28"/>
          <w:szCs w:val="28"/>
        </w:rPr>
        <w:sectPr w:rsidR="005952C4" w:rsidSect="00C71339">
          <w:headerReference w:type="default" r:id="rId8"/>
          <w:pgSz w:w="12240" w:h="15840"/>
          <w:pgMar w:top="720" w:right="720" w:bottom="720" w:left="720" w:header="720" w:footer="720" w:gutter="0"/>
          <w:cols w:space="720"/>
          <w:titlePg/>
          <w:docGrid w:linePitch="360"/>
        </w:sectPr>
      </w:pPr>
    </w:p>
    <w:p w14:paraId="49A927E7" w14:textId="15107F9C" w:rsidR="00BE6F86" w:rsidRDefault="00BE6F86">
      <w:pPr>
        <w:rPr>
          <w:rFonts w:ascii="Roboto" w:hAnsi="Roboto"/>
          <w:b/>
          <w:bCs/>
          <w:color w:val="1F3864" w:themeColor="accent1" w:themeShade="80"/>
          <w:sz w:val="28"/>
          <w:szCs w:val="28"/>
        </w:rPr>
      </w:pPr>
      <w:r>
        <w:rPr>
          <w:rFonts w:ascii="Roboto" w:hAnsi="Roboto"/>
          <w:b/>
          <w:bCs/>
          <w:color w:val="1F3864" w:themeColor="accent1" w:themeShade="80"/>
          <w:sz w:val="28"/>
          <w:szCs w:val="28"/>
        </w:rPr>
        <w:t>Introduction</w:t>
      </w:r>
    </w:p>
    <w:p w14:paraId="4E0ED350" w14:textId="77777777" w:rsidR="005952C4" w:rsidRDefault="005952C4" w:rsidP="00940D33">
      <w:pPr>
        <w:rPr>
          <w:rFonts w:ascii="Cambria" w:hAnsi="Cambria"/>
          <w:sz w:val="24"/>
          <w:szCs w:val="24"/>
        </w:rPr>
        <w:sectPr w:rsidR="005952C4" w:rsidSect="00C71339">
          <w:type w:val="continuous"/>
          <w:pgSz w:w="12240" w:h="15840"/>
          <w:pgMar w:top="720" w:right="720" w:bottom="720" w:left="720" w:header="720" w:footer="720" w:gutter="0"/>
          <w:cols w:space="720"/>
          <w:docGrid w:linePitch="360"/>
        </w:sectPr>
      </w:pPr>
    </w:p>
    <w:p w14:paraId="521394C5" w14:textId="458747C3" w:rsidR="003D5BCB" w:rsidRPr="00503473" w:rsidRDefault="00940D33" w:rsidP="005952C4">
      <w:pPr>
        <w:jc w:val="both"/>
        <w:rPr>
          <w:rFonts w:ascii="Cambria" w:hAnsi="Cambria"/>
        </w:rPr>
      </w:pPr>
      <w:r w:rsidRPr="00503473">
        <w:rPr>
          <w:rFonts w:ascii="Cambria" w:hAnsi="Cambria"/>
        </w:rPr>
        <w:t>Hashimoto’s Disease (HD) is the most common autoimmune thyroid disease</w:t>
      </w:r>
      <w:r w:rsidR="00E35E2A">
        <w:rPr>
          <w:rFonts w:ascii="Cambria" w:hAnsi="Cambria"/>
        </w:rPr>
        <w:t>, c</w:t>
      </w:r>
      <w:r w:rsidRPr="00503473">
        <w:rPr>
          <w:rFonts w:ascii="Cambria" w:hAnsi="Cambria"/>
        </w:rPr>
        <w:t>aus</w:t>
      </w:r>
      <w:r w:rsidR="00E35E2A">
        <w:rPr>
          <w:rFonts w:ascii="Cambria" w:hAnsi="Cambria"/>
        </w:rPr>
        <w:t>ing</w:t>
      </w:r>
      <w:r w:rsidRPr="00503473">
        <w:rPr>
          <w:rFonts w:ascii="Cambria" w:hAnsi="Cambria"/>
        </w:rPr>
        <w:t xml:space="preserve"> roughly 30% of all cases of clinical hypothyroidism in the US</w:t>
      </w:r>
      <w:commentRangeStart w:id="1"/>
      <w:r w:rsidR="00B52F52">
        <w:rPr>
          <w:rFonts w:ascii="Cambria" w:hAnsi="Cambria"/>
          <w:vertAlign w:val="superscript"/>
        </w:rPr>
        <w:t>1</w:t>
      </w:r>
      <w:commentRangeEnd w:id="1"/>
      <w:r w:rsidR="005B324A">
        <w:rPr>
          <w:rStyle w:val="CommentReference"/>
        </w:rPr>
        <w:commentReference w:id="1"/>
      </w:r>
      <w:r w:rsidR="0068109B">
        <w:rPr>
          <w:rFonts w:ascii="Cambria" w:hAnsi="Cambria"/>
        </w:rPr>
        <w:t xml:space="preserve">.  </w:t>
      </w:r>
      <w:r w:rsidR="00E35E2A">
        <w:rPr>
          <w:rFonts w:ascii="Cambria" w:hAnsi="Cambria"/>
        </w:rPr>
        <w:t xml:space="preserve">HD is usually distinguished from other causes of hypothyroidism by the characteristic </w:t>
      </w:r>
      <w:r w:rsidR="00980CF4" w:rsidRPr="00503473">
        <w:rPr>
          <w:rFonts w:ascii="Cambria" w:hAnsi="Cambria"/>
        </w:rPr>
        <w:t>elevated thyroid peroxidase antibody (</w:t>
      </w:r>
      <w:proofErr w:type="spellStart"/>
      <w:r w:rsidR="00980CF4" w:rsidRPr="00503473">
        <w:rPr>
          <w:rFonts w:ascii="Cambria" w:hAnsi="Cambria"/>
        </w:rPr>
        <w:t>TPOAb</w:t>
      </w:r>
      <w:proofErr w:type="spellEnd"/>
      <w:r w:rsidR="00980CF4" w:rsidRPr="00503473">
        <w:rPr>
          <w:rFonts w:ascii="Cambria" w:hAnsi="Cambria"/>
        </w:rPr>
        <w:t>) and</w:t>
      </w:r>
      <w:r w:rsidR="009C5312">
        <w:rPr>
          <w:rFonts w:ascii="Cambria" w:hAnsi="Cambria"/>
        </w:rPr>
        <w:t>, to a lesser extent,</w:t>
      </w:r>
      <w:r w:rsidR="0017747F">
        <w:rPr>
          <w:rFonts w:ascii="Cambria" w:hAnsi="Cambria"/>
        </w:rPr>
        <w:t xml:space="preserve"> </w:t>
      </w:r>
      <w:r w:rsidR="00980CF4" w:rsidRPr="00503473">
        <w:rPr>
          <w:rFonts w:ascii="Cambria" w:hAnsi="Cambria"/>
        </w:rPr>
        <w:t>thyroglobulin antibody (</w:t>
      </w:r>
      <w:proofErr w:type="spellStart"/>
      <w:r w:rsidR="00980CF4" w:rsidRPr="00503473">
        <w:rPr>
          <w:rFonts w:ascii="Cambria" w:hAnsi="Cambria"/>
        </w:rPr>
        <w:t>TGAb</w:t>
      </w:r>
      <w:proofErr w:type="spellEnd"/>
      <w:r w:rsidR="00980CF4" w:rsidRPr="00503473">
        <w:rPr>
          <w:rFonts w:ascii="Cambria" w:hAnsi="Cambria"/>
        </w:rPr>
        <w:t>) serum levels</w:t>
      </w:r>
      <w:r w:rsidR="00E35E2A">
        <w:rPr>
          <w:rFonts w:ascii="Cambria" w:hAnsi="Cambria"/>
        </w:rPr>
        <w:t xml:space="preserve">, present in over </w:t>
      </w:r>
      <w:r w:rsidR="00E35E2A" w:rsidRPr="00E35E2A">
        <w:rPr>
          <w:rFonts w:ascii="Cambria" w:hAnsi="Cambria"/>
          <w:highlight w:val="yellow"/>
        </w:rPr>
        <w:t>90% (SOURCE) and 70% (SOURCE)</w:t>
      </w:r>
      <w:r w:rsidR="00E35E2A">
        <w:rPr>
          <w:rFonts w:ascii="Cambria" w:hAnsi="Cambria"/>
        </w:rPr>
        <w:t xml:space="preserve"> of HD patients</w:t>
      </w:r>
      <w:r w:rsidR="0068109B">
        <w:rPr>
          <w:rFonts w:ascii="Cambria" w:hAnsi="Cambria"/>
        </w:rPr>
        <w:t xml:space="preserve">.  </w:t>
      </w:r>
      <w:r w:rsidR="00980CF4" w:rsidRPr="00503473">
        <w:rPr>
          <w:rFonts w:ascii="Cambria" w:hAnsi="Cambria"/>
        </w:rPr>
        <w:t>These autoantibodies, along with</w:t>
      </w:r>
      <w:r w:rsidR="00E35E2A">
        <w:rPr>
          <w:rFonts w:ascii="Cambria" w:hAnsi="Cambria"/>
        </w:rPr>
        <w:t xml:space="preserve"> </w:t>
      </w:r>
      <w:r w:rsidR="00980CF4" w:rsidRPr="00503473">
        <w:rPr>
          <w:rFonts w:ascii="Cambria" w:hAnsi="Cambria"/>
        </w:rPr>
        <w:t xml:space="preserve">lymphocyte infiltration into the thyroid, are thought to cause thyroid cell apoptosis and subsequent hypothyroidism in HD, though the exact mechanism through which cell death occurs is not </w:t>
      </w:r>
      <w:r w:rsidR="00E35E2A">
        <w:rPr>
          <w:rFonts w:ascii="Cambria" w:hAnsi="Cambria"/>
        </w:rPr>
        <w:t xml:space="preserve">known </w:t>
      </w:r>
      <w:r w:rsidR="00980CF4" w:rsidRPr="00503473">
        <w:rPr>
          <w:rFonts w:ascii="Cambria" w:hAnsi="Cambria"/>
        </w:rPr>
        <w:t>definitively</w:t>
      </w:r>
      <w:r w:rsidR="00B52F52">
        <w:rPr>
          <w:rFonts w:ascii="Cambria" w:hAnsi="Cambria"/>
          <w:vertAlign w:val="superscript"/>
        </w:rPr>
        <w:t>2</w:t>
      </w:r>
      <w:r w:rsidR="0068109B">
        <w:rPr>
          <w:rFonts w:ascii="Cambria" w:hAnsi="Cambria"/>
        </w:rPr>
        <w:t xml:space="preserve">.  </w:t>
      </w:r>
      <w:r w:rsidR="00511A69" w:rsidRPr="00503473">
        <w:rPr>
          <w:rFonts w:ascii="Cambria" w:hAnsi="Cambria"/>
        </w:rPr>
        <w:t xml:space="preserve">The </w:t>
      </w:r>
      <w:r w:rsidR="00D061BE" w:rsidRPr="00503473">
        <w:rPr>
          <w:rFonts w:ascii="Cambria" w:hAnsi="Cambria"/>
        </w:rPr>
        <w:t xml:space="preserve">immune-mediated </w:t>
      </w:r>
      <w:r w:rsidR="00511A69" w:rsidRPr="00503473">
        <w:rPr>
          <w:rFonts w:ascii="Cambria" w:hAnsi="Cambria"/>
        </w:rPr>
        <w:t xml:space="preserve">destruction of the thyroid results in </w:t>
      </w:r>
      <w:r w:rsidR="00167F67" w:rsidRPr="00503473">
        <w:rPr>
          <w:rFonts w:ascii="Cambria" w:hAnsi="Cambria"/>
        </w:rPr>
        <w:t xml:space="preserve">the decreased </w:t>
      </w:r>
      <w:r w:rsidR="00511A69" w:rsidRPr="00503473">
        <w:rPr>
          <w:rFonts w:ascii="Cambria" w:hAnsi="Cambria"/>
        </w:rPr>
        <w:t xml:space="preserve">or </w:t>
      </w:r>
      <w:r w:rsidR="00167F67" w:rsidRPr="00503473">
        <w:rPr>
          <w:rFonts w:ascii="Cambria" w:hAnsi="Cambria"/>
        </w:rPr>
        <w:t>eliminated</w:t>
      </w:r>
      <w:r w:rsidR="00511A69" w:rsidRPr="00503473">
        <w:rPr>
          <w:rFonts w:ascii="Cambria" w:hAnsi="Cambria"/>
        </w:rPr>
        <w:t xml:space="preserve"> endogenous production of</w:t>
      </w:r>
      <w:r w:rsidR="00167F67" w:rsidRPr="00503473">
        <w:rPr>
          <w:rFonts w:ascii="Cambria" w:hAnsi="Cambria"/>
        </w:rPr>
        <w:t xml:space="preserve"> the</w:t>
      </w:r>
      <w:r w:rsidR="00511A69" w:rsidRPr="00503473">
        <w:rPr>
          <w:rFonts w:ascii="Cambria" w:hAnsi="Cambria"/>
        </w:rPr>
        <w:t xml:space="preserve"> </w:t>
      </w:r>
      <w:r w:rsidR="00167F67" w:rsidRPr="00503473">
        <w:rPr>
          <w:rFonts w:ascii="Cambria" w:hAnsi="Cambria"/>
        </w:rPr>
        <w:t xml:space="preserve">metabolically active thyroid </w:t>
      </w:r>
      <w:r w:rsidR="00511A69" w:rsidRPr="00503473">
        <w:rPr>
          <w:rFonts w:ascii="Cambria" w:hAnsi="Cambria"/>
        </w:rPr>
        <w:t xml:space="preserve">hormone </w:t>
      </w:r>
      <w:r w:rsidR="00167F67" w:rsidRPr="00503473">
        <w:rPr>
          <w:rFonts w:ascii="Cambria" w:hAnsi="Cambria"/>
        </w:rPr>
        <w:t>triiodothyronine (T3) and its precursor thyroxine (T4)</w:t>
      </w:r>
      <w:r w:rsidR="0068109B">
        <w:rPr>
          <w:rFonts w:ascii="Cambria" w:hAnsi="Cambria"/>
        </w:rPr>
        <w:t xml:space="preserve">.  </w:t>
      </w:r>
      <w:r w:rsidR="00167F67" w:rsidRPr="00503473">
        <w:rPr>
          <w:rFonts w:ascii="Cambria" w:hAnsi="Cambria"/>
        </w:rPr>
        <w:t xml:space="preserve"> </w:t>
      </w:r>
      <w:r w:rsidR="00FA5060" w:rsidRPr="00503473">
        <w:rPr>
          <w:rFonts w:ascii="Cambria" w:hAnsi="Cambria"/>
        </w:rPr>
        <w:t>As a result, t</w:t>
      </w:r>
      <w:r w:rsidR="00167F67" w:rsidRPr="00503473">
        <w:rPr>
          <w:rFonts w:ascii="Cambria" w:hAnsi="Cambria"/>
        </w:rPr>
        <w:t>he negative feedback of T3 and T4 upon the hypothalamus-pituitary-thyroid (HPT) axis is dramatically reduced</w:t>
      </w:r>
      <w:r w:rsidR="00FA5060" w:rsidRPr="00503473">
        <w:rPr>
          <w:rFonts w:ascii="Cambria" w:hAnsi="Cambria"/>
        </w:rPr>
        <w:t xml:space="preserve"> causing serum levels of thyroid stimulating hormone (TSH) to rise dramatically</w:t>
      </w:r>
      <w:r w:rsidR="00B52F52">
        <w:rPr>
          <w:rFonts w:ascii="Cambria" w:hAnsi="Cambria"/>
          <w:vertAlign w:val="superscript"/>
        </w:rPr>
        <w:t>3</w:t>
      </w:r>
      <w:r w:rsidR="00C22765">
        <w:rPr>
          <w:rFonts w:ascii="Cambria" w:hAnsi="Cambria"/>
        </w:rPr>
        <w:t xml:space="preserve"> </w:t>
      </w:r>
      <w:r w:rsidR="00FA5060" w:rsidRPr="00503473">
        <w:rPr>
          <w:rFonts w:ascii="Cambria" w:hAnsi="Cambria"/>
        </w:rPr>
        <w:t>(Figure 1)</w:t>
      </w:r>
      <w:r w:rsidR="0068109B">
        <w:rPr>
          <w:rFonts w:ascii="Cambria" w:hAnsi="Cambria"/>
        </w:rPr>
        <w:t xml:space="preserve">.  </w:t>
      </w:r>
    </w:p>
    <w:p w14:paraId="7B673662" w14:textId="77777777" w:rsidR="005B324A" w:rsidRDefault="00FA5060" w:rsidP="005B324A">
      <w:pPr>
        <w:jc w:val="both"/>
        <w:rPr>
          <w:ins w:id="2" w:author="Joe DiStefano III" w:date="2023-07-08T12:20:00Z"/>
          <w:rFonts w:ascii="Cambria" w:hAnsi="Cambria"/>
        </w:rPr>
      </w:pPr>
      <w:r w:rsidRPr="00503473">
        <w:rPr>
          <w:rFonts w:ascii="Cambria" w:hAnsi="Cambria"/>
        </w:rPr>
        <w:t xml:space="preserve">The </w:t>
      </w:r>
      <w:r w:rsidR="00D061BE" w:rsidRPr="00503473">
        <w:rPr>
          <w:rFonts w:ascii="Cambria" w:hAnsi="Cambria"/>
        </w:rPr>
        <w:t xml:space="preserve">effects of thyroid hormones </w:t>
      </w:r>
      <w:r w:rsidR="00E35E2A">
        <w:rPr>
          <w:rFonts w:ascii="Cambria" w:hAnsi="Cambria"/>
        </w:rPr>
        <w:t xml:space="preserve">(THs) </w:t>
      </w:r>
      <w:r w:rsidR="00D061BE" w:rsidRPr="00503473">
        <w:rPr>
          <w:rFonts w:ascii="Cambria" w:hAnsi="Cambria"/>
        </w:rPr>
        <w:t>on</w:t>
      </w:r>
      <w:r w:rsidR="00955605">
        <w:rPr>
          <w:rFonts w:ascii="Cambria" w:hAnsi="Cambria"/>
        </w:rPr>
        <w:t xml:space="preserve"> the</w:t>
      </w:r>
      <w:r w:rsidRPr="00503473">
        <w:rPr>
          <w:rFonts w:ascii="Cambria" w:hAnsi="Cambria"/>
        </w:rPr>
        <w:t xml:space="preserve"> immune system</w:t>
      </w:r>
      <w:r w:rsidR="00D061BE" w:rsidRPr="00503473">
        <w:rPr>
          <w:rFonts w:ascii="Cambria" w:hAnsi="Cambria"/>
        </w:rPr>
        <w:t>, though not as well characterized as</w:t>
      </w:r>
      <w:r w:rsidR="0017747F">
        <w:rPr>
          <w:rFonts w:ascii="Cambria" w:hAnsi="Cambria"/>
        </w:rPr>
        <w:t xml:space="preserve"> </w:t>
      </w:r>
      <w:r w:rsidR="00D061BE" w:rsidRPr="00503473">
        <w:rPr>
          <w:rFonts w:ascii="Cambria" w:hAnsi="Cambria"/>
        </w:rPr>
        <w:t xml:space="preserve">immune </w:t>
      </w:r>
      <w:r w:rsidR="009C5312">
        <w:rPr>
          <w:rFonts w:ascii="Cambria" w:hAnsi="Cambria"/>
        </w:rPr>
        <w:t xml:space="preserve">component </w:t>
      </w:r>
      <w:r w:rsidR="00D061BE" w:rsidRPr="00503473">
        <w:rPr>
          <w:rFonts w:ascii="Cambria" w:hAnsi="Cambria"/>
        </w:rPr>
        <w:t>effects on the thyroid, may also play a significant role in the onset and development of HD</w:t>
      </w:r>
      <w:r w:rsidR="00B52F52">
        <w:rPr>
          <w:rFonts w:ascii="Cambria" w:hAnsi="Cambria"/>
          <w:vertAlign w:val="superscript"/>
        </w:rPr>
        <w:t>4</w:t>
      </w:r>
      <w:r w:rsidR="0068109B">
        <w:rPr>
          <w:rFonts w:ascii="Cambria" w:hAnsi="Cambria"/>
        </w:rPr>
        <w:t xml:space="preserve">.  </w:t>
      </w:r>
      <w:r w:rsidR="00D061BE" w:rsidRPr="00503473">
        <w:rPr>
          <w:rFonts w:ascii="Cambria" w:hAnsi="Cambria"/>
        </w:rPr>
        <w:t>T</w:t>
      </w:r>
      <w:r w:rsidR="00E35E2A">
        <w:rPr>
          <w:rFonts w:ascii="Cambria" w:hAnsi="Cambria"/>
        </w:rPr>
        <w:t>H</w:t>
      </w:r>
      <w:r w:rsidR="00D061BE" w:rsidRPr="00503473">
        <w:rPr>
          <w:rFonts w:ascii="Cambria" w:hAnsi="Cambria"/>
        </w:rPr>
        <w:t xml:space="preserve"> receptors exist </w:t>
      </w:r>
      <w:r w:rsidR="00C71339">
        <w:rPr>
          <w:rFonts w:ascii="Cambria" w:hAnsi="Cambria"/>
        </w:rPr>
        <w:t>on</w:t>
      </w:r>
      <w:r w:rsidR="00D061BE" w:rsidRPr="00503473">
        <w:rPr>
          <w:rFonts w:ascii="Cambria" w:hAnsi="Cambria"/>
        </w:rPr>
        <w:t xml:space="preserve"> the nuclei </w:t>
      </w:r>
      <w:r w:rsidR="00072930">
        <w:rPr>
          <w:rFonts w:ascii="Cambria" w:hAnsi="Cambria"/>
        </w:rPr>
        <w:t>of</w:t>
      </w:r>
      <w:r w:rsidR="00C71339">
        <w:rPr>
          <w:rFonts w:ascii="Cambria" w:hAnsi="Cambria"/>
        </w:rPr>
        <w:t xml:space="preserve"> </w:t>
      </w:r>
      <w:r w:rsidR="00D061BE" w:rsidRPr="00503473">
        <w:rPr>
          <w:rFonts w:ascii="Cambria" w:hAnsi="Cambria"/>
        </w:rPr>
        <w:t>immune cells</w:t>
      </w:r>
      <w:r w:rsidR="00072930">
        <w:rPr>
          <w:rFonts w:ascii="Cambria" w:hAnsi="Cambria"/>
        </w:rPr>
        <w:t>, including those</w:t>
      </w:r>
      <w:r w:rsidR="00D061BE" w:rsidRPr="00503473">
        <w:rPr>
          <w:rFonts w:ascii="Cambria" w:hAnsi="Cambria"/>
        </w:rPr>
        <w:t xml:space="preserve"> of </w:t>
      </w:r>
      <w:proofErr w:type="gramStart"/>
      <w:r w:rsidR="00D061BE" w:rsidRPr="00503473">
        <w:rPr>
          <w:rFonts w:ascii="Cambria" w:hAnsi="Cambria"/>
        </w:rPr>
        <w:t>particular</w:t>
      </w:r>
      <w:r w:rsidR="00C71339">
        <w:rPr>
          <w:rFonts w:ascii="Cambria" w:hAnsi="Cambria"/>
        </w:rPr>
        <w:t xml:space="preserve"> </w:t>
      </w:r>
      <w:r w:rsidR="00D061BE" w:rsidRPr="00503473">
        <w:rPr>
          <w:rFonts w:ascii="Cambria" w:hAnsi="Cambria"/>
        </w:rPr>
        <w:t>relevance</w:t>
      </w:r>
      <w:proofErr w:type="gramEnd"/>
      <w:r w:rsidR="00D061BE" w:rsidRPr="00503473">
        <w:rPr>
          <w:rFonts w:ascii="Cambria" w:hAnsi="Cambria"/>
        </w:rPr>
        <w:t xml:space="preserve"> to HD </w:t>
      </w:r>
      <w:r w:rsidR="00072930">
        <w:rPr>
          <w:rFonts w:ascii="Cambria" w:hAnsi="Cambria"/>
        </w:rPr>
        <w:t xml:space="preserve">such as </w:t>
      </w:r>
      <w:r w:rsidR="00D061BE" w:rsidRPr="00503473">
        <w:rPr>
          <w:rFonts w:ascii="Cambria" w:hAnsi="Cambria"/>
        </w:rPr>
        <w:t>antigen presenting cells (APCs), helper T-cells, and B-cells</w:t>
      </w:r>
      <w:r w:rsidR="00B52F52">
        <w:rPr>
          <w:rFonts w:ascii="Cambria" w:hAnsi="Cambria"/>
          <w:vertAlign w:val="superscript"/>
        </w:rPr>
        <w:t>5</w:t>
      </w:r>
      <w:ins w:id="3" w:author="Joe DiStefano III" w:date="2023-07-08T12:20:00Z">
        <w:r w:rsidR="005B324A">
          <w:rPr>
            <w:rFonts w:ascii="Cambria" w:hAnsi="Cambria"/>
          </w:rPr>
          <w:t>, and T3 is produced in these cells from plasma derived T4 as well (ref)</w:t>
        </w:r>
        <w:r w:rsidR="005B324A" w:rsidRPr="00503473">
          <w:rPr>
            <w:rFonts w:ascii="Cambria" w:hAnsi="Cambria"/>
          </w:rPr>
          <w:t>.</w:t>
        </w:r>
      </w:ins>
    </w:p>
    <w:p w14:paraId="34FC43D0" w14:textId="419E59CB" w:rsidR="00940D33" w:rsidRPr="00503473" w:rsidRDefault="00C71339" w:rsidP="005952C4">
      <w:pPr>
        <w:jc w:val="both"/>
        <w:rPr>
          <w:rFonts w:ascii="Cambria" w:hAnsi="Cambria"/>
        </w:rPr>
      </w:pPr>
      <w:r>
        <w:rPr>
          <w:rFonts w:ascii="Cambria" w:hAnsi="Cambria"/>
        </w:rPr>
        <w:t xml:space="preserve">In vitro studies have shown that </w:t>
      </w:r>
      <w:r w:rsidR="003D5BCB" w:rsidRPr="00503473">
        <w:rPr>
          <w:rFonts w:ascii="Cambria" w:hAnsi="Cambria"/>
        </w:rPr>
        <w:t>APCs under high concentrations of combined T3 and T4 display accelerated antigen uptake, while increased T3 levels were shown to increase B-cell proliferation</w:t>
      </w:r>
      <w:r w:rsidR="00B52F52">
        <w:rPr>
          <w:rFonts w:ascii="Cambria" w:hAnsi="Cambria"/>
          <w:vertAlign w:val="superscript"/>
        </w:rPr>
        <w:t>4</w:t>
      </w:r>
      <w:r w:rsidR="0068109B">
        <w:rPr>
          <w:rFonts w:ascii="Cambria" w:hAnsi="Cambria"/>
        </w:rPr>
        <w:t xml:space="preserve">.  </w:t>
      </w:r>
      <w:r w:rsidR="003D5BCB" w:rsidRPr="00503473">
        <w:rPr>
          <w:rFonts w:ascii="Cambria" w:hAnsi="Cambria"/>
        </w:rPr>
        <w:t xml:space="preserve">The effects </w:t>
      </w:r>
      <w:r w:rsidR="00E35E2A">
        <w:rPr>
          <w:rFonts w:ascii="Cambria" w:hAnsi="Cambria"/>
        </w:rPr>
        <w:t>of THs on</w:t>
      </w:r>
      <w:r w:rsidR="003D5BCB" w:rsidRPr="00503473">
        <w:rPr>
          <w:rFonts w:ascii="Cambria" w:hAnsi="Cambria"/>
        </w:rPr>
        <w:t xml:space="preserve"> T-cells are less clear</w:t>
      </w:r>
      <w:r w:rsidR="00E35E2A">
        <w:rPr>
          <w:rFonts w:ascii="Cambria" w:hAnsi="Cambria"/>
        </w:rPr>
        <w:t xml:space="preserve">, and </w:t>
      </w:r>
      <w:r w:rsidR="003D5BCB" w:rsidRPr="00503473">
        <w:rPr>
          <w:rFonts w:ascii="Cambria" w:hAnsi="Cambria"/>
        </w:rPr>
        <w:t>different studies have found contradictory effects of thyroid hormone including T-cell apoptosis and enhanced T-cell anti-tumor activity</w:t>
      </w:r>
      <w:r w:rsidR="00B52F52">
        <w:rPr>
          <w:rFonts w:ascii="Cambria" w:hAnsi="Cambria"/>
          <w:vertAlign w:val="superscript"/>
        </w:rPr>
        <w:t>5</w:t>
      </w:r>
      <w:r w:rsidR="0068109B">
        <w:rPr>
          <w:rFonts w:ascii="Cambria" w:hAnsi="Cambria"/>
        </w:rPr>
        <w:t xml:space="preserve">.  </w:t>
      </w:r>
      <w:r w:rsidR="003D5BCB" w:rsidRPr="00503473">
        <w:rPr>
          <w:rFonts w:ascii="Cambria" w:hAnsi="Cambria"/>
        </w:rPr>
        <w:t>Most clinical literature, however,</w:t>
      </w:r>
      <w:r w:rsidR="00AC08E3" w:rsidRPr="00503473">
        <w:rPr>
          <w:rFonts w:ascii="Cambria" w:hAnsi="Cambria"/>
        </w:rPr>
        <w:t xml:space="preserve"> suggests T3 and T4 inhibit inflammatory response and trigger T-cell apoptosis</w:t>
      </w:r>
      <w:r w:rsidR="0068109B">
        <w:rPr>
          <w:rFonts w:ascii="Cambria" w:hAnsi="Cambria"/>
        </w:rPr>
        <w:t xml:space="preserve">.  </w:t>
      </w:r>
      <w:r w:rsidR="00AC08E3" w:rsidRPr="00E35E2A">
        <w:rPr>
          <w:rFonts w:ascii="Cambria" w:hAnsi="Cambria"/>
          <w:highlight w:val="yellow"/>
        </w:rPr>
        <w:t xml:space="preserve">This aligns with the common clinical observation of decreased T3 and T4 levels resembling central hypothyroidism during severe illness despite euthyroid TSH levels in a </w:t>
      </w:r>
      <w:r w:rsidR="00D061BE" w:rsidRPr="00E35E2A">
        <w:rPr>
          <w:rFonts w:ascii="Cambria" w:hAnsi="Cambria"/>
          <w:highlight w:val="yellow"/>
        </w:rPr>
        <w:t>phenomenon</w:t>
      </w:r>
      <w:r w:rsidR="00AC08E3" w:rsidRPr="00E35E2A">
        <w:rPr>
          <w:rFonts w:ascii="Cambria" w:hAnsi="Cambria"/>
          <w:highlight w:val="yellow"/>
        </w:rPr>
        <w:t xml:space="preserve"> known as non-thyroidal illness syndrome</w:t>
      </w:r>
      <w:r w:rsidR="00B52F52" w:rsidRPr="00E35E2A">
        <w:rPr>
          <w:rFonts w:ascii="Cambria" w:hAnsi="Cambria"/>
          <w:highlight w:val="yellow"/>
          <w:vertAlign w:val="superscript"/>
        </w:rPr>
        <w:t>5</w:t>
      </w:r>
      <w:r w:rsidR="0068109B">
        <w:rPr>
          <w:rFonts w:ascii="Cambria" w:hAnsi="Cambria"/>
          <w:highlight w:val="yellow"/>
        </w:rPr>
        <w:t xml:space="preserve">.  </w:t>
      </w:r>
    </w:p>
    <w:p w14:paraId="4BB9DB6D" w14:textId="6B608F7F" w:rsidR="00072930" w:rsidRPr="00503473" w:rsidRDefault="00A62288" w:rsidP="005952C4">
      <w:pPr>
        <w:jc w:val="both"/>
        <w:rPr>
          <w:rFonts w:ascii="Cambria" w:hAnsi="Cambria"/>
        </w:rPr>
        <w:sectPr w:rsidR="00072930" w:rsidRPr="00503473" w:rsidSect="00C71339">
          <w:type w:val="continuous"/>
          <w:pgSz w:w="12240" w:h="15840"/>
          <w:pgMar w:top="720" w:right="720" w:bottom="720" w:left="720" w:header="720" w:footer="720" w:gutter="0"/>
          <w:cols w:space="720"/>
          <w:docGrid w:linePitch="360"/>
        </w:sectPr>
      </w:pPr>
      <w:r w:rsidRPr="00503473">
        <w:rPr>
          <w:rFonts w:ascii="Cambria" w:hAnsi="Cambria"/>
        </w:rPr>
        <w:t xml:space="preserve">In this </w:t>
      </w:r>
      <w:r w:rsidR="009C5312">
        <w:rPr>
          <w:rFonts w:ascii="Cambria" w:hAnsi="Cambria"/>
        </w:rPr>
        <w:t>work</w:t>
      </w:r>
      <w:r w:rsidRPr="00503473">
        <w:rPr>
          <w:rFonts w:ascii="Cambria" w:hAnsi="Cambria"/>
        </w:rPr>
        <w:t xml:space="preserve">, we model </w:t>
      </w:r>
      <w:r w:rsidR="009C5312">
        <w:rPr>
          <w:rFonts w:ascii="Cambria" w:hAnsi="Cambria"/>
        </w:rPr>
        <w:t xml:space="preserve">and simulate </w:t>
      </w:r>
      <w:r w:rsidRPr="00503473">
        <w:rPr>
          <w:rFonts w:ascii="Cambria" w:hAnsi="Cambria"/>
        </w:rPr>
        <w:t>the interplay of the immune system and thyroid computationally</w:t>
      </w:r>
      <w:r w:rsidR="0068109B">
        <w:rPr>
          <w:rFonts w:ascii="Cambria" w:hAnsi="Cambria"/>
        </w:rPr>
        <w:t xml:space="preserve">.  </w:t>
      </w:r>
      <w:r w:rsidR="00E35E2A">
        <w:rPr>
          <w:rFonts w:ascii="Cambria" w:hAnsi="Cambria"/>
        </w:rPr>
        <w:t>W</w:t>
      </w:r>
      <w:r w:rsidRPr="00503473">
        <w:rPr>
          <w:rFonts w:ascii="Cambria" w:hAnsi="Cambria"/>
        </w:rPr>
        <w:t xml:space="preserve">e constructed </w:t>
      </w:r>
      <w:proofErr w:type="spellStart"/>
      <w:r w:rsidRPr="00503473">
        <w:rPr>
          <w:rFonts w:ascii="Cambria" w:hAnsi="Cambria"/>
        </w:rPr>
        <w:t>Thyr</w:t>
      </w:r>
      <w:r w:rsidR="009C5312" w:rsidRPr="00503473">
        <w:rPr>
          <w:rFonts w:ascii="Cambria" w:hAnsi="Cambria"/>
        </w:rPr>
        <w:t>IM</w:t>
      </w:r>
      <w:r w:rsidRPr="00503473">
        <w:rPr>
          <w:rFonts w:ascii="Cambria" w:hAnsi="Cambria"/>
        </w:rPr>
        <w:t>sim</w:t>
      </w:r>
      <w:proofErr w:type="spellEnd"/>
      <w:r w:rsidRPr="00503473">
        <w:rPr>
          <w:rFonts w:ascii="Cambria" w:hAnsi="Cambria"/>
        </w:rPr>
        <w:t xml:space="preserve">, expanding upon our earlier </w:t>
      </w:r>
      <w:r w:rsidR="009C5312">
        <w:rPr>
          <w:rFonts w:ascii="Cambria" w:hAnsi="Cambria"/>
        </w:rPr>
        <w:t xml:space="preserve">patient specific </w:t>
      </w:r>
      <w:r w:rsidRPr="00503473">
        <w:rPr>
          <w:rFonts w:ascii="Cambria" w:hAnsi="Cambria"/>
        </w:rPr>
        <w:t xml:space="preserve">model </w:t>
      </w:r>
      <w:r w:rsidR="009C5312">
        <w:rPr>
          <w:rFonts w:ascii="Cambria" w:hAnsi="Cambria"/>
          <w:sz w:val="24"/>
          <w:szCs w:val="24"/>
        </w:rPr>
        <w:t>p-THYROSIM</w:t>
      </w:r>
      <w:r w:rsidR="00B52F52">
        <w:rPr>
          <w:rFonts w:ascii="Cambria" w:hAnsi="Cambria"/>
          <w:vertAlign w:val="superscript"/>
        </w:rPr>
        <w:t>6</w:t>
      </w:r>
      <w:r w:rsidR="006E0140" w:rsidRPr="00503473">
        <w:rPr>
          <w:rFonts w:ascii="Cambria" w:hAnsi="Cambria"/>
        </w:rPr>
        <w:t xml:space="preserve"> with a</w:t>
      </w:r>
      <w:r w:rsidRPr="00503473">
        <w:rPr>
          <w:rFonts w:ascii="Cambria" w:hAnsi="Cambria"/>
        </w:rPr>
        <w:t xml:space="preserve"> novel immune </w:t>
      </w:r>
      <w:proofErr w:type="spellStart"/>
      <w:r w:rsidRPr="00503473">
        <w:rPr>
          <w:rFonts w:ascii="Cambria" w:hAnsi="Cambria"/>
        </w:rPr>
        <w:t>submodel</w:t>
      </w:r>
      <w:proofErr w:type="spellEnd"/>
      <w:r w:rsidR="006E0140" w:rsidRPr="00503473">
        <w:rPr>
          <w:rFonts w:ascii="Cambria" w:hAnsi="Cambria"/>
        </w:rPr>
        <w:t xml:space="preserve"> </w:t>
      </w:r>
      <w:r w:rsidR="00B52F52">
        <w:rPr>
          <w:rFonts w:ascii="Cambria" w:hAnsi="Cambria"/>
        </w:rPr>
        <w:t xml:space="preserve">based on the physiological system </w:t>
      </w:r>
      <w:ins w:id="4" w:author="Joe DiStefano III" w:date="2023-07-08T12:22:00Z">
        <w:r w:rsidR="005B324A">
          <w:rPr>
            <w:rFonts w:ascii="Cambria" w:hAnsi="Cambria"/>
          </w:rPr>
          <w:t xml:space="preserve">cartoon model </w:t>
        </w:r>
      </w:ins>
      <w:r w:rsidR="00B52F52">
        <w:rPr>
          <w:rFonts w:ascii="Cambria" w:hAnsi="Cambria"/>
        </w:rPr>
        <w:t>depicted in Figure 1</w:t>
      </w:r>
      <w:r w:rsidR="0068109B">
        <w:rPr>
          <w:rFonts w:ascii="Cambria" w:hAnsi="Cambria"/>
        </w:rPr>
        <w:t xml:space="preserve">.  </w:t>
      </w:r>
      <w:r w:rsidR="00072930">
        <w:rPr>
          <w:rFonts w:ascii="Cambria" w:hAnsi="Cambria"/>
        </w:rPr>
        <w:t>Several candidate models were fit</w:t>
      </w:r>
      <w:r w:rsidR="009C5312">
        <w:rPr>
          <w:rFonts w:ascii="Cambria" w:hAnsi="Cambria"/>
        </w:rPr>
        <w:t>ted</w:t>
      </w:r>
      <w:r w:rsidR="00072930">
        <w:rPr>
          <w:rFonts w:ascii="Cambria" w:hAnsi="Cambria"/>
        </w:rPr>
        <w:t xml:space="preserve"> to anonymized, retrospectively collected data from patients diagnosed with Hashimoto’s disease in the UCLA Health system database described in detail in the </w:t>
      </w:r>
      <w:del w:id="5" w:author="Joe DiStefano III" w:date="2023-07-08T12:22:00Z">
        <w:r w:rsidR="00072930" w:rsidDel="005B324A">
          <w:rPr>
            <w:rFonts w:ascii="Cambria" w:hAnsi="Cambria"/>
          </w:rPr>
          <w:delText xml:space="preserve">methods </w:delText>
        </w:r>
      </w:del>
      <w:ins w:id="6" w:author="Joe DiStefano III" w:date="2023-07-08T12:22:00Z">
        <w:r w:rsidR="005B324A">
          <w:rPr>
            <w:rFonts w:ascii="Cambria" w:hAnsi="Cambria"/>
          </w:rPr>
          <w:t>M</w:t>
        </w:r>
        <w:r w:rsidR="005B324A">
          <w:rPr>
            <w:rFonts w:ascii="Cambria" w:hAnsi="Cambria"/>
          </w:rPr>
          <w:t xml:space="preserve">ethods </w:t>
        </w:r>
      </w:ins>
      <w:r w:rsidR="00072930">
        <w:rPr>
          <w:rFonts w:ascii="Cambria" w:hAnsi="Cambria"/>
        </w:rPr>
        <w:t>section</w:t>
      </w:r>
      <w:r w:rsidR="0068109B">
        <w:rPr>
          <w:rFonts w:ascii="Cambria" w:hAnsi="Cambria"/>
        </w:rPr>
        <w:t xml:space="preserve">.  </w:t>
      </w:r>
      <w:r w:rsidR="00072930">
        <w:rPr>
          <w:rFonts w:ascii="Cambria" w:hAnsi="Cambria"/>
        </w:rPr>
        <w:t xml:space="preserve">The best preforming model was refined </w:t>
      </w:r>
      <w:r w:rsidR="00E35E2A">
        <w:rPr>
          <w:rFonts w:ascii="Cambria" w:hAnsi="Cambria"/>
        </w:rPr>
        <w:t xml:space="preserve">with a small </w:t>
      </w:r>
      <w:r w:rsidR="00E35E2A" w:rsidRPr="00E35E2A">
        <w:rPr>
          <w:rFonts w:ascii="Cambria" w:hAnsi="Cambria"/>
          <w:highlight w:val="yellow"/>
        </w:rPr>
        <w:t>cohort of XX patients</w:t>
      </w:r>
      <w:r w:rsidR="00E35E2A">
        <w:rPr>
          <w:rFonts w:ascii="Cambria" w:hAnsi="Cambria"/>
        </w:rPr>
        <w:t>.</w:t>
      </w:r>
    </w:p>
    <w:p w14:paraId="139822D0" w14:textId="0F9B789D" w:rsidR="00F116EE" w:rsidRPr="0017747F" w:rsidRDefault="00F116EE" w:rsidP="0017747F">
      <w:pPr>
        <w:rPr>
          <w:rFonts w:ascii="Cambria" w:hAnsi="Cambria"/>
        </w:rPr>
      </w:pPr>
      <w:r>
        <w:rPr>
          <w:rFonts w:ascii="Cambria" w:hAnsi="Cambria"/>
          <w:noProof/>
        </w:rPr>
        <w:drawing>
          <wp:anchor distT="0" distB="0" distL="114300" distR="114300" simplePos="0" relativeHeight="251658240" behindDoc="1" locked="0" layoutInCell="1" allowOverlap="1" wp14:anchorId="1F3ED57C" wp14:editId="4FAFF091">
            <wp:simplePos x="0" y="0"/>
            <wp:positionH relativeFrom="column">
              <wp:posOffset>518764</wp:posOffset>
            </wp:positionH>
            <wp:positionV relativeFrom="paragraph">
              <wp:posOffset>36844</wp:posOffset>
            </wp:positionV>
            <wp:extent cx="6621929" cy="4023719"/>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rcRect t="1396" b="1396"/>
                    <a:stretch>
                      <a:fillRect/>
                    </a:stretch>
                  </pic:blipFill>
                  <pic:spPr bwMode="auto">
                    <a:xfrm>
                      <a:off x="0" y="0"/>
                      <a:ext cx="6621929" cy="40237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3D5F74" w14:textId="77777777" w:rsidR="00F116EE" w:rsidRDefault="00F116EE" w:rsidP="00F116EE">
      <w:pPr>
        <w:rPr>
          <w:rFonts w:ascii="Cambria" w:eastAsiaTheme="minorEastAsia" w:hAnsi="Cambria" w:cs="Arial"/>
          <w:b/>
          <w:bCs/>
          <w:sz w:val="18"/>
          <w:szCs w:val="18"/>
        </w:rPr>
      </w:pPr>
    </w:p>
    <w:p w14:paraId="1534C38C" w14:textId="77777777" w:rsidR="00F116EE" w:rsidRDefault="00F116EE" w:rsidP="00F116EE">
      <w:pPr>
        <w:rPr>
          <w:rFonts w:ascii="Cambria" w:eastAsiaTheme="minorEastAsia" w:hAnsi="Cambria" w:cs="Arial"/>
          <w:b/>
          <w:bCs/>
          <w:sz w:val="18"/>
          <w:szCs w:val="18"/>
        </w:rPr>
      </w:pPr>
    </w:p>
    <w:p w14:paraId="0C37F54F" w14:textId="77777777" w:rsidR="00F116EE" w:rsidRDefault="00F116EE" w:rsidP="00F116EE">
      <w:pPr>
        <w:rPr>
          <w:rFonts w:ascii="Cambria" w:eastAsiaTheme="minorEastAsia" w:hAnsi="Cambria" w:cs="Arial"/>
          <w:b/>
          <w:bCs/>
          <w:sz w:val="18"/>
          <w:szCs w:val="18"/>
        </w:rPr>
      </w:pPr>
    </w:p>
    <w:p w14:paraId="48F9BE27" w14:textId="77777777" w:rsidR="00F116EE" w:rsidRDefault="00F116EE" w:rsidP="00F116EE">
      <w:pPr>
        <w:rPr>
          <w:rFonts w:ascii="Cambria" w:eastAsiaTheme="minorEastAsia" w:hAnsi="Cambria" w:cs="Arial"/>
          <w:b/>
          <w:bCs/>
          <w:sz w:val="18"/>
          <w:szCs w:val="18"/>
        </w:rPr>
      </w:pPr>
    </w:p>
    <w:p w14:paraId="241373C2" w14:textId="77777777" w:rsidR="00F116EE" w:rsidRDefault="00F116EE" w:rsidP="00F116EE">
      <w:pPr>
        <w:rPr>
          <w:rFonts w:ascii="Cambria" w:eastAsiaTheme="minorEastAsia" w:hAnsi="Cambria" w:cs="Arial"/>
          <w:b/>
          <w:bCs/>
          <w:sz w:val="18"/>
          <w:szCs w:val="18"/>
        </w:rPr>
      </w:pPr>
    </w:p>
    <w:p w14:paraId="2AED459D" w14:textId="77777777" w:rsidR="00F116EE" w:rsidRDefault="00F116EE" w:rsidP="00F116EE">
      <w:pPr>
        <w:rPr>
          <w:rFonts w:ascii="Cambria" w:eastAsiaTheme="minorEastAsia" w:hAnsi="Cambria" w:cs="Arial"/>
          <w:b/>
          <w:bCs/>
          <w:sz w:val="18"/>
          <w:szCs w:val="18"/>
        </w:rPr>
      </w:pPr>
    </w:p>
    <w:p w14:paraId="35D67318" w14:textId="77777777" w:rsidR="00F116EE" w:rsidRDefault="00F116EE" w:rsidP="00F116EE">
      <w:pPr>
        <w:rPr>
          <w:rFonts w:ascii="Cambria" w:eastAsiaTheme="minorEastAsia" w:hAnsi="Cambria" w:cs="Arial"/>
          <w:b/>
          <w:bCs/>
          <w:sz w:val="18"/>
          <w:szCs w:val="18"/>
        </w:rPr>
      </w:pPr>
    </w:p>
    <w:p w14:paraId="46E46DE5" w14:textId="77777777" w:rsidR="00F116EE" w:rsidRDefault="00F116EE" w:rsidP="00F116EE">
      <w:pPr>
        <w:rPr>
          <w:rFonts w:ascii="Cambria" w:eastAsiaTheme="minorEastAsia" w:hAnsi="Cambria" w:cs="Arial"/>
          <w:b/>
          <w:bCs/>
          <w:sz w:val="18"/>
          <w:szCs w:val="18"/>
        </w:rPr>
      </w:pPr>
    </w:p>
    <w:p w14:paraId="1EBB1DAE" w14:textId="77777777" w:rsidR="00F116EE" w:rsidRDefault="00F116EE" w:rsidP="00F116EE">
      <w:pPr>
        <w:rPr>
          <w:rFonts w:ascii="Cambria" w:eastAsiaTheme="minorEastAsia" w:hAnsi="Cambria" w:cs="Arial"/>
          <w:b/>
          <w:bCs/>
          <w:sz w:val="18"/>
          <w:szCs w:val="18"/>
        </w:rPr>
      </w:pPr>
    </w:p>
    <w:p w14:paraId="25A879EF" w14:textId="77777777" w:rsidR="00F116EE" w:rsidRDefault="00F116EE" w:rsidP="00F116EE">
      <w:pPr>
        <w:rPr>
          <w:rFonts w:ascii="Cambria" w:eastAsiaTheme="minorEastAsia" w:hAnsi="Cambria" w:cs="Arial"/>
          <w:b/>
          <w:bCs/>
          <w:sz w:val="18"/>
          <w:szCs w:val="18"/>
        </w:rPr>
      </w:pPr>
    </w:p>
    <w:p w14:paraId="6C05ACF3" w14:textId="77777777" w:rsidR="00F116EE" w:rsidRDefault="00F116EE" w:rsidP="00F116EE">
      <w:pPr>
        <w:rPr>
          <w:rFonts w:ascii="Cambria" w:eastAsiaTheme="minorEastAsia" w:hAnsi="Cambria" w:cs="Arial"/>
          <w:b/>
          <w:bCs/>
          <w:sz w:val="18"/>
          <w:szCs w:val="18"/>
        </w:rPr>
      </w:pPr>
    </w:p>
    <w:p w14:paraId="22733A25" w14:textId="77777777" w:rsidR="00F116EE" w:rsidRDefault="00F116EE" w:rsidP="00F116EE">
      <w:pPr>
        <w:rPr>
          <w:rFonts w:ascii="Cambria" w:eastAsiaTheme="minorEastAsia" w:hAnsi="Cambria" w:cs="Arial"/>
          <w:b/>
          <w:bCs/>
          <w:sz w:val="18"/>
          <w:szCs w:val="18"/>
        </w:rPr>
      </w:pPr>
    </w:p>
    <w:p w14:paraId="0D0F595D" w14:textId="77777777" w:rsidR="00F116EE" w:rsidRDefault="00F116EE" w:rsidP="00F116EE">
      <w:pPr>
        <w:rPr>
          <w:rFonts w:ascii="Cambria" w:eastAsiaTheme="minorEastAsia" w:hAnsi="Cambria" w:cs="Arial"/>
          <w:b/>
          <w:bCs/>
          <w:sz w:val="18"/>
          <w:szCs w:val="18"/>
        </w:rPr>
      </w:pPr>
    </w:p>
    <w:p w14:paraId="62D229DE" w14:textId="77777777" w:rsidR="00F116EE" w:rsidRDefault="00F116EE" w:rsidP="00F116EE">
      <w:pPr>
        <w:rPr>
          <w:rFonts w:ascii="Cambria" w:eastAsiaTheme="minorEastAsia" w:hAnsi="Cambria" w:cs="Arial"/>
          <w:b/>
          <w:bCs/>
          <w:sz w:val="18"/>
          <w:szCs w:val="18"/>
        </w:rPr>
      </w:pPr>
    </w:p>
    <w:p w14:paraId="663F615E" w14:textId="77777777" w:rsidR="00DE45C1" w:rsidRDefault="00DE45C1" w:rsidP="00F116EE">
      <w:pPr>
        <w:rPr>
          <w:rFonts w:ascii="Cambria" w:eastAsiaTheme="minorEastAsia" w:hAnsi="Cambria" w:cs="Arial"/>
          <w:b/>
          <w:bCs/>
          <w:sz w:val="18"/>
          <w:szCs w:val="18"/>
        </w:rPr>
      </w:pPr>
    </w:p>
    <w:p w14:paraId="56356538" w14:textId="77777777" w:rsidR="001B2D6D" w:rsidRDefault="001B2D6D" w:rsidP="00F116EE">
      <w:pPr>
        <w:rPr>
          <w:rFonts w:ascii="Cambria" w:eastAsiaTheme="minorEastAsia" w:hAnsi="Cambria" w:cs="Arial"/>
          <w:b/>
          <w:bCs/>
          <w:sz w:val="18"/>
          <w:szCs w:val="18"/>
        </w:rPr>
      </w:pPr>
    </w:p>
    <w:p w14:paraId="198F8F34" w14:textId="764B4997" w:rsidR="00F116EE" w:rsidRPr="00F116EE" w:rsidRDefault="00F116EE" w:rsidP="00F116EE">
      <w:pPr>
        <w:rPr>
          <w:rFonts w:ascii="Cambria" w:eastAsiaTheme="minorEastAsia" w:hAnsi="Cambria" w:cs="Arial"/>
          <w:sz w:val="18"/>
          <w:szCs w:val="18"/>
        </w:rPr>
      </w:pPr>
      <w:commentRangeStart w:id="7"/>
      <w:r>
        <w:rPr>
          <w:rFonts w:ascii="Cambria" w:eastAsiaTheme="minorEastAsia" w:hAnsi="Cambria" w:cs="Arial"/>
          <w:b/>
          <w:bCs/>
          <w:sz w:val="18"/>
          <w:szCs w:val="18"/>
        </w:rPr>
        <w:t>Figure 1:</w:t>
      </w:r>
      <w:commentRangeEnd w:id="7"/>
      <w:r w:rsidR="00CA143C">
        <w:rPr>
          <w:rStyle w:val="CommentReference"/>
        </w:rPr>
        <w:commentReference w:id="7"/>
      </w:r>
      <w:r>
        <w:rPr>
          <w:rFonts w:ascii="Cambria" w:eastAsiaTheme="minorEastAsia" w:hAnsi="Cambria" w:cs="Arial"/>
          <w:b/>
          <w:bCs/>
          <w:sz w:val="18"/>
          <w:szCs w:val="18"/>
        </w:rPr>
        <w:t xml:space="preserve"> </w:t>
      </w:r>
      <w:r>
        <w:rPr>
          <w:rFonts w:ascii="Cambria" w:eastAsiaTheme="minorEastAsia" w:hAnsi="Cambria" w:cs="Arial"/>
          <w:sz w:val="18"/>
          <w:szCs w:val="18"/>
        </w:rPr>
        <w:t>Cartoon model of primary</w:t>
      </w:r>
      <w:r w:rsidR="009C5312">
        <w:rPr>
          <w:rFonts w:ascii="Cambria" w:eastAsiaTheme="minorEastAsia" w:hAnsi="Cambria" w:cs="Arial"/>
          <w:sz w:val="18"/>
          <w:szCs w:val="18"/>
        </w:rPr>
        <w:t xml:space="preserve"> feedforward and feedback</w:t>
      </w:r>
      <w:r>
        <w:rPr>
          <w:rFonts w:ascii="Cambria" w:eastAsiaTheme="minorEastAsia" w:hAnsi="Cambria" w:cs="Arial"/>
          <w:sz w:val="18"/>
          <w:szCs w:val="18"/>
        </w:rPr>
        <w:t xml:space="preserve"> thyroid-immune</w:t>
      </w:r>
      <w:r w:rsidR="009C5312">
        <w:rPr>
          <w:rFonts w:ascii="Cambria" w:eastAsiaTheme="minorEastAsia" w:hAnsi="Cambria" w:cs="Arial"/>
          <w:sz w:val="18"/>
          <w:szCs w:val="18"/>
        </w:rPr>
        <w:t xml:space="preserve"> system component</w:t>
      </w:r>
      <w:r>
        <w:rPr>
          <w:rFonts w:ascii="Cambria" w:eastAsiaTheme="minorEastAsia" w:hAnsi="Cambria" w:cs="Arial"/>
          <w:sz w:val="18"/>
          <w:szCs w:val="18"/>
        </w:rPr>
        <w:t xml:space="preserve"> interaction</w:t>
      </w:r>
      <w:r w:rsidR="009C5312">
        <w:rPr>
          <w:rFonts w:ascii="Cambria" w:eastAsiaTheme="minorEastAsia" w:hAnsi="Cambria" w:cs="Arial"/>
          <w:sz w:val="18"/>
          <w:szCs w:val="18"/>
        </w:rPr>
        <w:t>s</w:t>
      </w:r>
      <w:r>
        <w:rPr>
          <w:rFonts w:ascii="Cambria" w:eastAsiaTheme="minorEastAsia" w:hAnsi="Cambria" w:cs="Arial"/>
          <w:sz w:val="18"/>
          <w:szCs w:val="18"/>
        </w:rPr>
        <w:t xml:space="preserve"> in HD</w:t>
      </w:r>
      <w:r w:rsidR="0068109B">
        <w:rPr>
          <w:rFonts w:ascii="Cambria" w:eastAsiaTheme="minorEastAsia" w:hAnsi="Cambria" w:cs="Arial"/>
          <w:sz w:val="18"/>
          <w:szCs w:val="18"/>
        </w:rPr>
        <w:t xml:space="preserve">.  </w:t>
      </w:r>
      <w:proofErr w:type="gramStart"/>
      <w:r>
        <w:rPr>
          <w:rFonts w:ascii="Cambria" w:eastAsiaTheme="minorEastAsia" w:hAnsi="Cambria" w:cs="Arial"/>
          <w:sz w:val="18"/>
          <w:szCs w:val="18"/>
        </w:rPr>
        <w:t>Right</w:t>
      </w:r>
      <w:proofErr w:type="gramEnd"/>
      <w:r>
        <w:rPr>
          <w:rFonts w:ascii="Cambria" w:eastAsiaTheme="minorEastAsia" w:hAnsi="Cambria" w:cs="Arial"/>
          <w:sz w:val="18"/>
          <w:szCs w:val="18"/>
        </w:rPr>
        <w:t xml:space="preserve"> side of figure depicts classical hypothalamus-pituitary-thyroid (HPT) axis regulation of thyroid hormones</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Left depicts autoantigen recognition by antigen presenting cells (dendritic cell in </w:t>
      </w:r>
      <w:ins w:id="8" w:author="Joe DiStefano III" w:date="2023-07-08T12:24:00Z">
        <w:r w:rsidR="005B324A">
          <w:rPr>
            <w:rFonts w:ascii="Cambria" w:eastAsiaTheme="minorEastAsia" w:hAnsi="Cambria" w:cs="Arial"/>
            <w:sz w:val="18"/>
            <w:szCs w:val="18"/>
          </w:rPr>
          <w:t xml:space="preserve">the </w:t>
        </w:r>
      </w:ins>
      <w:r>
        <w:rPr>
          <w:rFonts w:ascii="Cambria" w:eastAsiaTheme="minorEastAsia" w:hAnsi="Cambria" w:cs="Arial"/>
          <w:sz w:val="18"/>
          <w:szCs w:val="18"/>
        </w:rPr>
        <w:t>figure) and resulting autoantibody production by plasma cells</w:t>
      </w:r>
      <w:ins w:id="9" w:author="Joe DiStefano III" w:date="2023-07-08T12:24:00Z">
        <w:r w:rsidR="005B324A">
          <w:rPr>
            <w:rFonts w:ascii="Cambria" w:eastAsiaTheme="minorEastAsia" w:hAnsi="Cambria" w:cs="Arial"/>
            <w:sz w:val="18"/>
            <w:szCs w:val="18"/>
          </w:rPr>
          <w:t>,</w:t>
        </w:r>
      </w:ins>
      <w:r>
        <w:rPr>
          <w:rFonts w:ascii="Cambria" w:eastAsiaTheme="minorEastAsia" w:hAnsi="Cambria" w:cs="Arial"/>
          <w:sz w:val="18"/>
          <w:szCs w:val="18"/>
        </w:rPr>
        <w:t xml:space="preserve"> which causes thyroid cell death in HD</w:t>
      </w:r>
      <w:r w:rsidR="0068109B">
        <w:rPr>
          <w:rFonts w:ascii="Cambria" w:eastAsiaTheme="minorEastAsia" w:hAnsi="Cambria" w:cs="Arial"/>
          <w:sz w:val="18"/>
          <w:szCs w:val="18"/>
        </w:rPr>
        <w:t xml:space="preserve">.  </w:t>
      </w:r>
      <w:r>
        <w:rPr>
          <w:rFonts w:ascii="Cambria" w:eastAsiaTheme="minorEastAsia" w:hAnsi="Cambria" w:cs="Arial"/>
          <w:sz w:val="18"/>
          <w:szCs w:val="18"/>
        </w:rPr>
        <w:t>Cytokines, T-cells, antibodies</w:t>
      </w:r>
      <w:del w:id="10" w:author="Joe DiStefano III" w:date="2023-07-08T12:24:00Z">
        <w:r w:rsidDel="005B324A">
          <w:rPr>
            <w:rFonts w:ascii="Cambria" w:eastAsiaTheme="minorEastAsia" w:hAnsi="Cambria" w:cs="Arial"/>
            <w:sz w:val="18"/>
            <w:szCs w:val="18"/>
          </w:rPr>
          <w:delText>,</w:delText>
        </w:r>
      </w:del>
      <w:r>
        <w:rPr>
          <w:rFonts w:ascii="Cambria" w:eastAsiaTheme="minorEastAsia" w:hAnsi="Cambria" w:cs="Arial"/>
          <w:sz w:val="18"/>
          <w:szCs w:val="18"/>
        </w:rPr>
        <w:t xml:space="preserve"> and antigen presenting cells are grouped and simplified as appropriate in the computational model</w:t>
      </w:r>
      <w:r w:rsidR="00515499">
        <w:rPr>
          <w:rFonts w:ascii="Cambria" w:eastAsiaTheme="minorEastAsia" w:hAnsi="Cambria" w:cs="Arial"/>
          <w:sz w:val="18"/>
          <w:szCs w:val="18"/>
        </w:rPr>
        <w:t>.</w:t>
      </w:r>
    </w:p>
    <w:p w14:paraId="2488447F" w14:textId="30E94FAD" w:rsidR="00BE6F86" w:rsidRPr="00503473" w:rsidRDefault="00BE6F86" w:rsidP="00BE6F86">
      <w:pPr>
        <w:rPr>
          <w:rFonts w:ascii="Roboto" w:hAnsi="Roboto"/>
          <w:b/>
          <w:bCs/>
          <w:color w:val="1F3864" w:themeColor="accent1" w:themeShade="80"/>
          <w:sz w:val="28"/>
          <w:szCs w:val="28"/>
        </w:rPr>
      </w:pPr>
      <w:r w:rsidRPr="00503473">
        <w:rPr>
          <w:rFonts w:ascii="Roboto" w:hAnsi="Roboto"/>
          <w:b/>
          <w:bCs/>
          <w:color w:val="1F3864" w:themeColor="accent1" w:themeShade="80"/>
          <w:sz w:val="28"/>
          <w:szCs w:val="28"/>
        </w:rPr>
        <w:t>Methods</w:t>
      </w:r>
      <w:r w:rsidR="00B46549" w:rsidRPr="00503473">
        <w:rPr>
          <w:rFonts w:ascii="Roboto" w:hAnsi="Roboto"/>
          <w:b/>
          <w:bCs/>
          <w:color w:val="1F3864" w:themeColor="accent1" w:themeShade="80"/>
          <w:sz w:val="28"/>
          <w:szCs w:val="28"/>
        </w:rPr>
        <w:t xml:space="preserve"> and Data</w:t>
      </w:r>
    </w:p>
    <w:p w14:paraId="62937D93" w14:textId="77777777" w:rsidR="00CE5184" w:rsidRPr="00503473" w:rsidRDefault="00CE5184" w:rsidP="00BE6F86">
      <w:pPr>
        <w:rPr>
          <w:rFonts w:ascii="Roboto" w:hAnsi="Roboto"/>
          <w:b/>
          <w:bCs/>
          <w:color w:val="595959" w:themeColor="text1" w:themeTint="A6"/>
        </w:rPr>
        <w:sectPr w:rsidR="00CE5184" w:rsidRPr="00503473" w:rsidSect="00C71339">
          <w:type w:val="continuous"/>
          <w:pgSz w:w="12240" w:h="15840"/>
          <w:pgMar w:top="720" w:right="720" w:bottom="720" w:left="720" w:header="720" w:footer="720" w:gutter="0"/>
          <w:cols w:space="720"/>
          <w:docGrid w:linePitch="360"/>
        </w:sectPr>
      </w:pPr>
    </w:p>
    <w:p w14:paraId="7E318716" w14:textId="3F9D6098" w:rsidR="00196B5B" w:rsidRDefault="00196B5B" w:rsidP="005952C4">
      <w:pPr>
        <w:rPr>
          <w:rFonts w:ascii="Cambria" w:hAnsi="Cambria"/>
        </w:rPr>
      </w:pPr>
      <w:r>
        <w:rPr>
          <w:rFonts w:ascii="Roboto" w:hAnsi="Roboto"/>
          <w:b/>
          <w:bCs/>
          <w:color w:val="595959" w:themeColor="text1" w:themeTint="A6"/>
          <w:sz w:val="24"/>
          <w:szCs w:val="24"/>
        </w:rPr>
        <w:t>Data</w:t>
      </w:r>
      <w:r w:rsidR="0068109B">
        <w:rPr>
          <w:rFonts w:ascii="Roboto" w:hAnsi="Roboto"/>
          <w:b/>
          <w:bCs/>
          <w:color w:val="595959" w:themeColor="text1" w:themeTint="A6"/>
          <w:sz w:val="24"/>
          <w:szCs w:val="24"/>
        </w:rPr>
        <w:t xml:space="preserve">.  </w:t>
      </w:r>
      <w:r>
        <w:rPr>
          <w:rFonts w:ascii="Cambria" w:hAnsi="Cambria"/>
        </w:rPr>
        <w:t>Longitudinal patient data was taken from the UCLA Health system Data Discovery Repository,</w:t>
      </w:r>
      <w:r w:rsidR="007B2BA4">
        <w:rPr>
          <w:rFonts w:ascii="Cambria" w:hAnsi="Cambria"/>
        </w:rPr>
        <w:t xml:space="preserve"> a database comprised of </w:t>
      </w:r>
      <w:r w:rsidRPr="00196B5B">
        <w:rPr>
          <w:rFonts w:ascii="Cambria" w:hAnsi="Cambria"/>
        </w:rPr>
        <w:t xml:space="preserve">partially de-identified and date-shifted patient UCLA Health electronic medical records </w:t>
      </w:r>
      <w:r w:rsidR="007B2BA4">
        <w:rPr>
          <w:rFonts w:ascii="Cambria" w:hAnsi="Cambria"/>
        </w:rPr>
        <w:t>dating back</w:t>
      </w:r>
      <w:r w:rsidR="00C06176">
        <w:rPr>
          <w:rFonts w:ascii="Cambria" w:hAnsi="Cambria"/>
        </w:rPr>
        <w:t xml:space="preserve"> 5 </w:t>
      </w:r>
      <w:proofErr w:type="gramStart"/>
      <w:r w:rsidR="00C06176">
        <w:rPr>
          <w:rFonts w:ascii="Cambria" w:hAnsi="Cambria"/>
        </w:rPr>
        <w:t xml:space="preserve">years, </w:t>
      </w:r>
      <w:r w:rsidR="007B2BA4">
        <w:rPr>
          <w:rFonts w:ascii="Cambria" w:hAnsi="Cambria"/>
        </w:rPr>
        <w:t xml:space="preserve"> to</w:t>
      </w:r>
      <w:proofErr w:type="gramEnd"/>
      <w:r w:rsidR="007B2BA4">
        <w:rPr>
          <w:rFonts w:ascii="Cambria" w:hAnsi="Cambria"/>
        </w:rPr>
        <w:t xml:space="preserve"> March 201</w:t>
      </w:r>
      <w:r w:rsidR="00C06176">
        <w:rPr>
          <w:rFonts w:ascii="Cambria" w:hAnsi="Cambria"/>
        </w:rPr>
        <w:t>8</w:t>
      </w:r>
      <w:ins w:id="11" w:author="Joe DiStefano III" w:date="2023-07-08T12:29:00Z">
        <w:r w:rsidR="00CA143C">
          <w:rPr>
            <w:rFonts w:ascii="Cambria" w:hAnsi="Cambria"/>
          </w:rPr>
          <w:t>, to capture data using the latest assays</w:t>
        </w:r>
      </w:ins>
      <w:r w:rsidR="0068109B">
        <w:rPr>
          <w:rFonts w:ascii="Cambria" w:hAnsi="Cambria"/>
        </w:rPr>
        <w:t xml:space="preserve">.  </w:t>
      </w:r>
      <w:r w:rsidR="007B2BA4">
        <w:rPr>
          <w:rFonts w:ascii="Cambria" w:hAnsi="Cambria"/>
        </w:rPr>
        <w:t xml:space="preserve">Patients were included in the study based on the following criteria: (1) the patient was diagnosed with Hashimoto’s thyroiditis at UCLA Health system facility between </w:t>
      </w:r>
      <w:r w:rsidR="00DE45C1">
        <w:rPr>
          <w:rFonts w:ascii="Cambria" w:hAnsi="Cambria"/>
        </w:rPr>
        <w:t xml:space="preserve">January </w:t>
      </w:r>
      <w:r w:rsidR="007B2BA4" w:rsidRPr="00DE45C1">
        <w:rPr>
          <w:rFonts w:ascii="Cambria" w:hAnsi="Cambria"/>
        </w:rPr>
        <w:t>201</w:t>
      </w:r>
      <w:r w:rsidR="00DE45C1" w:rsidRPr="00DE45C1">
        <w:rPr>
          <w:rFonts w:ascii="Cambria" w:hAnsi="Cambria"/>
        </w:rPr>
        <w:t>8</w:t>
      </w:r>
      <w:r w:rsidR="007B2BA4">
        <w:rPr>
          <w:rFonts w:ascii="Cambria" w:hAnsi="Cambria"/>
        </w:rPr>
        <w:t xml:space="preserve"> and </w:t>
      </w:r>
      <w:r w:rsidR="00740A00">
        <w:rPr>
          <w:rFonts w:ascii="Cambria" w:hAnsi="Cambria"/>
        </w:rPr>
        <w:t>June</w:t>
      </w:r>
      <w:r w:rsidR="007B2BA4">
        <w:rPr>
          <w:rFonts w:ascii="Cambria" w:hAnsi="Cambria"/>
        </w:rPr>
        <w:t xml:space="preserve"> 2023 (2) the patient had one or more of Free T4</w:t>
      </w:r>
      <w:r w:rsidR="00C06176">
        <w:rPr>
          <w:rFonts w:ascii="Cambria" w:hAnsi="Cambria"/>
        </w:rPr>
        <w:t xml:space="preserve"> (FT4)</w:t>
      </w:r>
      <w:r w:rsidR="007B2BA4">
        <w:rPr>
          <w:rFonts w:ascii="Cambria" w:hAnsi="Cambria"/>
        </w:rPr>
        <w:t>, Free T3</w:t>
      </w:r>
      <w:r w:rsidR="00C06176">
        <w:rPr>
          <w:rFonts w:ascii="Cambria" w:hAnsi="Cambria"/>
        </w:rPr>
        <w:t xml:space="preserve"> (FT3)</w:t>
      </w:r>
      <w:r w:rsidR="007B2BA4">
        <w:rPr>
          <w:rFonts w:ascii="Cambria" w:hAnsi="Cambria"/>
        </w:rPr>
        <w:t xml:space="preserve">, TSH, </w:t>
      </w:r>
      <w:proofErr w:type="spellStart"/>
      <w:r w:rsidR="007B2BA4">
        <w:rPr>
          <w:rFonts w:ascii="Cambria" w:hAnsi="Cambria"/>
        </w:rPr>
        <w:t>TPOAb</w:t>
      </w:r>
      <w:proofErr w:type="spellEnd"/>
      <w:r w:rsidR="007B2BA4">
        <w:rPr>
          <w:rFonts w:ascii="Cambria" w:hAnsi="Cambria"/>
        </w:rPr>
        <w:t xml:space="preserve">, </w:t>
      </w:r>
      <w:proofErr w:type="spellStart"/>
      <w:r w:rsidR="007B2BA4">
        <w:rPr>
          <w:rFonts w:ascii="Cambria" w:hAnsi="Cambria"/>
        </w:rPr>
        <w:t>TGAb</w:t>
      </w:r>
      <w:proofErr w:type="spellEnd"/>
      <w:r w:rsidR="007B2BA4">
        <w:rPr>
          <w:rFonts w:ascii="Cambria" w:hAnsi="Cambria"/>
        </w:rPr>
        <w:t xml:space="preserve"> or Lymphocyte </w:t>
      </w:r>
      <w:r w:rsidR="00C06176">
        <w:rPr>
          <w:rFonts w:ascii="Cambria" w:hAnsi="Cambria"/>
        </w:rPr>
        <w:t>e</w:t>
      </w:r>
      <w:r w:rsidR="007B2BA4">
        <w:rPr>
          <w:rFonts w:ascii="Cambria" w:hAnsi="Cambria"/>
        </w:rPr>
        <w:t>numeration lab</w:t>
      </w:r>
      <w:r w:rsidR="00740A00">
        <w:rPr>
          <w:rFonts w:ascii="Cambria" w:hAnsi="Cambria"/>
        </w:rPr>
        <w:t xml:space="preserve"> results between January 2018 and June 2023</w:t>
      </w:r>
      <w:r w:rsidR="007B2BA4">
        <w:rPr>
          <w:rFonts w:ascii="Cambria" w:hAnsi="Cambria"/>
        </w:rPr>
        <w:t xml:space="preserve"> (3) the patient either received no thyroid medication or </w:t>
      </w:r>
      <w:r w:rsidR="00740A00">
        <w:rPr>
          <w:rFonts w:ascii="Cambria" w:hAnsi="Cambria"/>
        </w:rPr>
        <w:t>had a complete history of thyroid medication (levothyroxine</w:t>
      </w:r>
      <w:r w:rsidR="00C06176">
        <w:rPr>
          <w:rFonts w:ascii="Cambria" w:hAnsi="Cambria"/>
        </w:rPr>
        <w:t xml:space="preserve"> (LT4) a</w:t>
      </w:r>
      <w:commentRangeStart w:id="12"/>
      <w:r w:rsidR="00C06176">
        <w:rPr>
          <w:rFonts w:ascii="Cambria" w:hAnsi="Cambria"/>
        </w:rPr>
        <w:t>nd/</w:t>
      </w:r>
      <w:commentRangeStart w:id="13"/>
      <w:r w:rsidR="00C06176">
        <w:rPr>
          <w:rFonts w:ascii="Cambria" w:hAnsi="Cambria"/>
        </w:rPr>
        <w:t>or</w:t>
      </w:r>
      <w:commentRangeEnd w:id="12"/>
      <w:commentRangeEnd w:id="13"/>
      <w:r w:rsidR="003907B8">
        <w:rPr>
          <w:rStyle w:val="CommentReference"/>
        </w:rPr>
        <w:commentReference w:id="13"/>
      </w:r>
      <w:r w:rsidR="00557755">
        <w:rPr>
          <w:rStyle w:val="CommentReference"/>
        </w:rPr>
        <w:commentReference w:id="12"/>
      </w:r>
      <w:ins w:id="14" w:author="Joe DiStefano III" w:date="2023-07-08T12:30:00Z">
        <w:r w:rsidR="00CA143C">
          <w:rPr>
            <w:rFonts w:ascii="Cambria" w:hAnsi="Cambria"/>
          </w:rPr>
          <w:t xml:space="preserve"> </w:t>
        </w:r>
      </w:ins>
      <w:proofErr w:type="spellStart"/>
      <w:r w:rsidR="00740A00">
        <w:rPr>
          <w:rFonts w:ascii="Cambria" w:hAnsi="Cambria"/>
        </w:rPr>
        <w:t>lyothyronine</w:t>
      </w:r>
      <w:proofErr w:type="spellEnd"/>
      <w:r w:rsidR="00740A00">
        <w:rPr>
          <w:rFonts w:ascii="Cambria" w:hAnsi="Cambria"/>
        </w:rPr>
        <w:t>,) during the period where lab data was available</w:t>
      </w:r>
      <w:r w:rsidR="0068109B">
        <w:rPr>
          <w:rFonts w:ascii="Cambria" w:hAnsi="Cambria"/>
        </w:rPr>
        <w:t xml:space="preserve">.  </w:t>
      </w:r>
      <w:r w:rsidR="007B2BA4">
        <w:rPr>
          <w:rFonts w:ascii="Cambria" w:hAnsi="Cambria"/>
        </w:rPr>
        <w:t>Patients who had ever been diagnosed with thyroid cancer</w:t>
      </w:r>
      <w:r w:rsidR="00C06176">
        <w:rPr>
          <w:rFonts w:ascii="Cambria" w:hAnsi="Cambria"/>
        </w:rPr>
        <w:t xml:space="preserve"> or </w:t>
      </w:r>
      <w:commentRangeStart w:id="15"/>
      <w:r w:rsidR="00C06176">
        <w:rPr>
          <w:rFonts w:ascii="Cambria" w:hAnsi="Cambria"/>
        </w:rPr>
        <w:t>diabetes</w:t>
      </w:r>
      <w:commentRangeEnd w:id="15"/>
      <w:r w:rsidR="003907B8">
        <w:rPr>
          <w:rStyle w:val="CommentReference"/>
        </w:rPr>
        <w:commentReference w:id="15"/>
      </w:r>
      <w:r w:rsidR="007B2BA4">
        <w:rPr>
          <w:rFonts w:ascii="Cambria" w:hAnsi="Cambria"/>
        </w:rPr>
        <w:t xml:space="preserve"> or who were pregnant anytime between March 2013 and May 2023 were excluded from the study.</w:t>
      </w:r>
    </w:p>
    <w:p w14:paraId="391B1365" w14:textId="694468A4" w:rsidR="00196B5B" w:rsidRDefault="00C06176" w:rsidP="005952C4">
      <w:pPr>
        <w:rPr>
          <w:rFonts w:ascii="Roboto" w:hAnsi="Roboto"/>
          <w:b/>
          <w:bCs/>
          <w:color w:val="595959" w:themeColor="text1" w:themeTint="A6"/>
          <w:sz w:val="24"/>
          <w:szCs w:val="24"/>
        </w:rPr>
      </w:pPr>
      <w:r>
        <w:rPr>
          <w:rFonts w:ascii="Cambria" w:hAnsi="Cambria"/>
        </w:rPr>
        <w:t>From</w:t>
      </w:r>
      <w:r w:rsidR="007B2BA4">
        <w:rPr>
          <w:rFonts w:ascii="Cambria" w:hAnsi="Cambria"/>
        </w:rPr>
        <w:t xml:space="preserve"> the pool </w:t>
      </w:r>
      <w:ins w:id="16" w:author="Joe DiStefano III" w:date="2023-07-08T12:31:00Z">
        <w:r w:rsidR="00CA143C">
          <w:rPr>
            <w:rFonts w:ascii="Cambria" w:hAnsi="Cambria"/>
          </w:rPr>
          <w:t xml:space="preserve">cohort? </w:t>
        </w:r>
      </w:ins>
      <w:r w:rsidR="007B2BA4">
        <w:rPr>
          <w:rFonts w:ascii="Cambria" w:hAnsi="Cambria"/>
        </w:rPr>
        <w:t xml:space="preserve">of remaining patients (PATIENT STATS </w:t>
      </w:r>
      <w:r w:rsidR="000378C4">
        <w:rPr>
          <w:rFonts w:ascii="Cambria" w:hAnsi="Cambria"/>
        </w:rPr>
        <w:t>TABLE ABOVE</w:t>
      </w:r>
      <w:r w:rsidR="007B2BA4">
        <w:rPr>
          <w:rFonts w:ascii="Cambria" w:hAnsi="Cambria"/>
        </w:rPr>
        <w:t xml:space="preserve">), </w:t>
      </w:r>
      <w:r w:rsidR="00740A00">
        <w:rPr>
          <w:rFonts w:ascii="Cambria" w:hAnsi="Cambria"/>
        </w:rPr>
        <w:t xml:space="preserve">XX patients with XYZ characteristics were selected for </w:t>
      </w:r>
      <w:r>
        <w:rPr>
          <w:rFonts w:ascii="Cambria" w:hAnsi="Cambria"/>
        </w:rPr>
        <w:t xml:space="preserve">fitting </w:t>
      </w:r>
      <w:proofErr w:type="spellStart"/>
      <w:r w:rsidR="00740A00">
        <w:rPr>
          <w:rFonts w:ascii="Cambria" w:hAnsi="Cambria"/>
        </w:rPr>
        <w:t>Thyro</w:t>
      </w:r>
      <w:r>
        <w:rPr>
          <w:rFonts w:ascii="Cambria" w:hAnsi="Cambria"/>
        </w:rPr>
        <w:t>IM</w:t>
      </w:r>
      <w:r w:rsidR="00740A00">
        <w:rPr>
          <w:rFonts w:ascii="Cambria" w:hAnsi="Cambria"/>
        </w:rPr>
        <w:t>sim</w:t>
      </w:r>
      <w:proofErr w:type="spellEnd"/>
      <w:r w:rsidR="00740A00">
        <w:rPr>
          <w:rFonts w:ascii="Cambria" w:hAnsi="Cambria"/>
        </w:rPr>
        <w:t xml:space="preserve"> </w:t>
      </w:r>
      <w:r w:rsidR="003907B8">
        <w:rPr>
          <w:rFonts w:ascii="Cambria" w:hAnsi="Cambria"/>
        </w:rPr>
        <w:t xml:space="preserve">on </w:t>
      </w:r>
      <w:proofErr w:type="spellStart"/>
      <w:r>
        <w:rPr>
          <w:rFonts w:ascii="Cambria" w:hAnsi="Cambria"/>
        </w:rPr>
        <w:t>ind</w:t>
      </w:r>
      <w:ins w:id="17" w:author="Joe DiStefano III" w:date="2023-07-08T12:31:00Z">
        <w:r w:rsidR="00CA143C">
          <w:rPr>
            <w:rFonts w:ascii="Cambria" w:hAnsi="Cambria"/>
          </w:rPr>
          <w:t>i</w:t>
        </w:r>
      </w:ins>
      <w:del w:id="18" w:author="Joe DiStefano III" w:date="2023-07-08T12:31:00Z">
        <w:r w:rsidDel="00CA143C">
          <w:rPr>
            <w:rFonts w:ascii="Cambria" w:hAnsi="Cambria"/>
          </w:rPr>
          <w:delText>u</w:delText>
        </w:r>
      </w:del>
      <w:r>
        <w:rPr>
          <w:rFonts w:ascii="Cambria" w:hAnsi="Cambria"/>
        </w:rPr>
        <w:t>vi</w:t>
      </w:r>
      <w:ins w:id="19" w:author="Joe DiStefano III" w:date="2023-07-08T12:31:00Z">
        <w:r w:rsidR="00CA143C">
          <w:rPr>
            <w:rFonts w:ascii="Cambria" w:hAnsi="Cambria"/>
          </w:rPr>
          <w:t>d</w:t>
        </w:r>
      </w:ins>
      <w:r>
        <w:rPr>
          <w:rFonts w:ascii="Cambria" w:hAnsi="Cambria"/>
        </w:rPr>
        <w:t>al</w:t>
      </w:r>
      <w:proofErr w:type="spellEnd"/>
      <w:r>
        <w:rPr>
          <w:rFonts w:ascii="Cambria" w:hAnsi="Cambria"/>
        </w:rPr>
        <w:t xml:space="preserve"> data sets.</w:t>
      </w:r>
    </w:p>
    <w:p w14:paraId="1301D530" w14:textId="77777777" w:rsidR="00483EAE" w:rsidRDefault="00483EAE" w:rsidP="005952C4">
      <w:pPr>
        <w:rPr>
          <w:rFonts w:ascii="Roboto" w:hAnsi="Roboto"/>
          <w:b/>
          <w:bCs/>
          <w:color w:val="595959" w:themeColor="text1" w:themeTint="A6"/>
          <w:sz w:val="24"/>
          <w:szCs w:val="24"/>
        </w:rPr>
      </w:pPr>
    </w:p>
    <w:p w14:paraId="1E072283" w14:textId="079B606E" w:rsidR="00CE5184" w:rsidRPr="00503473" w:rsidRDefault="0006159F" w:rsidP="005952C4">
      <w:pPr>
        <w:rPr>
          <w:rFonts w:ascii="Roboto" w:hAnsi="Roboto"/>
          <w:b/>
          <w:bCs/>
          <w:color w:val="595959" w:themeColor="text1" w:themeTint="A6"/>
        </w:rPr>
      </w:pPr>
      <w:r>
        <w:rPr>
          <w:rFonts w:ascii="Roboto" w:hAnsi="Roboto"/>
          <w:b/>
          <w:bCs/>
          <w:color w:val="595959" w:themeColor="text1" w:themeTint="A6"/>
          <w:sz w:val="24"/>
          <w:szCs w:val="24"/>
        </w:rPr>
        <w:t>Compartment Selection</w:t>
      </w:r>
      <w:r w:rsidR="0068109B">
        <w:rPr>
          <w:rFonts w:ascii="Roboto" w:hAnsi="Roboto"/>
          <w:b/>
          <w:bCs/>
          <w:color w:val="595959" w:themeColor="text1" w:themeTint="A6"/>
          <w:sz w:val="24"/>
          <w:szCs w:val="24"/>
        </w:rPr>
        <w:t xml:space="preserve">.  </w:t>
      </w:r>
      <w:r w:rsidR="00196B5B">
        <w:rPr>
          <w:rFonts w:ascii="Cambria" w:hAnsi="Cambria"/>
        </w:rPr>
        <w:t>To maintain a balance between physiological accuracy and model complexity</w:t>
      </w:r>
      <w:r w:rsidR="00740A00">
        <w:rPr>
          <w:rFonts w:ascii="Cambria" w:hAnsi="Cambria"/>
        </w:rPr>
        <w:t xml:space="preserve"> in the context of</w:t>
      </w:r>
      <w:r w:rsidR="00196B5B">
        <w:rPr>
          <w:rFonts w:ascii="Cambria" w:hAnsi="Cambria"/>
        </w:rPr>
        <w:t xml:space="preserve"> data available for fitting, the </w:t>
      </w:r>
      <w:r w:rsidR="00B443F9" w:rsidRPr="00503473">
        <w:rPr>
          <w:rFonts w:ascii="Cambria" w:hAnsi="Cambria"/>
        </w:rPr>
        <w:t xml:space="preserve">most essential </w:t>
      </w:r>
      <w:r w:rsidR="006A649A" w:rsidRPr="00503473">
        <w:rPr>
          <w:rFonts w:ascii="Cambria" w:hAnsi="Cambria"/>
        </w:rPr>
        <w:t>comp</w:t>
      </w:r>
      <w:r w:rsidR="006A649A">
        <w:rPr>
          <w:rFonts w:ascii="Cambria" w:hAnsi="Cambria"/>
        </w:rPr>
        <w:t>artme</w:t>
      </w:r>
      <w:r w:rsidR="006A649A" w:rsidRPr="00503473">
        <w:rPr>
          <w:rFonts w:ascii="Cambria" w:hAnsi="Cambria"/>
        </w:rPr>
        <w:t xml:space="preserve">nts </w:t>
      </w:r>
      <w:r w:rsidR="00B443F9" w:rsidRPr="00503473">
        <w:rPr>
          <w:rFonts w:ascii="Cambria" w:hAnsi="Cambria"/>
        </w:rPr>
        <w:t>were isolated</w:t>
      </w:r>
      <w:r w:rsidR="00196B5B">
        <w:rPr>
          <w:rFonts w:ascii="Cambria" w:hAnsi="Cambria"/>
        </w:rPr>
        <w:t xml:space="preserve"> be</w:t>
      </w:r>
      <w:r w:rsidR="00B443F9" w:rsidRPr="00503473">
        <w:rPr>
          <w:rFonts w:ascii="Cambria" w:hAnsi="Cambria"/>
        </w:rPr>
        <w:t xml:space="preserve">ginning with </w:t>
      </w:r>
      <w:proofErr w:type="spellStart"/>
      <w:r w:rsidR="00B443F9" w:rsidRPr="00503473">
        <w:rPr>
          <w:rFonts w:ascii="Cambria" w:hAnsi="Cambria"/>
        </w:rPr>
        <w:t>TPOAb</w:t>
      </w:r>
      <w:proofErr w:type="spellEnd"/>
      <w:r w:rsidR="00D02C1B">
        <w:rPr>
          <w:rFonts w:ascii="Cambria" w:hAnsi="Cambria"/>
        </w:rPr>
        <w:t xml:space="preserve"> and </w:t>
      </w:r>
      <w:proofErr w:type="spellStart"/>
      <w:r w:rsidR="00D02C1B">
        <w:rPr>
          <w:rFonts w:ascii="Cambria" w:hAnsi="Cambria"/>
        </w:rPr>
        <w:t>TGAb</w:t>
      </w:r>
      <w:proofErr w:type="spellEnd"/>
      <w:r w:rsidR="0068109B">
        <w:rPr>
          <w:rFonts w:ascii="Cambria" w:hAnsi="Cambria"/>
        </w:rPr>
        <w:t xml:space="preserve">.  </w:t>
      </w:r>
      <w:r w:rsidR="00196B5B">
        <w:rPr>
          <w:rFonts w:ascii="Cambria" w:hAnsi="Cambria"/>
        </w:rPr>
        <w:t xml:space="preserve">These antibodies, the </w:t>
      </w:r>
      <w:r w:rsidR="00196B5B" w:rsidRPr="00503473">
        <w:rPr>
          <w:rFonts w:ascii="Cambria" w:hAnsi="Cambria"/>
        </w:rPr>
        <w:t>primary effector</w:t>
      </w:r>
      <w:r w:rsidR="00196B5B">
        <w:rPr>
          <w:rFonts w:ascii="Cambria" w:hAnsi="Cambria"/>
        </w:rPr>
        <w:t>s</w:t>
      </w:r>
      <w:r w:rsidR="00196B5B" w:rsidRPr="00503473">
        <w:rPr>
          <w:rFonts w:ascii="Cambria" w:hAnsi="Cambria"/>
        </w:rPr>
        <w:t xml:space="preserve"> in HD</w:t>
      </w:r>
      <w:r w:rsidR="00196B5B">
        <w:rPr>
          <w:rFonts w:ascii="Cambria" w:hAnsi="Cambria"/>
          <w:vertAlign w:val="superscript"/>
        </w:rPr>
        <w:t>2</w:t>
      </w:r>
      <w:r w:rsidR="00196B5B">
        <w:rPr>
          <w:rFonts w:ascii="Cambria" w:hAnsi="Cambria"/>
        </w:rPr>
        <w:t>, were grouped as a single compartment</w:t>
      </w:r>
      <w:r w:rsidR="00B443F9" w:rsidRPr="00503473">
        <w:rPr>
          <w:rFonts w:ascii="Cambria" w:hAnsi="Cambria"/>
        </w:rPr>
        <w:t xml:space="preserve"> </w:t>
      </w:r>
      <w:r w:rsidR="00B443F9" w:rsidRPr="00503473">
        <w:rPr>
          <w:rFonts w:ascii="Cambria" w:hAnsi="Cambria"/>
          <w:i/>
          <w:iCs/>
        </w:rPr>
        <w:t>Ab</w:t>
      </w:r>
      <w:r w:rsidR="0068109B">
        <w:rPr>
          <w:rFonts w:ascii="Cambria" w:hAnsi="Cambria"/>
        </w:rPr>
        <w:t xml:space="preserve">.  </w:t>
      </w:r>
      <w:r w:rsidR="00B443F9" w:rsidRPr="00503473">
        <w:rPr>
          <w:rFonts w:ascii="Cambria" w:hAnsi="Cambria"/>
        </w:rPr>
        <w:t xml:space="preserve">Stepping backward through the immune pathway, we then </w:t>
      </w:r>
      <w:r w:rsidR="00196B5B">
        <w:rPr>
          <w:rFonts w:ascii="Cambria" w:hAnsi="Cambria"/>
        </w:rPr>
        <w:t xml:space="preserve">added </w:t>
      </w:r>
      <w:r w:rsidR="00B443F9" w:rsidRPr="00503473">
        <w:rPr>
          <w:rFonts w:ascii="Cambria" w:hAnsi="Cambria"/>
        </w:rPr>
        <w:t>plasma cells (</w:t>
      </w:r>
      <w:r w:rsidR="00B443F9" w:rsidRPr="00AC1FEC">
        <w:rPr>
          <w:rFonts w:ascii="Cambria" w:hAnsi="Cambria"/>
          <w:i/>
          <w:iCs/>
        </w:rPr>
        <w:t>P</w:t>
      </w:r>
      <w:r w:rsidR="00B443F9" w:rsidRPr="00503473">
        <w:rPr>
          <w:rFonts w:ascii="Cambria" w:hAnsi="Cambria"/>
        </w:rPr>
        <w:t>), which produce the antibody, and their progenitors, B-cells (</w:t>
      </w:r>
      <w:r w:rsidR="00B443F9" w:rsidRPr="00503473">
        <w:rPr>
          <w:rFonts w:ascii="Cambria" w:hAnsi="Cambria"/>
          <w:i/>
          <w:iCs/>
        </w:rPr>
        <w:t>B</w:t>
      </w:r>
      <w:r w:rsidR="00B443F9" w:rsidRPr="00503473">
        <w:rPr>
          <w:rFonts w:ascii="Cambria" w:hAnsi="Cambria"/>
        </w:rPr>
        <w:t>)</w:t>
      </w:r>
      <w:r w:rsidR="0068109B">
        <w:rPr>
          <w:rFonts w:ascii="Cambria" w:hAnsi="Cambria"/>
        </w:rPr>
        <w:t xml:space="preserve">.  </w:t>
      </w:r>
      <w:r w:rsidR="00B443F9" w:rsidRPr="00503473">
        <w:rPr>
          <w:rFonts w:ascii="Cambria" w:hAnsi="Cambria"/>
        </w:rPr>
        <w:t>B-cell dynamics are controlled primarily by CD4+ helper T-cells (</w:t>
      </w:r>
      <w:r w:rsidR="00B443F9" w:rsidRPr="00503473">
        <w:rPr>
          <w:rFonts w:ascii="Cambria" w:hAnsi="Cambria"/>
          <w:i/>
          <w:iCs/>
        </w:rPr>
        <w:t>T</w:t>
      </w:r>
      <w:r w:rsidR="00B443F9" w:rsidRPr="00503473">
        <w:rPr>
          <w:rFonts w:ascii="Cambria" w:hAnsi="Cambria"/>
        </w:rPr>
        <w:t xml:space="preserve">) and cytokines </w:t>
      </w:r>
      <w:r w:rsidR="00CE5184" w:rsidRPr="00503473">
        <w:rPr>
          <w:rFonts w:ascii="Cambria" w:hAnsi="Cambria"/>
        </w:rPr>
        <w:t>(</w:t>
      </w:r>
      <w:r w:rsidR="00CE5184" w:rsidRPr="00503473">
        <w:rPr>
          <w:rFonts w:ascii="Cambria" w:hAnsi="Cambria"/>
          <w:i/>
          <w:iCs/>
        </w:rPr>
        <w:t>C</w:t>
      </w:r>
      <w:r w:rsidR="00CE5184" w:rsidRPr="00503473">
        <w:rPr>
          <w:rFonts w:ascii="Cambria" w:hAnsi="Cambria"/>
        </w:rPr>
        <w:t xml:space="preserve">) </w:t>
      </w:r>
      <w:r w:rsidR="00B443F9" w:rsidRPr="00503473">
        <w:rPr>
          <w:rFonts w:ascii="Cambria" w:hAnsi="Cambria"/>
        </w:rPr>
        <w:t>released by the body and by the CD4+ cells themselves</w:t>
      </w:r>
      <w:r w:rsidR="0068109B">
        <w:rPr>
          <w:rFonts w:ascii="Cambria" w:hAnsi="Cambria"/>
        </w:rPr>
        <w:t xml:space="preserve">.  </w:t>
      </w:r>
      <w:r w:rsidR="00196B5B">
        <w:rPr>
          <w:rFonts w:ascii="Cambria" w:hAnsi="Cambria"/>
        </w:rPr>
        <w:t xml:space="preserve">Data was only available for the </w:t>
      </w:r>
      <w:commentRangeStart w:id="20"/>
      <w:r w:rsidR="00196B5B">
        <w:rPr>
          <w:rFonts w:ascii="Cambria" w:hAnsi="Cambria"/>
        </w:rPr>
        <w:t>sum of these lymphocytes</w:t>
      </w:r>
      <w:commentRangeEnd w:id="20"/>
      <w:r w:rsidR="00CA143C">
        <w:rPr>
          <w:rStyle w:val="CommentReference"/>
        </w:rPr>
        <w:commentReference w:id="20"/>
      </w:r>
      <w:r w:rsidR="00196B5B">
        <w:rPr>
          <w:rFonts w:ascii="Cambria" w:hAnsi="Cambria"/>
        </w:rPr>
        <w:t>, and the compartments were fitted accordingly</w:t>
      </w:r>
      <w:r w:rsidR="0068109B">
        <w:rPr>
          <w:rFonts w:ascii="Cambria" w:hAnsi="Cambria"/>
        </w:rPr>
        <w:t xml:space="preserve">.  </w:t>
      </w:r>
      <w:r w:rsidR="00196B5B">
        <w:rPr>
          <w:rFonts w:ascii="Cambria" w:hAnsi="Cambria"/>
        </w:rPr>
        <w:t>To</w:t>
      </w:r>
      <w:r w:rsidR="00B443F9" w:rsidRPr="00503473">
        <w:rPr>
          <w:rFonts w:ascii="Cambria" w:hAnsi="Cambria"/>
        </w:rPr>
        <w:t xml:space="preserve"> reduce model complexity, the action of auto-antigen recognition and presentation to the CD4+ helper T-cells by APCs is incorporated into</w:t>
      </w:r>
      <w:r w:rsidR="004568CE" w:rsidRPr="00503473">
        <w:rPr>
          <w:rFonts w:ascii="Cambria" w:hAnsi="Cambria"/>
        </w:rPr>
        <w:t xml:space="preserve"> model parameters</w:t>
      </w:r>
      <w:r w:rsidR="00B52F52">
        <w:rPr>
          <w:rFonts w:ascii="Cambria" w:hAnsi="Cambria"/>
          <w:vertAlign w:val="superscript"/>
        </w:rPr>
        <w:t>7</w:t>
      </w:r>
      <w:r w:rsidR="0068109B">
        <w:rPr>
          <w:rFonts w:ascii="Cambria" w:hAnsi="Cambria"/>
        </w:rPr>
        <w:t xml:space="preserve">.  </w:t>
      </w:r>
    </w:p>
    <w:p w14:paraId="015D816F" w14:textId="064F1BE1" w:rsidR="00CE5184" w:rsidRPr="00B52F52" w:rsidRDefault="00196B5B" w:rsidP="00CE5184">
      <w:pPr>
        <w:jc w:val="both"/>
        <w:rPr>
          <w:rFonts w:ascii="Cambria" w:hAnsi="Cambria"/>
        </w:rPr>
      </w:pPr>
      <w:r>
        <w:rPr>
          <w:rFonts w:ascii="Cambria" w:hAnsi="Cambria"/>
        </w:rPr>
        <w:t>Lastly</w:t>
      </w:r>
      <w:r w:rsidR="004568CE" w:rsidRPr="00503473">
        <w:rPr>
          <w:rFonts w:ascii="Cambria" w:hAnsi="Cambria"/>
        </w:rPr>
        <w:t>, we employ a modified functional thyroid size (</w:t>
      </w:r>
      <w:r w:rsidR="004568CE" w:rsidRPr="00503473">
        <w:rPr>
          <w:rFonts w:ascii="Cambria" w:hAnsi="Cambria"/>
          <w:i/>
          <w:iCs/>
        </w:rPr>
        <w:t>FTS</w:t>
      </w:r>
      <w:r w:rsidR="004568CE" w:rsidRPr="00503473">
        <w:rPr>
          <w:rFonts w:ascii="Cambria" w:hAnsi="Cambria"/>
        </w:rPr>
        <w:t xml:space="preserve">) </w:t>
      </w:r>
      <w:r w:rsidR="00740A00">
        <w:rPr>
          <w:rFonts w:ascii="Cambria" w:hAnsi="Cambria"/>
        </w:rPr>
        <w:t>compartment modeled after</w:t>
      </w:r>
      <w:r w:rsidR="004568CE" w:rsidRPr="00503473">
        <w:rPr>
          <w:rFonts w:ascii="Cambria" w:hAnsi="Cambria"/>
        </w:rPr>
        <w:t xml:space="preserve"> previous work by Pandiyan et al</w:t>
      </w:r>
      <w:r w:rsidR="0068109B">
        <w:rPr>
          <w:rFonts w:ascii="Cambria" w:hAnsi="Cambria"/>
        </w:rPr>
        <w:t xml:space="preserve">.  </w:t>
      </w:r>
      <w:r w:rsidR="004568CE" w:rsidRPr="00503473">
        <w:rPr>
          <w:rFonts w:ascii="Cambria" w:hAnsi="Cambria"/>
        </w:rPr>
        <w:t xml:space="preserve">to capture the destructive effects of </w:t>
      </w:r>
      <w:proofErr w:type="spellStart"/>
      <w:r w:rsidR="004568CE" w:rsidRPr="00503473">
        <w:rPr>
          <w:rFonts w:ascii="Cambria" w:hAnsi="Cambria"/>
        </w:rPr>
        <w:t>TPOAb</w:t>
      </w:r>
      <w:proofErr w:type="spellEnd"/>
      <w:r w:rsidR="004568CE" w:rsidRPr="00503473">
        <w:rPr>
          <w:rFonts w:ascii="Cambria" w:hAnsi="Cambria"/>
        </w:rPr>
        <w:t xml:space="preserve"> and serve as a </w:t>
      </w:r>
      <w:ins w:id="21" w:author="Joe DiStefano III" w:date="2023-07-08T12:36:00Z">
        <w:r w:rsidR="00CA143C">
          <w:rPr>
            <w:rFonts w:ascii="Cambria" w:hAnsi="Cambria"/>
          </w:rPr>
          <w:t>feedforward</w:t>
        </w:r>
      </w:ins>
      <w:ins w:id="22" w:author="Joe DiStefano III" w:date="2023-07-08T12:35:00Z">
        <w:r w:rsidR="00CA143C">
          <w:rPr>
            <w:rFonts w:ascii="Cambria" w:hAnsi="Cambria"/>
          </w:rPr>
          <w:t xml:space="preserve"> </w:t>
        </w:r>
      </w:ins>
      <w:r w:rsidR="004568CE" w:rsidRPr="00503473">
        <w:rPr>
          <w:rFonts w:ascii="Cambria" w:hAnsi="Cambria"/>
        </w:rPr>
        <w:t>bridge between immune and thyroid dynamics</w:t>
      </w:r>
      <w:r w:rsidR="00B52F52">
        <w:rPr>
          <w:rFonts w:ascii="Cambria" w:hAnsi="Cambria"/>
          <w:vertAlign w:val="superscript"/>
        </w:rPr>
        <w:t>8</w:t>
      </w:r>
      <w:r w:rsidR="0068109B">
        <w:rPr>
          <w:rFonts w:ascii="Cambria" w:hAnsi="Cambria"/>
        </w:rPr>
        <w:t xml:space="preserve">.  </w:t>
      </w:r>
      <w:r w:rsidR="004568CE" w:rsidRPr="00503473">
        <w:rPr>
          <w:rFonts w:ascii="Cambria" w:hAnsi="Cambria"/>
        </w:rPr>
        <w:t xml:space="preserve">Along with the </w:t>
      </w:r>
      <w:r w:rsidR="00A4573E" w:rsidRPr="00503473">
        <w:rPr>
          <w:rFonts w:ascii="Cambria" w:hAnsi="Cambria"/>
        </w:rPr>
        <w:t xml:space="preserve">immune </w:t>
      </w:r>
      <w:r w:rsidR="004568CE" w:rsidRPr="00503473">
        <w:rPr>
          <w:rFonts w:ascii="Cambria" w:hAnsi="Cambria"/>
        </w:rPr>
        <w:t xml:space="preserve">components, this results in a </w:t>
      </w:r>
      <w:r w:rsidR="00CE5184" w:rsidRPr="00503473">
        <w:rPr>
          <w:rFonts w:ascii="Cambria" w:hAnsi="Cambria"/>
        </w:rPr>
        <w:t>6</w:t>
      </w:r>
      <w:r w:rsidR="004568CE" w:rsidRPr="00503473">
        <w:rPr>
          <w:rFonts w:ascii="Cambria" w:hAnsi="Cambria"/>
        </w:rPr>
        <w:t xml:space="preserve"> state-variable </w:t>
      </w:r>
      <w:r w:rsidR="00A4573E" w:rsidRPr="00503473">
        <w:rPr>
          <w:rFonts w:ascii="Cambria" w:hAnsi="Cambria"/>
        </w:rPr>
        <w:t xml:space="preserve">subsystem </w:t>
      </w:r>
      <w:r w:rsidR="00955605">
        <w:rPr>
          <w:rFonts w:ascii="Cambria" w:hAnsi="Cambria"/>
        </w:rPr>
        <w:t>that</w:t>
      </w:r>
      <w:r w:rsidR="004568CE" w:rsidRPr="00503473">
        <w:rPr>
          <w:rFonts w:ascii="Cambria" w:hAnsi="Cambria"/>
        </w:rPr>
        <w:t xml:space="preserve"> captures the essential</w:t>
      </w:r>
      <w:r w:rsidR="00A4573E" w:rsidRPr="00503473">
        <w:rPr>
          <w:rFonts w:ascii="Cambria" w:hAnsi="Cambria"/>
        </w:rPr>
        <w:t xml:space="preserve"> component</w:t>
      </w:r>
      <w:r w:rsidR="006A649A">
        <w:rPr>
          <w:rFonts w:ascii="Cambria" w:hAnsi="Cambria"/>
        </w:rPr>
        <w:t xml:space="preserve"> features</w:t>
      </w:r>
      <w:r w:rsidR="00A4573E" w:rsidRPr="00503473">
        <w:rPr>
          <w:rFonts w:ascii="Cambria" w:hAnsi="Cambria"/>
        </w:rPr>
        <w:t xml:space="preserve"> of the immune-thyroid interaction in HD</w:t>
      </w:r>
      <w:r w:rsidR="00CE5184" w:rsidRPr="00503473">
        <w:rPr>
          <w:rFonts w:ascii="Cambria" w:hAnsi="Cambria"/>
        </w:rPr>
        <w:t xml:space="preserve">, </w:t>
      </w:r>
      <w:r w:rsidR="004568CE" w:rsidRPr="00503473">
        <w:rPr>
          <w:rFonts w:ascii="Cambria" w:hAnsi="Cambria"/>
        </w:rPr>
        <w:t xml:space="preserve">comparable </w:t>
      </w:r>
      <w:r w:rsidR="00CE5184" w:rsidRPr="00503473">
        <w:rPr>
          <w:rFonts w:ascii="Cambria" w:hAnsi="Cambria"/>
        </w:rPr>
        <w:t>in size to</w:t>
      </w:r>
      <w:r w:rsidR="004568CE" w:rsidRPr="00503473">
        <w:rPr>
          <w:rFonts w:ascii="Cambria" w:hAnsi="Cambria"/>
        </w:rPr>
        <w:t xml:space="preserve"> existing immune </w:t>
      </w:r>
      <w:r w:rsidR="006A649A">
        <w:rPr>
          <w:rFonts w:ascii="Cambria" w:hAnsi="Cambria"/>
        </w:rPr>
        <w:t xml:space="preserve">system </w:t>
      </w:r>
      <w:r w:rsidR="004568CE" w:rsidRPr="00503473">
        <w:rPr>
          <w:rFonts w:ascii="Cambria" w:hAnsi="Cambria"/>
        </w:rPr>
        <w:t>models in the literature</w:t>
      </w:r>
      <w:r w:rsidR="00B52F52">
        <w:rPr>
          <w:rFonts w:ascii="Cambria" w:hAnsi="Cambria"/>
          <w:vertAlign w:val="superscript"/>
        </w:rPr>
        <w:t>7,9</w:t>
      </w:r>
      <w:r w:rsidR="00B52F52">
        <w:rPr>
          <w:rFonts w:ascii="Cambria" w:hAnsi="Cambria"/>
        </w:rPr>
        <w:t>.</w:t>
      </w:r>
      <w:ins w:id="23" w:author="Joe DiStefano III" w:date="2023-07-08T12:36:00Z">
        <w:r w:rsidR="00CA143C">
          <w:rPr>
            <w:rFonts w:ascii="Cambria" w:hAnsi="Cambria"/>
          </w:rPr>
          <w:t xml:space="preserve">  Feedback from the thyroid to the immune subsystem </w:t>
        </w:r>
      </w:ins>
      <w:ins w:id="24" w:author="Joe DiStefano III" w:date="2023-07-08T12:37:00Z">
        <w:r w:rsidR="00CA143C">
          <w:rPr>
            <w:rFonts w:ascii="Cambria" w:hAnsi="Cambria"/>
          </w:rPr>
          <w:t>is included as arrows from plasma T4 to immune components</w:t>
        </w:r>
      </w:ins>
      <w:ins w:id="25" w:author="Joe DiStefano III" w:date="2023-07-08T12:38:00Z">
        <w:r w:rsidR="00CA143C">
          <w:rPr>
            <w:rFonts w:ascii="Cambria" w:hAnsi="Cambria"/>
          </w:rPr>
          <w:t xml:space="preserve"> and it is assumed that the active hormone T3 is produced from </w:t>
        </w:r>
      </w:ins>
      <w:ins w:id="26" w:author="Joe DiStefano III" w:date="2023-07-08T12:39:00Z">
        <w:r w:rsidR="002E0A93">
          <w:rPr>
            <w:rFonts w:ascii="Cambria" w:hAnsi="Cambria"/>
          </w:rPr>
          <w:t xml:space="preserve">plasma </w:t>
        </w:r>
      </w:ins>
      <w:ins w:id="27" w:author="Joe DiStefano III" w:date="2023-07-08T12:38:00Z">
        <w:r w:rsidR="00CA143C">
          <w:rPr>
            <w:rFonts w:ascii="Cambria" w:hAnsi="Cambria"/>
          </w:rPr>
          <w:t>T4</w:t>
        </w:r>
      </w:ins>
      <w:ins w:id="28" w:author="Joe DiStefano III" w:date="2023-07-08T12:40:00Z">
        <w:r w:rsidR="006622EB">
          <w:rPr>
            <w:rFonts w:ascii="Cambria" w:hAnsi="Cambria"/>
          </w:rPr>
          <w:t xml:space="preserve"> </w:t>
        </w:r>
        <w:r w:rsidR="006622EB">
          <w:rPr>
            <w:rFonts w:ascii="Cambria" w:hAnsi="Cambria"/>
          </w:rPr>
          <w:t>(</w:t>
        </w:r>
        <w:r w:rsidR="006622EB" w:rsidRPr="006678EF">
          <w:rPr>
            <w:rFonts w:ascii="Cambria" w:hAnsi="Cambria"/>
            <w:i/>
            <w:iCs/>
          </w:rPr>
          <w:t>T4</w:t>
        </w:r>
        <w:r w:rsidR="006622EB">
          <w:rPr>
            <w:rFonts w:ascii="Cambria" w:hAnsi="Cambria"/>
          </w:rPr>
          <w:t>)</w:t>
        </w:r>
      </w:ins>
      <w:ins w:id="29" w:author="Joe DiStefano III" w:date="2023-07-08T12:38:00Z">
        <w:r w:rsidR="00CA143C">
          <w:rPr>
            <w:rFonts w:ascii="Cambria" w:hAnsi="Cambria"/>
          </w:rPr>
          <w:t xml:space="preserve"> </w:t>
        </w:r>
      </w:ins>
      <w:ins w:id="30" w:author="Joe DiStefano III" w:date="2023-07-08T12:39:00Z">
        <w:r w:rsidR="002E0A93">
          <w:rPr>
            <w:rFonts w:ascii="Cambria" w:hAnsi="Cambria"/>
          </w:rPr>
          <w:t>entering</w:t>
        </w:r>
      </w:ins>
      <w:ins w:id="31" w:author="Joe DiStefano III" w:date="2023-07-08T12:38:00Z">
        <w:r w:rsidR="00CA143C">
          <w:rPr>
            <w:rFonts w:ascii="Cambria" w:hAnsi="Cambria"/>
          </w:rPr>
          <w:t xml:space="preserve"> these cells </w:t>
        </w:r>
        <w:r w:rsidR="002E0A93">
          <w:rPr>
            <w:rFonts w:ascii="Cambria" w:hAnsi="Cambria"/>
          </w:rPr>
          <w:t>(ref).</w:t>
        </w:r>
      </w:ins>
    </w:p>
    <w:p w14:paraId="6A7C03C9" w14:textId="4678657A" w:rsidR="003907B8" w:rsidRDefault="006A649A" w:rsidP="0006159F">
      <w:pPr>
        <w:jc w:val="both"/>
        <w:rPr>
          <w:rFonts w:ascii="Roboto" w:hAnsi="Roboto"/>
          <w:b/>
          <w:bCs/>
          <w:color w:val="595959" w:themeColor="text1" w:themeTint="A6"/>
          <w:sz w:val="24"/>
          <w:szCs w:val="24"/>
        </w:rPr>
      </w:pPr>
      <w:r>
        <w:rPr>
          <w:rFonts w:ascii="Roboto" w:hAnsi="Roboto"/>
          <w:b/>
          <w:bCs/>
          <w:color w:val="595959" w:themeColor="text1" w:themeTint="A6"/>
          <w:sz w:val="24"/>
          <w:szCs w:val="24"/>
        </w:rPr>
        <w:t xml:space="preserve"> Model Dynamic</w:t>
      </w:r>
      <w:r w:rsidR="00C76BBC">
        <w:rPr>
          <w:rFonts w:ascii="Roboto" w:hAnsi="Roboto"/>
          <w:b/>
          <w:bCs/>
          <w:color w:val="595959" w:themeColor="text1" w:themeTint="A6"/>
          <w:sz w:val="24"/>
          <w:szCs w:val="24"/>
        </w:rPr>
        <w:t>al</w:t>
      </w:r>
      <w:r>
        <w:rPr>
          <w:rFonts w:ascii="Roboto" w:hAnsi="Roboto"/>
          <w:b/>
          <w:bCs/>
          <w:color w:val="595959" w:themeColor="text1" w:themeTint="A6"/>
          <w:sz w:val="24"/>
          <w:szCs w:val="24"/>
        </w:rPr>
        <w:t xml:space="preserve"> Equations</w:t>
      </w:r>
      <w:r w:rsidR="00C76BBC">
        <w:rPr>
          <w:rFonts w:ascii="Roboto" w:hAnsi="Roboto"/>
          <w:b/>
          <w:bCs/>
          <w:color w:val="595959" w:themeColor="text1" w:themeTint="A6"/>
          <w:sz w:val="24"/>
          <w:szCs w:val="24"/>
        </w:rPr>
        <w:t xml:space="preserve"> &amp; their Basis</w:t>
      </w:r>
    </w:p>
    <w:p w14:paraId="6BFCFD65" w14:textId="2EDED3C8" w:rsidR="00C22765" w:rsidRDefault="00E3743D" w:rsidP="0006159F">
      <w:pPr>
        <w:jc w:val="both"/>
        <w:rPr>
          <w:rFonts w:ascii="Cambria" w:hAnsi="Cambria"/>
        </w:rPr>
      </w:pPr>
      <w:r w:rsidRPr="003907B8">
        <w:rPr>
          <w:rFonts w:ascii="Roboto" w:hAnsi="Roboto"/>
          <w:i/>
          <w:iCs/>
          <w:color w:val="595959" w:themeColor="text1" w:themeTint="A6"/>
          <w:sz w:val="24"/>
          <w:szCs w:val="24"/>
        </w:rPr>
        <w:t>I</w:t>
      </w:r>
      <w:r w:rsidR="0068109B">
        <w:rPr>
          <w:rFonts w:ascii="Roboto" w:hAnsi="Roboto"/>
          <w:i/>
          <w:iCs/>
          <w:color w:val="595959" w:themeColor="text1" w:themeTint="A6"/>
          <w:sz w:val="24"/>
          <w:szCs w:val="24"/>
        </w:rPr>
        <w:t xml:space="preserve">.  </w:t>
      </w:r>
      <w:r w:rsidRPr="003907B8">
        <w:rPr>
          <w:rFonts w:ascii="Roboto" w:hAnsi="Roboto"/>
          <w:i/>
          <w:iCs/>
          <w:color w:val="595959" w:themeColor="text1" w:themeTint="A6"/>
          <w:sz w:val="24"/>
          <w:szCs w:val="24"/>
        </w:rPr>
        <w:t>Immune Subsystem</w:t>
      </w:r>
      <w:r w:rsidR="003907B8">
        <w:rPr>
          <w:rFonts w:ascii="Roboto" w:hAnsi="Roboto"/>
          <w:i/>
          <w:iCs/>
          <w:color w:val="595959" w:themeColor="text1" w:themeTint="A6"/>
          <w:sz w:val="24"/>
          <w:szCs w:val="24"/>
        </w:rPr>
        <w:t>:</w:t>
      </w:r>
      <w:r>
        <w:rPr>
          <w:rFonts w:ascii="Roboto" w:hAnsi="Roboto"/>
          <w:b/>
          <w:bCs/>
          <w:color w:val="595959" w:themeColor="text1" w:themeTint="A6"/>
          <w:sz w:val="24"/>
          <w:szCs w:val="24"/>
        </w:rPr>
        <w:t xml:space="preserve">  </w:t>
      </w:r>
      <w:r w:rsidR="00483EAE">
        <w:rPr>
          <w:rFonts w:ascii="Cambria" w:hAnsi="Cambria"/>
        </w:rPr>
        <w:t>B-cell proliferation is activated by T-cells at a rate which varies with the amount of cytokine stimulation</w:t>
      </w:r>
      <w:ins w:id="32" w:author="Joe DiStefano III" w:date="2023-07-08T14:29:00Z">
        <w:r w:rsidR="00B85D35">
          <w:rPr>
            <w:rFonts w:ascii="Cambria" w:hAnsi="Cambria"/>
          </w:rPr>
          <w:t>,</w:t>
        </w:r>
      </w:ins>
      <w:r w:rsidR="00483EAE">
        <w:rPr>
          <w:rFonts w:ascii="Cambria" w:hAnsi="Cambria"/>
        </w:rPr>
        <w:t xml:space="preserve"> captured by the first term of </w:t>
      </w:r>
      <w:ins w:id="33" w:author="Joe DiStefano III" w:date="2023-07-08T12:49:00Z">
        <w:r w:rsidR="00FB362E">
          <w:rPr>
            <w:rFonts w:ascii="Cambria" w:hAnsi="Cambria"/>
          </w:rPr>
          <w:t>ordinary differential equation (ODE</w:t>
        </w:r>
      </w:ins>
      <w:ins w:id="34" w:author="Joe DiStefano III" w:date="2023-07-08T12:50:00Z">
        <w:r w:rsidR="00FB362E">
          <w:rPr>
            <w:rFonts w:ascii="Cambria" w:hAnsi="Cambria"/>
          </w:rPr>
          <w:t>)</w:t>
        </w:r>
      </w:ins>
      <w:del w:id="35" w:author="Joe DiStefano III" w:date="2023-07-08T12:49:00Z">
        <w:r w:rsidR="00C76BBC" w:rsidDel="00FB362E">
          <w:rPr>
            <w:rFonts w:ascii="Cambria" w:hAnsi="Cambria"/>
          </w:rPr>
          <w:delText>Eq</w:delText>
        </w:r>
        <w:r w:rsidR="0068109B" w:rsidDel="00FB362E">
          <w:rPr>
            <w:rFonts w:ascii="Cambria" w:hAnsi="Cambria"/>
          </w:rPr>
          <w:delText>.</w:delText>
        </w:r>
      </w:del>
      <w:r w:rsidR="0068109B">
        <w:rPr>
          <w:rFonts w:ascii="Cambria" w:hAnsi="Cambria"/>
        </w:rPr>
        <w:t xml:space="preserve">  </w:t>
      </w:r>
      <w:r w:rsidR="00483EAE">
        <w:rPr>
          <w:rFonts w:ascii="Cambria" w:hAnsi="Cambria"/>
        </w:rPr>
        <w:t>(1)</w:t>
      </w:r>
      <w:r w:rsidR="006A649A">
        <w:rPr>
          <w:rFonts w:ascii="Cambria" w:hAnsi="Cambria"/>
        </w:rPr>
        <w:t xml:space="preserve"> below</w:t>
      </w:r>
      <w:ins w:id="36" w:author="Joe DiStefano III" w:date="2023-07-08T13:05:00Z">
        <w:r w:rsidR="003635EA">
          <w:rPr>
            <w:rFonts w:ascii="Cambria" w:hAnsi="Cambria"/>
          </w:rPr>
          <w:t xml:space="preserve"> (with additional explanation </w:t>
        </w:r>
      </w:ins>
      <w:ins w:id="37" w:author="Joe DiStefano III" w:date="2023-07-08T13:06:00Z">
        <w:r w:rsidR="003635EA">
          <w:rPr>
            <w:rFonts w:ascii="Cambria" w:hAnsi="Cambria"/>
          </w:rPr>
          <w:t xml:space="preserve">of the first term </w:t>
        </w:r>
      </w:ins>
      <w:ins w:id="38" w:author="Joe DiStefano III" w:date="2023-07-08T13:05:00Z">
        <w:r w:rsidR="003635EA">
          <w:rPr>
            <w:rFonts w:ascii="Cambria" w:hAnsi="Cambria"/>
          </w:rPr>
          <w:t>following ODE (6))</w:t>
        </w:r>
      </w:ins>
      <w:r w:rsidR="0068109B">
        <w:rPr>
          <w:rFonts w:ascii="Cambria" w:hAnsi="Cambria"/>
        </w:rPr>
        <w:t xml:space="preserve">.  </w:t>
      </w:r>
      <w:r w:rsidR="00483EAE">
        <w:rPr>
          <w:rFonts w:ascii="Cambria" w:hAnsi="Cambria"/>
        </w:rPr>
        <w:t xml:space="preserve">The number of </w:t>
      </w:r>
      <w:r w:rsidR="001D7126">
        <w:rPr>
          <w:rFonts w:ascii="Cambria" w:hAnsi="Cambria"/>
        </w:rPr>
        <w:t>B</w:t>
      </w:r>
      <w:r w:rsidR="003907B8">
        <w:rPr>
          <w:rFonts w:ascii="Cambria" w:hAnsi="Cambria"/>
        </w:rPr>
        <w:t>-</w:t>
      </w:r>
      <w:r w:rsidR="00483EAE">
        <w:rPr>
          <w:rFonts w:ascii="Cambria" w:hAnsi="Cambria"/>
        </w:rPr>
        <w:t>c</w:t>
      </w:r>
      <w:r w:rsidR="001D7126">
        <w:rPr>
          <w:rFonts w:ascii="Cambria" w:hAnsi="Cambria"/>
        </w:rPr>
        <w:t>ell</w:t>
      </w:r>
      <w:r w:rsidR="00483EAE">
        <w:rPr>
          <w:rFonts w:ascii="Cambria" w:hAnsi="Cambria"/>
        </w:rPr>
        <w:t xml:space="preserve">s circulating in plasma </w:t>
      </w:r>
      <w:r w:rsidR="006A649A">
        <w:rPr>
          <w:rFonts w:ascii="Cambria" w:hAnsi="Cambria"/>
        </w:rPr>
        <w:t>(</w:t>
      </w:r>
      <w:r w:rsidR="006A649A" w:rsidRPr="003907B8">
        <w:rPr>
          <w:rFonts w:ascii="Cambria" w:hAnsi="Cambria"/>
          <w:i/>
          <w:iCs/>
        </w:rPr>
        <w:t>B</w:t>
      </w:r>
      <w:r w:rsidR="006A649A">
        <w:rPr>
          <w:rFonts w:ascii="Cambria" w:hAnsi="Cambria"/>
        </w:rPr>
        <w:t xml:space="preserve">) </w:t>
      </w:r>
      <w:r w:rsidR="00483EAE">
        <w:rPr>
          <w:rFonts w:ascii="Cambria" w:hAnsi="Cambria"/>
        </w:rPr>
        <w:t>is decreased by B-cell</w:t>
      </w:r>
      <w:r w:rsidR="001D7126">
        <w:rPr>
          <w:rFonts w:ascii="Cambria" w:hAnsi="Cambria"/>
        </w:rPr>
        <w:t xml:space="preserve"> differentiation into Plasma cells </w:t>
      </w:r>
      <w:r w:rsidR="006A649A">
        <w:rPr>
          <w:rFonts w:ascii="Cambria" w:hAnsi="Cambria"/>
        </w:rPr>
        <w:t>(</w:t>
      </w:r>
      <w:r w:rsidR="006A649A" w:rsidRPr="003907B8">
        <w:rPr>
          <w:rFonts w:ascii="Cambria" w:hAnsi="Cambria"/>
          <w:i/>
          <w:iCs/>
        </w:rPr>
        <w:t>P</w:t>
      </w:r>
      <w:r w:rsidR="006A649A">
        <w:rPr>
          <w:rFonts w:ascii="Cambria" w:hAnsi="Cambria"/>
        </w:rPr>
        <w:t>)</w:t>
      </w:r>
      <w:ins w:id="39" w:author="Joe DiStefano III" w:date="2023-07-08T14:30:00Z">
        <w:r w:rsidR="00B85D35">
          <w:rPr>
            <w:rFonts w:ascii="Cambria" w:hAnsi="Cambria"/>
          </w:rPr>
          <w:t>,</w:t>
        </w:r>
      </w:ins>
      <w:r w:rsidR="006A649A">
        <w:rPr>
          <w:rFonts w:ascii="Cambria" w:hAnsi="Cambria"/>
        </w:rPr>
        <w:t xml:space="preserve"> </w:t>
      </w:r>
      <w:r w:rsidR="001D7126">
        <w:rPr>
          <w:rFonts w:ascii="Cambria" w:hAnsi="Cambria"/>
        </w:rPr>
        <w:t xml:space="preserve">and </w:t>
      </w:r>
      <w:ins w:id="40" w:author="Joe DiStefano III" w:date="2023-07-08T14:30:00Z">
        <w:r w:rsidR="00B85D35">
          <w:rPr>
            <w:rFonts w:ascii="Cambria" w:hAnsi="Cambria"/>
          </w:rPr>
          <w:t xml:space="preserve">by </w:t>
        </w:r>
      </w:ins>
      <w:r w:rsidR="001D7126">
        <w:rPr>
          <w:rFonts w:ascii="Cambria" w:hAnsi="Cambria"/>
        </w:rPr>
        <w:t>apoptosis</w:t>
      </w:r>
      <w:r w:rsidR="0068109B">
        <w:rPr>
          <w:rFonts w:ascii="Cambria" w:hAnsi="Cambria"/>
        </w:rPr>
        <w:t xml:space="preserve">.  </w:t>
      </w:r>
      <w:r w:rsidR="001D7126">
        <w:rPr>
          <w:rFonts w:ascii="Cambria" w:hAnsi="Cambria"/>
        </w:rPr>
        <w:t xml:space="preserve"> </w:t>
      </w:r>
      <w:r w:rsidR="00483EAE">
        <w:rPr>
          <w:rFonts w:ascii="Cambria" w:hAnsi="Cambria"/>
        </w:rPr>
        <w:t xml:space="preserve">The </w:t>
      </w:r>
      <w:r w:rsidR="001D7126">
        <w:rPr>
          <w:rFonts w:ascii="Cambria" w:hAnsi="Cambria"/>
        </w:rPr>
        <w:t>effect</w:t>
      </w:r>
      <w:r w:rsidR="00483EAE">
        <w:rPr>
          <w:rFonts w:ascii="Cambria" w:hAnsi="Cambria"/>
        </w:rPr>
        <w:t xml:space="preserve"> of</w:t>
      </w:r>
      <w:r w:rsidR="006A649A">
        <w:rPr>
          <w:rFonts w:ascii="Cambria" w:hAnsi="Cambria"/>
        </w:rPr>
        <w:t xml:space="preserve"> </w:t>
      </w:r>
      <w:r w:rsidR="00483EAE">
        <w:rPr>
          <w:rFonts w:ascii="Cambria" w:hAnsi="Cambria"/>
        </w:rPr>
        <w:t>T4</w:t>
      </w:r>
      <w:r w:rsidR="001D7126">
        <w:rPr>
          <w:rFonts w:ascii="Cambria" w:hAnsi="Cambria"/>
        </w:rPr>
        <w:t xml:space="preserve"> </w:t>
      </w:r>
      <w:r w:rsidR="00483EAE">
        <w:rPr>
          <w:rFonts w:ascii="Cambria" w:hAnsi="Cambria"/>
        </w:rPr>
        <w:t>o</w:t>
      </w:r>
      <w:r w:rsidR="001D7126">
        <w:rPr>
          <w:rFonts w:ascii="Cambria" w:hAnsi="Cambria"/>
        </w:rPr>
        <w:t>n B</w:t>
      </w:r>
      <w:r w:rsidR="003907B8">
        <w:rPr>
          <w:rFonts w:ascii="Cambria" w:hAnsi="Cambria"/>
        </w:rPr>
        <w:t>-</w:t>
      </w:r>
      <w:r w:rsidR="006A649A">
        <w:rPr>
          <w:rFonts w:ascii="Cambria" w:hAnsi="Cambria"/>
        </w:rPr>
        <w:t xml:space="preserve">cell </w:t>
      </w:r>
      <w:r w:rsidR="001D7126">
        <w:rPr>
          <w:rFonts w:ascii="Cambria" w:hAnsi="Cambria"/>
        </w:rPr>
        <w:t xml:space="preserve">proliferation </w:t>
      </w:r>
      <w:r w:rsidR="00483EAE">
        <w:rPr>
          <w:rFonts w:ascii="Cambria" w:hAnsi="Cambria"/>
        </w:rPr>
        <w:t>is</w:t>
      </w:r>
      <w:r w:rsidR="001D7126">
        <w:rPr>
          <w:rFonts w:ascii="Cambria" w:hAnsi="Cambria"/>
        </w:rPr>
        <w:t xml:space="preserve"> </w:t>
      </w:r>
      <w:r w:rsidR="00483EAE">
        <w:rPr>
          <w:rFonts w:ascii="Cambria" w:hAnsi="Cambria"/>
        </w:rPr>
        <w:t xml:space="preserve">hypothesized to be linearly proportional to plasma T4 concentration </w:t>
      </w:r>
      <w:r w:rsidR="006A649A">
        <w:rPr>
          <w:rFonts w:ascii="Cambria" w:hAnsi="Cambria"/>
        </w:rPr>
        <w:t>(</w:t>
      </w:r>
      <w:r w:rsidR="006A649A" w:rsidRPr="006678EF">
        <w:rPr>
          <w:rFonts w:ascii="Cambria" w:hAnsi="Cambria"/>
          <w:i/>
          <w:iCs/>
        </w:rPr>
        <w:t>T4</w:t>
      </w:r>
      <w:r w:rsidR="006A649A">
        <w:rPr>
          <w:rFonts w:ascii="Cambria" w:hAnsi="Cambria"/>
        </w:rPr>
        <w:t xml:space="preserve">) </w:t>
      </w:r>
      <w:r w:rsidR="00483EAE">
        <w:rPr>
          <w:rFonts w:ascii="Cambria" w:hAnsi="Cambria"/>
        </w:rPr>
        <w:t xml:space="preserve">and is captured by the term </w:t>
      </w:r>
      <m:oMath>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930"/>
      </w:tblGrid>
      <w:tr w:rsidR="001D7126" w:rsidRPr="00503473" w14:paraId="0FDB5FAB" w14:textId="77777777" w:rsidTr="008B7A11">
        <w:trPr>
          <w:trHeight w:val="624"/>
          <w:jc w:val="center"/>
        </w:trPr>
        <w:tc>
          <w:tcPr>
            <w:tcW w:w="4390" w:type="dxa"/>
          </w:tcPr>
          <w:p w14:paraId="04641885" w14:textId="515DBDCB" w:rsidR="001D7126" w:rsidRPr="00503473" w:rsidRDefault="001531C9" w:rsidP="00977F39">
            <w:pPr>
              <w:jc w:val="both"/>
              <w:rPr>
                <w:rFonts w:ascii="Cambria" w:hAnsi="Cambria"/>
              </w:rPr>
            </w:pPr>
            <m:oMathPara>
              <m:oMath>
                <m:f>
                  <m:fPr>
                    <m:ctrlPr>
                      <w:rPr>
                        <w:rFonts w:ascii="Cambria Math" w:hAnsi="Cambria Math"/>
                      </w:rPr>
                    </m:ctrlPr>
                  </m:fPr>
                  <m:num>
                    <m:r>
                      <w:rPr>
                        <w:rFonts w:ascii="Cambria Math" w:hAnsi="Cambria Math"/>
                      </w:rPr>
                      <m:t>dB</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B</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m:t>
                            </m:r>
                          </m:sub>
                        </m:sSub>
                        <m:ctrlPr>
                          <w:rPr>
                            <w:rFonts w:ascii="Cambria Math" w:hAnsi="Cambria Math"/>
                            <w:i/>
                          </w:rPr>
                        </m:ctrlPr>
                      </m:den>
                    </m:f>
                    <m:ctrlPr>
                      <w:rPr>
                        <w:rFonts w:ascii="Cambria Math" w:hAnsi="Cambria Math"/>
                        <w:i/>
                      </w:rPr>
                    </m:ctrlPr>
                  </m:e>
                </m:d>
                <m:r>
                  <w:rPr>
                    <w:rFonts w:ascii="Cambria Math" w:hAnsi="Cambria Math"/>
                  </w:rPr>
                  <m:t>T</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P</m:t>
                    </m:r>
                  </m:sub>
                </m:sSub>
                <m:r>
                  <w:rPr>
                    <w:rFonts w:ascii="Cambria Math" w:hAnsi="Cambria Math"/>
                  </w:rPr>
                  <m:t xml:space="preserve">) </m:t>
                </m:r>
                <m:r>
                  <w:rPr>
                    <w:rFonts w:ascii="Cambria Math" w:hAnsi="Cambria Math"/>
                  </w:rPr>
                  <m:t>B</m:t>
                </m:r>
              </m:oMath>
            </m:oMathPara>
          </w:p>
        </w:tc>
        <w:tc>
          <w:tcPr>
            <w:tcW w:w="640" w:type="dxa"/>
          </w:tcPr>
          <w:p w14:paraId="0F0D64A9" w14:textId="7F76BCED" w:rsidR="001D7126" w:rsidRPr="00503473" w:rsidRDefault="006622EB" w:rsidP="00977F39">
            <w:pPr>
              <w:jc w:val="right"/>
              <w:rPr>
                <w:rFonts w:ascii="Cambria" w:hAnsi="Cambria"/>
              </w:rPr>
            </w:pPr>
            <w:proofErr w:type="gramStart"/>
            <w:ins w:id="41" w:author="Joe DiStefano III" w:date="2023-07-08T12:41:00Z">
              <w:r>
                <w:rPr>
                  <w:rFonts w:ascii="Cambria" w:hAnsi="Cambria"/>
                </w:rPr>
                <w:t>(</w:t>
              </w:r>
              <w:commentRangeStart w:id="42"/>
              <w:r w:rsidRPr="006622EB">
                <w:rPr>
                  <w:rFonts w:ascii="Cambria" w:hAnsi="Cambria"/>
                  <w:i/>
                  <w:iCs/>
                  <w:rPrChange w:id="43" w:author="Joe DiStefano III" w:date="2023-07-08T12:42:00Z">
                    <w:rPr>
                      <w:rFonts w:ascii="Cambria" w:hAnsi="Cambria"/>
                    </w:rPr>
                  </w:rPrChange>
                </w:rPr>
                <w:t xml:space="preserve"> cell</w:t>
              </w:r>
            </w:ins>
            <w:ins w:id="44" w:author="Joe DiStefano III" w:date="2023-07-08T12:43:00Z">
              <w:r>
                <w:rPr>
                  <w:rFonts w:ascii="Cambria" w:hAnsi="Cambria"/>
                  <w:i/>
                  <w:iCs/>
                </w:rPr>
                <w:t>s</w:t>
              </w:r>
              <w:proofErr w:type="gramEnd"/>
              <w:r>
                <w:rPr>
                  <w:rFonts w:ascii="Cambria" w:hAnsi="Cambria"/>
                  <w:i/>
                  <w:iCs/>
                </w:rPr>
                <w:t xml:space="preserve"> per second?</w:t>
              </w:r>
            </w:ins>
            <w:ins w:id="45" w:author="Joe DiStefano III" w:date="2023-07-08T12:56:00Z">
              <w:r w:rsidR="00FB362E">
                <w:rPr>
                  <w:rFonts w:ascii="Cambria" w:hAnsi="Cambria"/>
                  <w:i/>
                  <w:iCs/>
                </w:rPr>
                <w:t xml:space="preserve"> Hour?</w:t>
              </w:r>
            </w:ins>
            <w:ins w:id="46" w:author="Joe DiStefano III" w:date="2023-07-08T12:44:00Z">
              <w:r w:rsidRPr="006622EB">
                <w:rPr>
                  <w:rFonts w:ascii="Cambria" w:hAnsi="Cambria"/>
                  <w:rPrChange w:id="47" w:author="Joe DiStefano III" w:date="2023-07-08T12:44:00Z">
                    <w:rPr>
                      <w:rFonts w:ascii="Cambria" w:hAnsi="Cambria"/>
                      <w:i/>
                      <w:iCs/>
                    </w:rPr>
                  </w:rPrChange>
                </w:rPr>
                <w:t>)</w:t>
              </w:r>
            </w:ins>
            <w:r w:rsidR="006A649A" w:rsidRPr="006622EB">
              <w:rPr>
                <w:rFonts w:ascii="Cambria" w:hAnsi="Cambria"/>
                <w:i/>
                <w:iCs/>
                <w:rPrChange w:id="48" w:author="Joe DiStefano III" w:date="2023-07-08T12:42:00Z">
                  <w:rPr>
                    <w:rFonts w:ascii="Cambria" w:hAnsi="Cambria"/>
                  </w:rPr>
                </w:rPrChange>
              </w:rPr>
              <w:t xml:space="preserve"> </w:t>
            </w:r>
            <w:commentRangeEnd w:id="42"/>
            <w:r w:rsidR="00FB362E">
              <w:rPr>
                <w:rStyle w:val="CommentReference"/>
              </w:rPr>
              <w:commentReference w:id="42"/>
            </w:r>
            <w:r w:rsidR="006A649A">
              <w:rPr>
                <w:rFonts w:ascii="Cambria" w:hAnsi="Cambria"/>
              </w:rPr>
              <w:t xml:space="preserve"> </w:t>
            </w:r>
            <w:r w:rsidR="001D7126" w:rsidRPr="00503473">
              <w:rPr>
                <w:rFonts w:ascii="Cambria" w:hAnsi="Cambria"/>
              </w:rPr>
              <w:t>(1)</w:t>
            </w:r>
          </w:p>
        </w:tc>
      </w:tr>
    </w:tbl>
    <w:p w14:paraId="075D645C" w14:textId="7FBA11C7" w:rsidR="0006159F" w:rsidRDefault="003907B8" w:rsidP="0006159F">
      <w:pPr>
        <w:jc w:val="both"/>
        <w:rPr>
          <w:rFonts w:ascii="Cambria" w:hAnsi="Cambria"/>
        </w:rPr>
      </w:pPr>
      <w:r w:rsidRPr="003907B8">
        <w:rPr>
          <w:rFonts w:ascii="Cambria" w:hAnsi="Cambria"/>
        </w:rPr>
        <w:t>Plasma</w:t>
      </w:r>
      <w:r w:rsidR="001D7126">
        <w:rPr>
          <w:rFonts w:ascii="Cambria" w:hAnsi="Cambria"/>
        </w:rPr>
        <w:t xml:space="preserve"> </w:t>
      </w:r>
      <w:r>
        <w:rPr>
          <w:rFonts w:ascii="Cambria" w:hAnsi="Cambria"/>
        </w:rPr>
        <w:t xml:space="preserve">cell </w:t>
      </w:r>
      <w:r w:rsidR="001D7126">
        <w:rPr>
          <w:rFonts w:ascii="Cambria" w:hAnsi="Cambria"/>
        </w:rPr>
        <w:t xml:space="preserve">levels are approximated as the difference between B-cell differentiation into plasma cells and natural </w:t>
      </w:r>
      <w:r w:rsidR="00C76BBC">
        <w:rPr>
          <w:rFonts w:ascii="Cambria" w:hAnsi="Cambria"/>
        </w:rPr>
        <w:t>p</w:t>
      </w:r>
      <w:r w:rsidR="001D7126">
        <w:rPr>
          <w:rFonts w:ascii="Cambria" w:hAnsi="Cambria"/>
        </w:rPr>
        <w:t>lasma cell apoptosis</w:t>
      </w:r>
      <w:ins w:id="49" w:author="Joe DiStefano III" w:date="2023-07-08T14:31:00Z">
        <w:r w:rsidR="00B85D35">
          <w:rPr>
            <w:rFonts w:ascii="Cambria" w:hAnsi="Cambria"/>
          </w:rPr>
          <w:t xml:space="preserve"> – </w:t>
        </w:r>
      </w:ins>
      <w:del w:id="50" w:author="Joe DiStefano III" w:date="2023-07-08T14:31:00Z">
        <w:r w:rsidR="00C76BBC" w:rsidDel="00B85D35">
          <w:rPr>
            <w:rFonts w:ascii="Cambria" w:hAnsi="Cambria"/>
          </w:rPr>
          <w:delText>,</w:delText>
        </w:r>
      </w:del>
      <w:ins w:id="51" w:author="Joe DiStefano III" w:date="2023-07-08T12:47:00Z">
        <w:r w:rsidR="006622EB">
          <w:rPr>
            <w:rFonts w:ascii="Cambria" w:hAnsi="Cambria"/>
          </w:rPr>
          <w:t>at fractional rate delta sub p,</w:t>
        </w:r>
      </w:ins>
      <w:r w:rsidR="00C76BBC">
        <w:rPr>
          <w:rFonts w:ascii="Cambria" w:hAnsi="Cambria"/>
        </w:rPr>
        <w:t xml:space="preserve"> as in </w:t>
      </w:r>
      <w:ins w:id="52" w:author="Joe DiStefano III" w:date="2023-07-08T12:50:00Z">
        <w:r w:rsidR="00FB362E">
          <w:rPr>
            <w:rFonts w:ascii="Cambria" w:hAnsi="Cambria"/>
          </w:rPr>
          <w:t xml:space="preserve">ODE </w:t>
        </w:r>
      </w:ins>
      <w:del w:id="53" w:author="Joe DiStefano III" w:date="2023-07-08T12:49:00Z">
        <w:r w:rsidR="00C76BBC" w:rsidDel="00FB362E">
          <w:rPr>
            <w:rFonts w:ascii="Cambria" w:hAnsi="Cambria"/>
          </w:rPr>
          <w:delText>Eq</w:delText>
        </w:r>
        <w:r w:rsidR="0068109B" w:rsidDel="00FB362E">
          <w:rPr>
            <w:rFonts w:ascii="Cambria" w:hAnsi="Cambria"/>
          </w:rPr>
          <w:delText xml:space="preserve">. </w:delText>
        </w:r>
      </w:del>
      <w:r w:rsidR="0068109B">
        <w:rPr>
          <w:rFonts w:ascii="Cambria" w:hAnsi="Cambria"/>
        </w:rPr>
        <w:t xml:space="preserve"> </w:t>
      </w:r>
      <w:r w:rsidR="00C76BBC">
        <w:rPr>
          <w:rFonts w:ascii="Cambria" w:hAnsi="Cambria"/>
        </w:rPr>
        <w:t>(2) below</w:t>
      </w:r>
      <w:r w:rsidR="0068109B">
        <w:rPr>
          <w:rFonts w:ascii="Cambria" w:hAnsi="Cambria"/>
        </w:rPr>
        <w:t xml:space="preserve">.  </w:t>
      </w:r>
      <w:r w:rsidR="001D7126">
        <w:rPr>
          <w:rFonts w:ascii="Cambria" w:hAnsi="Cambria"/>
        </w:rPr>
        <w:t xml:space="preserve">Similarly, cytokine production and </w:t>
      </w:r>
      <w:r w:rsidR="00955605">
        <w:rPr>
          <w:rFonts w:ascii="Cambria" w:hAnsi="Cambria"/>
        </w:rPr>
        <w:t>degradation</w:t>
      </w:r>
      <w:r w:rsidR="001D7126">
        <w:rPr>
          <w:rFonts w:ascii="Cambria" w:hAnsi="Cambria"/>
        </w:rPr>
        <w:t xml:space="preserve"> </w:t>
      </w:r>
      <w:r w:rsidR="00955605">
        <w:rPr>
          <w:rFonts w:ascii="Cambria" w:hAnsi="Cambria"/>
        </w:rPr>
        <w:t>are</w:t>
      </w:r>
      <w:r w:rsidR="001D7126">
        <w:rPr>
          <w:rFonts w:ascii="Cambria" w:hAnsi="Cambria"/>
        </w:rPr>
        <w:t xml:space="preserve"> simplified and approximated as the cytokine output of T-cells </w:t>
      </w:r>
      <w:r w:rsidR="00C76BBC">
        <w:rPr>
          <w:rFonts w:ascii="Cambria" w:hAnsi="Cambria"/>
        </w:rPr>
        <w:t xml:space="preserve">per </w:t>
      </w:r>
      <w:r w:rsidR="001D7126" w:rsidRPr="00B85D35">
        <w:rPr>
          <w:rFonts w:ascii="Cambria" w:hAnsi="Cambria"/>
          <w:highlight w:val="yellow"/>
          <w:rPrChange w:id="54" w:author="Joe DiStefano III" w:date="2023-07-08T14:31:00Z">
            <w:rPr>
              <w:rFonts w:ascii="Cambria" w:hAnsi="Cambria"/>
            </w:rPr>
          </w:rPrChange>
        </w:rPr>
        <w:t>second</w:t>
      </w:r>
      <w:r w:rsidR="001D7126">
        <w:rPr>
          <w:rFonts w:ascii="Cambria" w:hAnsi="Cambria"/>
        </w:rPr>
        <w:t xml:space="preserve"> minus the average </w:t>
      </w:r>
      <w:r w:rsidR="00955605">
        <w:rPr>
          <w:rFonts w:ascii="Cambria" w:hAnsi="Cambria"/>
        </w:rPr>
        <w:t>degradation</w:t>
      </w:r>
      <w:r w:rsidR="001D7126">
        <w:rPr>
          <w:rFonts w:ascii="Cambria" w:hAnsi="Cambria"/>
        </w:rPr>
        <w:t xml:space="preserve"> rate of relevant cytokines </w:t>
      </w:r>
      <w:ins w:id="55" w:author="Joe DiStefano III" w:date="2023-07-08T12:46:00Z">
        <w:r w:rsidR="006622EB">
          <w:rPr>
            <w:rFonts w:ascii="Cambria" w:hAnsi="Cambria"/>
          </w:rPr>
          <w:t>as in</w:t>
        </w:r>
      </w:ins>
      <w:ins w:id="56" w:author="Joe DiStefano III" w:date="2023-07-08T12:49:00Z">
        <w:r w:rsidR="00FB362E">
          <w:rPr>
            <w:rFonts w:ascii="Cambria" w:hAnsi="Cambria"/>
          </w:rPr>
          <w:t xml:space="preserve"> </w:t>
        </w:r>
        <w:proofErr w:type="gramStart"/>
        <w:r w:rsidR="00FB362E">
          <w:rPr>
            <w:rFonts w:ascii="Cambria" w:hAnsi="Cambria"/>
          </w:rPr>
          <w:t>ODE</w:t>
        </w:r>
      </w:ins>
      <w:ins w:id="57" w:author="Joe DiStefano III" w:date="2023-07-08T12:46:00Z">
        <w:r w:rsidR="006622EB">
          <w:rPr>
            <w:rFonts w:ascii="Cambria" w:hAnsi="Cambria"/>
          </w:rPr>
          <w:t xml:space="preserve">  (</w:t>
        </w:r>
        <w:proofErr w:type="gramEnd"/>
        <w:r w:rsidR="006622EB">
          <w:rPr>
            <w:rFonts w:ascii="Cambria" w:hAnsi="Cambria"/>
          </w:rPr>
          <w:t>3)</w:t>
        </w:r>
        <w:r w:rsidR="006622EB">
          <w:rPr>
            <w:rFonts w:ascii="Cambria" w:hAnsi="Cambria"/>
          </w:rPr>
          <w:t xml:space="preserve">, </w:t>
        </w:r>
      </w:ins>
      <w:r w:rsidR="001D7126">
        <w:rPr>
          <w:rFonts w:ascii="Cambria" w:hAnsi="Cambria"/>
        </w:rPr>
        <w:t>calculated via experimental half</w:t>
      </w:r>
      <w:r w:rsidR="00D02C1B">
        <w:rPr>
          <w:rFonts w:ascii="Cambria" w:hAnsi="Cambria"/>
        </w:rPr>
        <w:t>-</w:t>
      </w:r>
      <w:r w:rsidR="001D7126">
        <w:rPr>
          <w:rFonts w:ascii="Cambria" w:hAnsi="Cambria"/>
        </w:rPr>
        <w:t>life</w:t>
      </w:r>
      <w:r w:rsidR="00B52F52">
        <w:rPr>
          <w:rFonts w:ascii="Cambria" w:hAnsi="Cambria"/>
          <w:vertAlign w:val="superscript"/>
        </w:rPr>
        <w:t>10</w:t>
      </w:r>
      <w:ins w:id="58" w:author="Joe DiStefano III" w:date="2023-07-08T12:45:00Z">
        <w:r w:rsidR="006622EB">
          <w:rPr>
            <w:rFonts w:ascii="Cambria" w:hAnsi="Cambria"/>
            <w:vertAlign w:val="superscript"/>
          </w:rPr>
          <w:t xml:space="preserve"> </w:t>
        </w:r>
        <w:r w:rsidR="006622EB">
          <w:rPr>
            <w:rFonts w:ascii="Cambria" w:hAnsi="Cambria"/>
          </w:rPr>
          <w:t>converted to fractional degradation rate delta sub c</w:t>
        </w:r>
      </w:ins>
      <w:ins w:id="59" w:author="Joe DiStefano III" w:date="2023-07-08T12:51:00Z">
        <w:r w:rsidR="00FB362E">
          <w:rPr>
            <w:rFonts w:ascii="Cambria" w:hAnsi="Cambria"/>
          </w:rPr>
          <w:t>.</w:t>
        </w:r>
      </w:ins>
      <w:del w:id="60" w:author="Joe DiStefano III" w:date="2023-07-08T12:51:00Z">
        <w:r w:rsidR="00C76BBC" w:rsidDel="00FB362E">
          <w:rPr>
            <w:rFonts w:ascii="Cambria" w:hAnsi="Cambria"/>
          </w:rPr>
          <w:delText>,</w:delText>
        </w:r>
      </w:del>
      <w:r w:rsidR="00C76BBC">
        <w:rPr>
          <w:rFonts w:ascii="Cambria" w:hAnsi="Cambria"/>
        </w:rPr>
        <w:t xml:space="preserve"> </w:t>
      </w:r>
      <w:del w:id="61" w:author="Joe DiStefano III" w:date="2023-07-08T12:46:00Z">
        <w:r w:rsidR="00C76BBC" w:rsidDel="006622EB">
          <w:rPr>
            <w:rFonts w:ascii="Cambria" w:hAnsi="Cambria"/>
          </w:rPr>
          <w:delText>as in Eq</w:delText>
        </w:r>
        <w:r w:rsidR="0068109B" w:rsidDel="006622EB">
          <w:rPr>
            <w:rFonts w:ascii="Cambria" w:hAnsi="Cambria"/>
          </w:rPr>
          <w:delText xml:space="preserve">.  </w:delText>
        </w:r>
        <w:r w:rsidR="00C76BBC" w:rsidDel="006622EB">
          <w:rPr>
            <w:rFonts w:ascii="Cambria" w:hAnsi="Cambria"/>
          </w:rPr>
          <w:delText>(3)</w:delText>
        </w:r>
      </w:del>
      <w:r w:rsidR="0068109B">
        <w:rPr>
          <w:rFonts w:ascii="Cambria" w:hAnsi="Cambria"/>
        </w:rPr>
        <w:t xml:space="preserve">.  </w:t>
      </w:r>
      <w:r w:rsidR="00C76BBC">
        <w:rPr>
          <w:rFonts w:ascii="Cambria" w:hAnsi="Cambria"/>
        </w:rPr>
        <w:t xml:space="preserve"> </w:t>
      </w:r>
      <w:r w:rsidR="001D7126">
        <w:rPr>
          <w:rFonts w:ascii="Cambria" w:hAnsi="Cambria"/>
        </w:rPr>
        <w:t>Further detail</w:t>
      </w:r>
      <w:r w:rsidR="00C76BBC">
        <w:rPr>
          <w:rFonts w:ascii="Cambria" w:hAnsi="Cambria"/>
        </w:rPr>
        <w:t>s</w:t>
      </w:r>
      <w:r w:rsidR="001D7126">
        <w:rPr>
          <w:rFonts w:ascii="Cambria" w:hAnsi="Cambria"/>
        </w:rPr>
        <w:t xml:space="preserve"> on cytokine selection </w:t>
      </w:r>
      <w:r>
        <w:rPr>
          <w:rFonts w:ascii="Cambria" w:hAnsi="Cambria"/>
        </w:rPr>
        <w:t>are</w:t>
      </w:r>
      <w:r w:rsidR="001D7126">
        <w:rPr>
          <w:rFonts w:ascii="Cambria" w:hAnsi="Cambria"/>
        </w:rPr>
        <w:t xml:space="preserve"> found in the appendix</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981"/>
      </w:tblGrid>
      <w:tr w:rsidR="001D7126" w:rsidRPr="00503473" w14:paraId="7A35F0D6" w14:textId="77777777" w:rsidTr="008B7A11">
        <w:trPr>
          <w:trHeight w:val="624"/>
          <w:jc w:val="center"/>
        </w:trPr>
        <w:tc>
          <w:tcPr>
            <w:tcW w:w="4390" w:type="dxa"/>
          </w:tcPr>
          <w:p w14:paraId="4B7F61B0" w14:textId="77777777" w:rsidR="001D7126" w:rsidRPr="00503473" w:rsidRDefault="001531C9" w:rsidP="00977F3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dP</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P</m:t>
                    </m:r>
                  </m:sub>
                </m:sSub>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t>
                    </m:r>
                  </m:sub>
                </m:sSub>
                <m:r>
                  <w:rPr>
                    <w:rFonts w:ascii="Cambria Math" w:eastAsiaTheme="minorEastAsia" w:hAnsi="Cambria Math"/>
                  </w:rPr>
                  <m:t>P</m:t>
                </m:r>
              </m:oMath>
            </m:oMathPara>
          </w:p>
        </w:tc>
        <w:tc>
          <w:tcPr>
            <w:tcW w:w="640" w:type="dxa"/>
          </w:tcPr>
          <w:p w14:paraId="70D36E28" w14:textId="1656540B" w:rsidR="001D7126" w:rsidRPr="00503473" w:rsidRDefault="00FB362E" w:rsidP="00977F39">
            <w:pPr>
              <w:jc w:val="right"/>
              <w:rPr>
                <w:rFonts w:ascii="Cambria" w:hAnsi="Cambria"/>
              </w:rPr>
            </w:pPr>
            <w:proofErr w:type="gramStart"/>
            <w:ins w:id="62" w:author="Joe DiStefano III" w:date="2023-07-08T12:56:00Z">
              <w:r>
                <w:rPr>
                  <w:rFonts w:ascii="Cambria" w:hAnsi="Cambria"/>
                </w:rPr>
                <w:t>units</w:t>
              </w:r>
            </w:ins>
            <w:r w:rsidR="001D7126" w:rsidRPr="00503473">
              <w:rPr>
                <w:rFonts w:ascii="Cambria" w:hAnsi="Cambria"/>
              </w:rPr>
              <w:t>(</w:t>
            </w:r>
            <w:proofErr w:type="gramEnd"/>
            <w:r w:rsidR="001D7126" w:rsidRPr="00503473">
              <w:rPr>
                <w:rFonts w:ascii="Cambria" w:hAnsi="Cambria"/>
              </w:rPr>
              <w:t>2)</w:t>
            </w:r>
          </w:p>
        </w:tc>
      </w:tr>
      <w:tr w:rsidR="001D7126" w:rsidRPr="00503473" w14:paraId="21FF30F7" w14:textId="77777777" w:rsidTr="008B7A11">
        <w:trPr>
          <w:trHeight w:val="624"/>
          <w:jc w:val="center"/>
        </w:trPr>
        <w:tc>
          <w:tcPr>
            <w:tcW w:w="4390" w:type="dxa"/>
          </w:tcPr>
          <w:p w14:paraId="03FC30D1" w14:textId="77777777" w:rsidR="001D7126" w:rsidRPr="00503473" w:rsidRDefault="001531C9" w:rsidP="00977F39">
            <w:pPr>
              <w:jc w:val="both"/>
              <w:rPr>
                <w:rFonts w:ascii="Cambria" w:hAnsi="Cambria"/>
              </w:rPr>
            </w:pPr>
            <m:oMathPara>
              <m:oMath>
                <m:f>
                  <m:fPr>
                    <m:ctrlPr>
                      <w:rPr>
                        <w:rFonts w:ascii="Cambria Math" w:hAnsi="Cambria Math"/>
                      </w:rPr>
                    </m:ctrlPr>
                  </m:fPr>
                  <m:num>
                    <m:r>
                      <w:rPr>
                        <w:rFonts w:ascii="Cambria Math" w:hAnsi="Cambria Math"/>
                      </w:rPr>
                      <m:t>dC</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C</m:t>
                </m:r>
              </m:oMath>
            </m:oMathPara>
          </w:p>
        </w:tc>
        <w:tc>
          <w:tcPr>
            <w:tcW w:w="640" w:type="dxa"/>
          </w:tcPr>
          <w:p w14:paraId="7CE96CC8" w14:textId="4A39355D" w:rsidR="001D7126" w:rsidRPr="00503473" w:rsidRDefault="00FB362E" w:rsidP="00977F39">
            <w:pPr>
              <w:jc w:val="right"/>
              <w:rPr>
                <w:rFonts w:ascii="Cambria" w:hAnsi="Cambria"/>
              </w:rPr>
            </w:pPr>
            <w:proofErr w:type="gramStart"/>
            <w:ins w:id="63" w:author="Joe DiStefano III" w:date="2023-07-08T12:57:00Z">
              <w:r>
                <w:rPr>
                  <w:rFonts w:ascii="Cambria" w:hAnsi="Cambria"/>
                </w:rPr>
                <w:t>units</w:t>
              </w:r>
            </w:ins>
            <w:r w:rsidR="001D7126" w:rsidRPr="00503473">
              <w:rPr>
                <w:rFonts w:ascii="Cambria" w:hAnsi="Cambria"/>
              </w:rPr>
              <w:t>(</w:t>
            </w:r>
            <w:proofErr w:type="gramEnd"/>
            <w:r w:rsidR="001D7126">
              <w:rPr>
                <w:rFonts w:ascii="Cambria" w:hAnsi="Cambria"/>
              </w:rPr>
              <w:t>3</w:t>
            </w:r>
            <w:r w:rsidR="001D7126" w:rsidRPr="00503473">
              <w:rPr>
                <w:rFonts w:ascii="Cambria" w:hAnsi="Cambria"/>
              </w:rPr>
              <w:t>)</w:t>
            </w:r>
          </w:p>
        </w:tc>
      </w:tr>
    </w:tbl>
    <w:p w14:paraId="2A9FB214" w14:textId="7E560614" w:rsidR="001D7126" w:rsidRDefault="00FB362E" w:rsidP="0006159F">
      <w:pPr>
        <w:jc w:val="both"/>
        <w:rPr>
          <w:rFonts w:ascii="Cambria" w:hAnsi="Cambria"/>
        </w:rPr>
      </w:pPr>
      <w:ins w:id="64" w:author="Joe DiStefano III" w:date="2023-07-08T12:52:00Z">
        <w:r>
          <w:rPr>
            <w:rFonts w:ascii="Cambria" w:hAnsi="Cambria"/>
          </w:rPr>
          <w:t>The net rate</w:t>
        </w:r>
      </w:ins>
      <w:ins w:id="65" w:author="Joe DiStefano III" w:date="2023-07-08T14:32:00Z">
        <w:r w:rsidR="00B85D35">
          <w:rPr>
            <w:rFonts w:ascii="Cambria" w:hAnsi="Cambria"/>
          </w:rPr>
          <w:t>s</w:t>
        </w:r>
      </w:ins>
      <w:ins w:id="66" w:author="Joe DiStefano III" w:date="2023-07-08T12:52:00Z">
        <w:r>
          <w:rPr>
            <w:rFonts w:ascii="Cambria" w:hAnsi="Cambria"/>
          </w:rPr>
          <w:t xml:space="preserve"> of </w:t>
        </w:r>
      </w:ins>
      <w:r w:rsidR="00D02C1B">
        <w:rPr>
          <w:rFonts w:ascii="Cambria" w:hAnsi="Cambria"/>
        </w:rPr>
        <w:t xml:space="preserve">CD4+ T-cell proliferation and differentiation are </w:t>
      </w:r>
      <w:del w:id="67" w:author="Joe DiStefano III" w:date="2023-07-08T12:51:00Z">
        <w:r w:rsidR="00D02C1B" w:rsidDel="00FB362E">
          <w:rPr>
            <w:rFonts w:ascii="Cambria" w:hAnsi="Cambria"/>
          </w:rPr>
          <w:delText xml:space="preserve">grouped </w:delText>
        </w:r>
      </w:del>
      <w:ins w:id="68" w:author="Joe DiStefano III" w:date="2023-07-08T12:51:00Z">
        <w:r>
          <w:rPr>
            <w:rFonts w:ascii="Cambria" w:hAnsi="Cambria"/>
          </w:rPr>
          <w:t>aggregated</w:t>
        </w:r>
        <w:r>
          <w:rPr>
            <w:rFonts w:ascii="Cambria" w:hAnsi="Cambria"/>
          </w:rPr>
          <w:t xml:space="preserve"> </w:t>
        </w:r>
      </w:ins>
      <w:r w:rsidR="00D02C1B">
        <w:rPr>
          <w:rFonts w:ascii="Cambria" w:hAnsi="Cambria"/>
        </w:rPr>
        <w:t xml:space="preserve">into </w:t>
      </w:r>
      <w:r w:rsidR="0076399E">
        <w:rPr>
          <w:rFonts w:ascii="Cambria" w:hAnsi="Cambria"/>
        </w:rPr>
        <w:t xml:space="preserve">one </w:t>
      </w:r>
      <w:del w:id="69" w:author="Joe DiStefano III" w:date="2023-07-08T12:48:00Z">
        <w:r w:rsidR="00C76BBC" w:rsidDel="00FB362E">
          <w:rPr>
            <w:rFonts w:ascii="Cambria" w:hAnsi="Cambria"/>
          </w:rPr>
          <w:delText xml:space="preserve">ordinary differential equation </w:delText>
        </w:r>
      </w:del>
      <w:del w:id="70" w:author="Joe DiStefano III" w:date="2023-07-08T14:32:00Z">
        <w:r w:rsidR="00C76BBC" w:rsidDel="00B85D35">
          <w:rPr>
            <w:rFonts w:ascii="Cambria" w:hAnsi="Cambria"/>
          </w:rPr>
          <w:delText>(</w:delText>
        </w:r>
      </w:del>
      <w:del w:id="71" w:author="Joe DiStefano III" w:date="2023-07-08T14:35:00Z">
        <w:r w:rsidR="00C76BBC" w:rsidDel="00B85D35">
          <w:rPr>
            <w:rFonts w:ascii="Cambria" w:hAnsi="Cambria"/>
          </w:rPr>
          <w:delText>ODE</w:delText>
        </w:r>
      </w:del>
      <w:del w:id="72" w:author="Joe DiStefano III" w:date="2023-07-08T14:32:00Z">
        <w:r w:rsidR="00C76BBC" w:rsidDel="00B85D35">
          <w:rPr>
            <w:rFonts w:ascii="Cambria" w:hAnsi="Cambria"/>
          </w:rPr>
          <w:delText>)</w:delText>
        </w:r>
      </w:del>
      <w:r w:rsidR="00C76BBC">
        <w:rPr>
          <w:rFonts w:ascii="Cambria" w:hAnsi="Cambria"/>
        </w:rPr>
        <w:t xml:space="preserve"> </w:t>
      </w:r>
      <w:ins w:id="73" w:author="Joe DiStefano III" w:date="2023-07-08T14:34:00Z">
        <w:r w:rsidR="00B85D35">
          <w:rPr>
            <w:rFonts w:ascii="Cambria" w:hAnsi="Cambria"/>
          </w:rPr>
          <w:t xml:space="preserve">state variable </w:t>
        </w:r>
        <w:r w:rsidR="00B85D35" w:rsidRPr="00B85D35">
          <w:rPr>
            <w:rFonts w:ascii="Cambria" w:hAnsi="Cambria"/>
            <w:i/>
            <w:iCs/>
            <w:rPrChange w:id="74" w:author="Joe DiStefano III" w:date="2023-07-08T14:34:00Z">
              <w:rPr>
                <w:rFonts w:ascii="Cambria" w:hAnsi="Cambria"/>
              </w:rPr>
            </w:rPrChange>
          </w:rPr>
          <w:t>T</w:t>
        </w:r>
      </w:ins>
      <w:ins w:id="75" w:author="Joe DiStefano III" w:date="2023-07-08T14:35:00Z">
        <w:r w:rsidR="00B85D35">
          <w:rPr>
            <w:rFonts w:ascii="Cambria" w:hAnsi="Cambria"/>
            <w:i/>
            <w:iCs/>
          </w:rPr>
          <w:t xml:space="preserve">, </w:t>
        </w:r>
        <w:r w:rsidR="00B85D35">
          <w:rPr>
            <w:rFonts w:ascii="Cambria" w:hAnsi="Cambria"/>
          </w:rPr>
          <w:t>in ODE</w:t>
        </w:r>
      </w:ins>
      <w:ins w:id="76" w:author="Joe DiStefano III" w:date="2023-07-08T14:34:00Z">
        <w:r w:rsidR="00B85D35">
          <w:rPr>
            <w:rFonts w:ascii="Cambria" w:hAnsi="Cambria"/>
          </w:rPr>
          <w:t xml:space="preserve"> </w:t>
        </w:r>
      </w:ins>
      <w:r w:rsidR="00C76BBC">
        <w:rPr>
          <w:rFonts w:ascii="Cambria" w:hAnsi="Cambria"/>
        </w:rPr>
        <w:t>(4)</w:t>
      </w:r>
      <w:r w:rsidR="0068109B">
        <w:rPr>
          <w:rFonts w:ascii="Cambria" w:hAnsi="Cambria"/>
        </w:rPr>
        <w:t xml:space="preserve">.  </w:t>
      </w:r>
      <w:r w:rsidR="00D02C1B">
        <w:rPr>
          <w:rFonts w:ascii="Cambria" w:hAnsi="Cambria"/>
        </w:rPr>
        <w:t xml:space="preserve"> Proliferation is captured by </w:t>
      </w:r>
      <w:del w:id="77" w:author="Joe DiStefano III" w:date="2023-07-08T14:36:00Z">
        <w:r w:rsidR="00D02C1B" w:rsidDel="00B85D35">
          <w:rPr>
            <w:rFonts w:ascii="Cambria" w:hAnsi="Cambria"/>
          </w:rPr>
          <w:delText>a</w:delText>
        </w:r>
      </w:del>
      <w:r w:rsidR="00D02C1B">
        <w:rPr>
          <w:rFonts w:ascii="Cambria" w:hAnsi="Cambria"/>
        </w:rPr>
        <w:t xml:space="preserve"> cytokine</w:t>
      </w:r>
      <w:r w:rsidR="00955605">
        <w:rPr>
          <w:rFonts w:ascii="Cambria" w:hAnsi="Cambria"/>
        </w:rPr>
        <w:t>-</w:t>
      </w:r>
      <w:r w:rsidR="00D02C1B">
        <w:rPr>
          <w:rFonts w:ascii="Cambria" w:hAnsi="Cambria"/>
        </w:rPr>
        <w:t xml:space="preserve">dependent saturable </w:t>
      </w:r>
      <w:r w:rsidR="0076399E">
        <w:rPr>
          <w:rFonts w:ascii="Cambria" w:hAnsi="Cambria"/>
        </w:rPr>
        <w:t>inhibition</w:t>
      </w:r>
      <w:ins w:id="78" w:author="Joe DiStefano III" w:date="2023-07-08T14:38:00Z">
        <w:r w:rsidR="00B85D35">
          <w:rPr>
            <w:rFonts w:ascii="Cambria" w:hAnsi="Cambria"/>
          </w:rPr>
          <w:t xml:space="preserve"> and mass action with </w:t>
        </w:r>
        <w:r w:rsidR="00B85D35" w:rsidRPr="00655B11">
          <w:rPr>
            <w:rFonts w:ascii="Cambria" w:hAnsi="Cambria"/>
            <w:i/>
            <w:iCs/>
            <w:rPrChange w:id="79" w:author="Joe DiStefano III" w:date="2023-07-08T14:39:00Z">
              <w:rPr>
                <w:rFonts w:ascii="Cambria" w:hAnsi="Cambria"/>
              </w:rPr>
            </w:rPrChange>
          </w:rPr>
          <w:t>T</w:t>
        </w:r>
        <w:r w:rsidR="00B85D35">
          <w:rPr>
            <w:rFonts w:ascii="Cambria" w:hAnsi="Cambria"/>
          </w:rPr>
          <w:t xml:space="preserve"> and</w:t>
        </w:r>
      </w:ins>
      <w:ins w:id="80" w:author="Joe DiStefano III" w:date="2023-07-08T14:33:00Z">
        <w:r w:rsidR="00B85D35">
          <w:rPr>
            <w:rFonts w:ascii="Cambria" w:hAnsi="Cambria"/>
          </w:rPr>
          <w:t xml:space="preserve"> </w:t>
        </w:r>
      </w:ins>
      <w:del w:id="81" w:author="Joe DiStefano III" w:date="2023-07-08T14:35:00Z">
        <w:r w:rsidR="0076399E" w:rsidDel="00B85D35">
          <w:rPr>
            <w:rFonts w:ascii="Cambria" w:hAnsi="Cambria"/>
          </w:rPr>
          <w:delText xml:space="preserve"> </w:delText>
        </w:r>
        <w:r w:rsidR="00D02C1B" w:rsidDel="00B85D35">
          <w:rPr>
            <w:rFonts w:ascii="Cambria" w:hAnsi="Cambria"/>
          </w:rPr>
          <w:delText>coefficient</w:delText>
        </w:r>
      </w:del>
      <w:ins w:id="82" w:author="Joe DiStefano III" w:date="2023-07-08T14:36:00Z">
        <w:r w:rsidR="00B85D35">
          <w:rPr>
            <w:rFonts w:ascii="Cambria" w:hAnsi="Cambria"/>
          </w:rPr>
          <w:t xml:space="preserve"> coefficient phi </w:t>
        </w:r>
        <w:proofErr w:type="gramStart"/>
        <w:r w:rsidR="00B85D35">
          <w:rPr>
            <w:rFonts w:ascii="Cambria" w:hAnsi="Cambria"/>
          </w:rPr>
          <w:t>sub T</w:t>
        </w:r>
      </w:ins>
      <w:proofErr w:type="gramEnd"/>
      <w:ins w:id="83" w:author="Joe DiStefano III" w:date="2023-07-08T14:39:00Z">
        <w:r w:rsidR="00655B11">
          <w:rPr>
            <w:rFonts w:ascii="Cambria" w:hAnsi="Cambria"/>
          </w:rPr>
          <w:t xml:space="preserve"> </w:t>
        </w:r>
      </w:ins>
      <w:ins w:id="84" w:author="Joe DiStefano III" w:date="2023-07-08T14:40:00Z">
        <w:r w:rsidR="00655B11">
          <w:rPr>
            <w:rFonts w:ascii="Cambria" w:hAnsi="Cambria"/>
          </w:rPr>
          <w:t>(second term)</w:t>
        </w:r>
      </w:ins>
      <w:r w:rsidR="0068109B">
        <w:rPr>
          <w:rFonts w:ascii="Cambria" w:hAnsi="Cambria"/>
        </w:rPr>
        <w:t xml:space="preserve">.  </w:t>
      </w:r>
      <w:r w:rsidR="00D02C1B">
        <w:rPr>
          <w:rFonts w:ascii="Cambria" w:hAnsi="Cambria"/>
        </w:rPr>
        <w:t xml:space="preserve">Differentiation is a function of </w:t>
      </w:r>
      <w:r w:rsidR="00955605">
        <w:rPr>
          <w:rFonts w:ascii="Cambria" w:hAnsi="Cambria"/>
        </w:rPr>
        <w:t xml:space="preserve">the </w:t>
      </w:r>
      <w:r w:rsidR="00D02C1B">
        <w:rPr>
          <w:rFonts w:ascii="Cambria" w:hAnsi="Cambria"/>
        </w:rPr>
        <w:t>availability of th</w:t>
      </w:r>
      <w:r w:rsidR="00955605">
        <w:rPr>
          <w:rFonts w:ascii="Cambria" w:hAnsi="Cambria"/>
        </w:rPr>
        <w:t>y</w:t>
      </w:r>
      <w:r w:rsidR="00D02C1B">
        <w:rPr>
          <w:rFonts w:ascii="Cambria" w:hAnsi="Cambria"/>
        </w:rPr>
        <w:t>roid autoantigens, assumed to be linearly proportional to the functional thyroid size</w:t>
      </w:r>
      <w:r w:rsidR="0076399E">
        <w:rPr>
          <w:rFonts w:ascii="Cambria" w:hAnsi="Cambria"/>
        </w:rPr>
        <w:t xml:space="preserve"> (</w:t>
      </w:r>
      <w:r w:rsidR="0076399E" w:rsidRPr="00FB362E">
        <w:rPr>
          <w:rFonts w:ascii="Cambria" w:hAnsi="Cambria"/>
          <w:i/>
          <w:iCs/>
          <w:rPrChange w:id="85" w:author="Joe DiStefano III" w:date="2023-07-08T12:52:00Z">
            <w:rPr>
              <w:rFonts w:ascii="Cambria" w:hAnsi="Cambria"/>
            </w:rPr>
          </w:rPrChange>
        </w:rPr>
        <w:t>FTS</w:t>
      </w:r>
      <w:r w:rsidR="0076399E">
        <w:rPr>
          <w:rFonts w:ascii="Cambria" w:hAnsi="Cambria"/>
        </w:rPr>
        <w:t>)</w:t>
      </w:r>
      <w:ins w:id="86" w:author="Joe DiStefano III" w:date="2023-07-08T14:35:00Z">
        <w:r w:rsidR="00B85D35">
          <w:rPr>
            <w:rFonts w:ascii="Cambria" w:hAnsi="Cambria"/>
          </w:rPr>
          <w:t xml:space="preserve">, </w:t>
        </w:r>
        <w:r w:rsidR="00B85D35">
          <w:rPr>
            <w:rFonts w:ascii="Cambria" w:hAnsi="Cambria"/>
          </w:rPr>
          <w:t xml:space="preserve">with coefficient phi </w:t>
        </w:r>
        <w:proofErr w:type="gramStart"/>
        <w:r w:rsidR="00B85D35">
          <w:rPr>
            <w:rFonts w:ascii="Cambria" w:hAnsi="Cambria"/>
          </w:rPr>
          <w:t>sub T</w:t>
        </w:r>
      </w:ins>
      <w:proofErr w:type="gramEnd"/>
      <w:ins w:id="87" w:author="Joe DiStefano III" w:date="2023-07-08T14:39:00Z">
        <w:r w:rsidR="00655B11">
          <w:rPr>
            <w:rFonts w:ascii="Cambria" w:hAnsi="Cambria"/>
          </w:rPr>
          <w:t xml:space="preserve"> (first term)</w:t>
        </w:r>
      </w:ins>
      <w:r w:rsidR="0068109B">
        <w:rPr>
          <w:rFonts w:ascii="Cambria" w:hAnsi="Cambria"/>
        </w:rPr>
        <w:t xml:space="preserve">.  </w:t>
      </w:r>
      <w:r w:rsidR="00D02C1B">
        <w:rPr>
          <w:rFonts w:ascii="Cambria" w:hAnsi="Cambria"/>
        </w:rPr>
        <w:t xml:space="preserve">CD4+ T-cell </w:t>
      </w:r>
      <w:r w:rsidR="00955605">
        <w:rPr>
          <w:rFonts w:ascii="Cambria" w:hAnsi="Cambria"/>
        </w:rPr>
        <w:t>degradation</w:t>
      </w:r>
      <w:r w:rsidR="00D02C1B">
        <w:rPr>
          <w:rFonts w:ascii="Cambria" w:hAnsi="Cambria"/>
        </w:rPr>
        <w:t xml:space="preserve"> is again calculated from experimental half-life</w:t>
      </w:r>
      <w:r w:rsidR="00B52F52">
        <w:rPr>
          <w:rFonts w:ascii="Cambria" w:hAnsi="Cambria"/>
          <w:vertAlign w:val="superscript"/>
        </w:rPr>
        <w:t>11</w:t>
      </w:r>
      <w:r w:rsidR="00C76BBC">
        <w:rPr>
          <w:rFonts w:ascii="Cambria" w:hAnsi="Cambria"/>
        </w:rPr>
        <w:t xml:space="preserve">, with fractional degradation rate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C76BBC">
        <w:rPr>
          <w:rFonts w:ascii="Cambria" w:hAnsi="Cambria"/>
        </w:rPr>
        <w:t xml:space="preserve"> </w:t>
      </w:r>
      <w:r w:rsidR="00D02C1B">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218"/>
      </w:tblGrid>
      <w:tr w:rsidR="00D02C1B" w:rsidRPr="00503473" w14:paraId="7B57EBCA" w14:textId="77777777" w:rsidTr="008B7A11">
        <w:trPr>
          <w:trHeight w:val="624"/>
          <w:jc w:val="center"/>
        </w:trPr>
        <w:tc>
          <w:tcPr>
            <w:tcW w:w="4390" w:type="dxa"/>
          </w:tcPr>
          <w:p w14:paraId="573DFBCD" w14:textId="5CCD5EF2" w:rsidR="00D02C1B" w:rsidRPr="00503473" w:rsidRDefault="001531C9" w:rsidP="00977F39">
            <w:pPr>
              <w:jc w:val="both"/>
              <w:rPr>
                <w:rFonts w:ascii="Cambria" w:hAnsi="Cambria"/>
              </w:rPr>
            </w:pPr>
            <m:oMathPara>
              <m:oMath>
                <m:f>
                  <m:fPr>
                    <m:ctrlPr>
                      <w:rPr>
                        <w:rFonts w:ascii="Cambria Math" w:hAnsi="Cambria Math"/>
                      </w:rPr>
                    </m:ctrlPr>
                  </m:fPr>
                  <m:num>
                    <m:r>
                      <w:rPr>
                        <w:rFonts w:ascii="Cambria Math" w:hAnsi="Cambria Math"/>
                      </w:rPr>
                      <m:t>dT</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T</m:t>
                    </m:r>
                  </m:sub>
                </m:sSub>
                <m:r>
                  <w:rPr>
                    <w:rFonts w:ascii="Cambria Math" w:hAnsi="Cambria Math"/>
                  </w:rPr>
                  <m:t>FTS</m:t>
                </m:r>
                <m:r>
                  <w:rPr>
                    <w:rFonts w:ascii="Cambria Math" w:eastAsiaTheme="minorEastAsia"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T</m:t>
                            </m:r>
                          </m:sub>
                        </m:sSub>
                        <m:ctrlPr>
                          <w:rPr>
                            <w:rFonts w:ascii="Cambria Math" w:hAnsi="Cambria Math"/>
                            <w:i/>
                          </w:rPr>
                        </m:ctrlPr>
                      </m:den>
                    </m:f>
                    <m:ctrlPr>
                      <w:rPr>
                        <w:rFonts w:ascii="Cambria Math" w:hAnsi="Cambria Math"/>
                        <w:i/>
                      </w:rPr>
                    </m:ctrlPr>
                  </m:e>
                </m:d>
                <m:r>
                  <w:rPr>
                    <w:rFonts w:ascii="Cambria Math" w:hAnsi="Cambria Math"/>
                  </w:rPr>
                  <m:t>T</m:t>
                </m:r>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T</m:t>
                </m:r>
              </m:oMath>
            </m:oMathPara>
          </w:p>
        </w:tc>
        <w:tc>
          <w:tcPr>
            <w:tcW w:w="640" w:type="dxa"/>
          </w:tcPr>
          <w:p w14:paraId="7FF1D3D1" w14:textId="0B87B724" w:rsidR="00D02C1B" w:rsidRPr="00503473" w:rsidRDefault="00FB362E" w:rsidP="00977F39">
            <w:pPr>
              <w:jc w:val="right"/>
              <w:rPr>
                <w:rFonts w:ascii="Cambria" w:hAnsi="Cambria"/>
              </w:rPr>
            </w:pPr>
            <w:ins w:id="88" w:author="Joe DiStefano III" w:date="2023-07-08T12:56:00Z">
              <w:r>
                <w:rPr>
                  <w:rFonts w:ascii="Cambria" w:hAnsi="Cambria"/>
                </w:rPr>
                <w:t>Cells per minute (hour</w:t>
              </w:r>
              <w:proofErr w:type="gramStart"/>
              <w:r>
                <w:rPr>
                  <w:rFonts w:ascii="Cambria" w:hAnsi="Cambria"/>
                </w:rPr>
                <w:t>?)</w:t>
              </w:r>
            </w:ins>
            <w:r w:rsidR="00D02C1B" w:rsidRPr="00503473">
              <w:rPr>
                <w:rFonts w:ascii="Cambria" w:hAnsi="Cambria"/>
              </w:rPr>
              <w:t>(</w:t>
            </w:r>
            <w:proofErr w:type="gramEnd"/>
            <w:r w:rsidR="00D02C1B">
              <w:rPr>
                <w:rFonts w:ascii="Cambria" w:hAnsi="Cambria"/>
              </w:rPr>
              <w:t>4</w:t>
            </w:r>
            <w:r w:rsidR="00D02C1B" w:rsidRPr="00503473">
              <w:rPr>
                <w:rFonts w:ascii="Cambria" w:hAnsi="Cambria"/>
              </w:rPr>
              <w:t>)</w:t>
            </w:r>
          </w:p>
        </w:tc>
      </w:tr>
    </w:tbl>
    <w:p w14:paraId="06DFEAC3" w14:textId="279A57C6" w:rsidR="00D02C1B" w:rsidRDefault="00D02C1B" w:rsidP="00655B11">
      <w:pPr>
        <w:rPr>
          <w:rFonts w:ascii="Cambria" w:hAnsi="Cambria"/>
        </w:rPr>
        <w:pPrChange w:id="89" w:author="Joe DiStefano III" w:date="2023-07-08T14:46:00Z">
          <w:pPr>
            <w:jc w:val="both"/>
          </w:pPr>
        </w:pPrChange>
      </w:pPr>
      <w:r>
        <w:rPr>
          <w:rFonts w:ascii="Cambria" w:hAnsi="Cambria"/>
        </w:rPr>
        <w:t xml:space="preserve">Functional thyroid size </w:t>
      </w:r>
      <w:ins w:id="90" w:author="Joe DiStefano III" w:date="2023-07-08T12:53:00Z">
        <w:r w:rsidR="00FB362E">
          <w:rPr>
            <w:rFonts w:ascii="Cambria" w:hAnsi="Cambria"/>
          </w:rPr>
          <w:t>(</w:t>
        </w:r>
        <w:r w:rsidR="00FB362E" w:rsidRPr="00E60B1F">
          <w:rPr>
            <w:rFonts w:ascii="Cambria" w:hAnsi="Cambria"/>
            <w:i/>
            <w:iCs/>
          </w:rPr>
          <w:t>FTS</w:t>
        </w:r>
        <w:r w:rsidR="00FB362E">
          <w:rPr>
            <w:rFonts w:ascii="Cambria" w:hAnsi="Cambria"/>
          </w:rPr>
          <w:t>)</w:t>
        </w:r>
        <w:r w:rsidR="00FB362E">
          <w:rPr>
            <w:rFonts w:ascii="Cambria" w:hAnsi="Cambria"/>
          </w:rPr>
          <w:t xml:space="preserve"> </w:t>
        </w:r>
      </w:ins>
      <w:r>
        <w:rPr>
          <w:rFonts w:ascii="Cambria" w:hAnsi="Cambria"/>
        </w:rPr>
        <w:t xml:space="preserve">dynamics are modeled </w:t>
      </w:r>
      <w:r w:rsidR="00557755">
        <w:rPr>
          <w:rFonts w:ascii="Cambria" w:hAnsi="Cambria"/>
        </w:rPr>
        <w:t>in ODE (</w:t>
      </w:r>
      <w:del w:id="91" w:author="Joe DiStefano III" w:date="2023-07-08T12:57:00Z">
        <w:r w:rsidR="00557755" w:rsidDel="00FB362E">
          <w:rPr>
            <w:rFonts w:ascii="Cambria" w:hAnsi="Cambria"/>
          </w:rPr>
          <w:delText>4</w:delText>
        </w:r>
      </w:del>
      <w:ins w:id="92" w:author="Joe DiStefano III" w:date="2023-07-08T12:57:00Z">
        <w:r w:rsidR="00FB362E">
          <w:rPr>
            <w:rFonts w:ascii="Cambria" w:hAnsi="Cambria"/>
          </w:rPr>
          <w:t>5</w:t>
        </w:r>
      </w:ins>
      <w:r w:rsidR="00557755">
        <w:rPr>
          <w:rFonts w:ascii="Cambria" w:hAnsi="Cambria"/>
        </w:rPr>
        <w:t>)</w:t>
      </w:r>
      <w:r w:rsidR="0068109B">
        <w:rPr>
          <w:rFonts w:ascii="Cambria" w:hAnsi="Cambria"/>
        </w:rPr>
        <w:t xml:space="preserve">.  </w:t>
      </w:r>
      <w:r w:rsidR="00557755">
        <w:rPr>
          <w:rFonts w:ascii="Cambria" w:hAnsi="Cambria"/>
        </w:rPr>
        <w:t xml:space="preserve"> </w:t>
      </w:r>
      <w:r w:rsidR="0076399E" w:rsidRPr="00FB362E">
        <w:rPr>
          <w:rFonts w:ascii="Cambria" w:hAnsi="Cambria"/>
          <w:i/>
          <w:iCs/>
          <w:rPrChange w:id="93" w:author="Joe DiStefano III" w:date="2023-07-08T12:53:00Z">
            <w:rPr>
              <w:rFonts w:ascii="Cambria" w:hAnsi="Cambria"/>
            </w:rPr>
          </w:rPrChange>
        </w:rPr>
        <w:t>FTS</w:t>
      </w:r>
      <w:r w:rsidR="0076399E">
        <w:rPr>
          <w:rFonts w:ascii="Cambria" w:hAnsi="Cambria"/>
        </w:rPr>
        <w:t xml:space="preserve"> </w:t>
      </w:r>
      <w:del w:id="94" w:author="Joe DiStefano III" w:date="2023-07-08T12:54:00Z">
        <w:r w:rsidR="0076399E" w:rsidDel="00FB362E">
          <w:rPr>
            <w:rFonts w:ascii="Cambria" w:hAnsi="Cambria"/>
          </w:rPr>
          <w:delText xml:space="preserve">describes </w:delText>
        </w:r>
      </w:del>
      <w:ins w:id="95" w:author="Joe DiStefano III" w:date="2023-07-08T12:54:00Z">
        <w:r w:rsidR="00FB362E">
          <w:rPr>
            <w:rFonts w:ascii="Cambria" w:hAnsi="Cambria"/>
          </w:rPr>
          <w:t>aggregates</w:t>
        </w:r>
        <w:r w:rsidR="00FB362E">
          <w:rPr>
            <w:rFonts w:ascii="Cambria" w:hAnsi="Cambria"/>
          </w:rPr>
          <w:t xml:space="preserve"> </w:t>
        </w:r>
      </w:ins>
      <w:r w:rsidR="0076399E">
        <w:rPr>
          <w:rFonts w:ascii="Cambria" w:hAnsi="Cambria"/>
        </w:rPr>
        <w:t>both the number of surviving thyroid follicular cells and the relative hormone output of the surviving cells</w:t>
      </w:r>
      <w:r w:rsidR="0068109B">
        <w:rPr>
          <w:rFonts w:ascii="Cambria" w:hAnsi="Cambria"/>
        </w:rPr>
        <w:t xml:space="preserve">.  </w:t>
      </w:r>
      <w:r w:rsidR="0076399E" w:rsidRPr="00FB362E">
        <w:rPr>
          <w:rFonts w:ascii="Cambria" w:hAnsi="Cambria"/>
          <w:i/>
          <w:iCs/>
          <w:rPrChange w:id="96" w:author="Joe DiStefano III" w:date="2023-07-08T12:54:00Z">
            <w:rPr>
              <w:rFonts w:ascii="Cambria" w:hAnsi="Cambria"/>
            </w:rPr>
          </w:rPrChange>
        </w:rPr>
        <w:t>FTS</w:t>
      </w:r>
      <w:r w:rsidR="0076399E">
        <w:rPr>
          <w:rFonts w:ascii="Cambria" w:hAnsi="Cambria"/>
        </w:rPr>
        <w:t xml:space="preserve"> increases in response to follicular cell stimulation by </w:t>
      </w:r>
      <w:r w:rsidR="0076399E" w:rsidRPr="00FB362E">
        <w:rPr>
          <w:rFonts w:ascii="Cambria" w:hAnsi="Cambria"/>
          <w:i/>
          <w:iCs/>
          <w:rPrChange w:id="97" w:author="Joe DiStefano III" w:date="2023-07-08T12:55:00Z">
            <w:rPr>
              <w:rFonts w:ascii="Cambria" w:hAnsi="Cambria"/>
            </w:rPr>
          </w:rPrChange>
        </w:rPr>
        <w:t>TSH</w:t>
      </w:r>
      <w:ins w:id="98" w:author="Joe DiStefano III" w:date="2023-07-08T14:43:00Z">
        <w:r w:rsidR="00655B11">
          <w:rPr>
            <w:rFonts w:ascii="Cambria" w:hAnsi="Cambria"/>
            <w:i/>
            <w:iCs/>
          </w:rPr>
          <w:t xml:space="preserve"> </w:t>
        </w:r>
        <w:r w:rsidR="00655B11">
          <w:rPr>
            <w:rFonts w:ascii="Cambria" w:hAnsi="Cambria"/>
          </w:rPr>
          <w:t>(first term)</w:t>
        </w:r>
      </w:ins>
      <w:r w:rsidR="0068109B">
        <w:rPr>
          <w:rFonts w:ascii="Cambria" w:hAnsi="Cambria"/>
        </w:rPr>
        <w:t xml:space="preserve">. </w:t>
      </w:r>
      <w:ins w:id="99" w:author="Joe DiStefano III" w:date="2023-07-08T14:45:00Z">
        <w:r w:rsidR="00655B11">
          <w:rPr>
            <w:rFonts w:ascii="Cambria" w:hAnsi="Cambria"/>
          </w:rPr>
          <w:t xml:space="preserve"> Here,</w:t>
        </w:r>
      </w:ins>
      <w:r w:rsidR="0068109B">
        <w:rPr>
          <w:rFonts w:ascii="Cambria" w:hAnsi="Cambria"/>
        </w:rPr>
        <w:t xml:space="preserve"> </w:t>
      </w:r>
      <w:ins w:id="100" w:author="Joe DiStefano III" w:date="2023-07-08T14:44:00Z">
        <w:r w:rsidR="00655B11">
          <w:rPr>
            <w:rFonts w:ascii="Cambria" w:eastAsiaTheme="minorEastAsia" w:hAnsi="Cambria"/>
          </w:rPr>
          <w:t xml:space="preserve"> </w:t>
        </w:r>
      </w:ins>
      <m:oMath>
        <m:d>
          <m:dPr>
            <m:ctrlPr>
              <w:ins w:id="101" w:author="Joe DiStefano III" w:date="2023-07-08T14:44:00Z">
                <w:rPr>
                  <w:rFonts w:ascii="Cambria Math" w:eastAsiaTheme="minorEastAsia" w:hAnsi="Cambria Math"/>
                  <w:iCs/>
                </w:rPr>
              </w:ins>
            </m:ctrlPr>
          </m:dPr>
          <m:e>
            <m:f>
              <m:fPr>
                <m:ctrlPr>
                  <w:ins w:id="102" w:author="Joe DiStefano III" w:date="2023-07-08T14:44:00Z">
                    <w:rPr>
                      <w:rFonts w:ascii="Cambria Math" w:eastAsiaTheme="minorEastAsia" w:hAnsi="Cambria Math"/>
                      <w:iCs/>
                    </w:rPr>
                  </w:ins>
                </m:ctrlPr>
              </m:fPr>
              <m:num>
                <m:r>
                  <w:ins w:id="103" w:author="Joe DiStefano III" w:date="2023-07-08T14:44:00Z">
                    <m:rPr>
                      <m:nor/>
                    </m:rPr>
                    <w:rPr>
                      <w:rFonts w:ascii="Cambria Math" w:eastAsiaTheme="minorEastAsia" w:hAnsi="Cambria Math"/>
                      <w:i/>
                    </w:rPr>
                    <m:t>TSH</m:t>
                  </w:ins>
                </m:r>
              </m:num>
              <m:den>
                <m:r>
                  <w:ins w:id="104" w:author="Joe DiStefano III" w:date="2023-07-08T14:44:00Z">
                    <m:rPr>
                      <m:nor/>
                    </m:rPr>
                    <w:rPr>
                      <w:rFonts w:ascii="Cambria Math" w:eastAsiaTheme="minorEastAsia" w:hAnsi="Cambria Math"/>
                      <w:i/>
                    </w:rPr>
                    <m:t>FTS</m:t>
                  </w:ins>
                </m:r>
              </m:den>
            </m:f>
            <m:sSub>
              <m:sSubPr>
                <m:ctrlPr>
                  <w:ins w:id="105" w:author="Joe DiStefano III" w:date="2023-07-08T14:44:00Z">
                    <w:rPr>
                      <w:rFonts w:ascii="Cambria Math" w:eastAsiaTheme="minorEastAsia" w:hAnsi="Cambria Math"/>
                      <w:iCs/>
                    </w:rPr>
                  </w:ins>
                </m:ctrlPr>
              </m:sSubPr>
              <m:e>
                <m:r>
                  <w:ins w:id="106" w:author="Joe DiStefano III" w:date="2023-07-08T14:44:00Z">
                    <m:rPr>
                      <m:nor/>
                    </m:rPr>
                    <w:rPr>
                      <w:rFonts w:ascii="Cambria Math" w:eastAsiaTheme="minorEastAsia" w:hAnsi="Cambria Math"/>
                      <w:i/>
                    </w:rPr>
                    <m:t>FTS</m:t>
                  </w:ins>
                </m:r>
              </m:e>
              <m:sub>
                <m:r>
                  <w:ins w:id="107" w:author="Joe DiStefano III" w:date="2023-07-08T14:44:00Z">
                    <m:rPr>
                      <m:sty m:val="p"/>
                    </m:rPr>
                    <w:rPr>
                      <w:rFonts w:ascii="Cambria Math" w:eastAsiaTheme="minorEastAsia" w:hAnsi="Cambria Math"/>
                    </w:rPr>
                    <m:t>0</m:t>
                  </w:ins>
                </m:r>
              </m:sub>
            </m:sSub>
          </m:e>
        </m:d>
      </m:oMath>
      <w:ins w:id="108" w:author="Joe DiStefano III" w:date="2023-07-08T14:44:00Z">
        <w:r w:rsidR="00655B11" w:rsidRPr="00503473">
          <w:rPr>
            <w:rFonts w:ascii="Cambria" w:eastAsiaTheme="minorEastAsia" w:hAnsi="Cambria"/>
          </w:rPr>
          <w:t xml:space="preserve"> </w:t>
        </w:r>
        <w:r w:rsidR="00655B11">
          <w:rPr>
            <w:rFonts w:ascii="Cambria" w:eastAsiaTheme="minorEastAsia" w:hAnsi="Cambria"/>
          </w:rPr>
          <w:t xml:space="preserve"> represents the TSH-driven growth of functional thyroid size which increases as </w:t>
        </w:r>
        <w:r w:rsidR="00655B11" w:rsidRPr="00160ED9">
          <w:rPr>
            <w:rFonts w:ascii="Cambria" w:eastAsiaTheme="minorEastAsia" w:hAnsi="Cambria"/>
            <w:i/>
            <w:iCs/>
          </w:rPr>
          <w:t>FTS</w:t>
        </w:r>
        <w:r w:rsidR="00655B11">
          <w:rPr>
            <w:rFonts w:ascii="Cambria" w:eastAsiaTheme="minorEastAsia" w:hAnsi="Cambria"/>
          </w:rPr>
          <w:t xml:space="preserve"> approaches zero as the body attempts to increase </w:t>
        </w:r>
        <w:r w:rsidR="00655B11" w:rsidRPr="00160ED9">
          <w:rPr>
            <w:rFonts w:ascii="Cambria" w:eastAsiaTheme="minorEastAsia" w:hAnsi="Cambria"/>
            <w:i/>
            <w:iCs/>
          </w:rPr>
          <w:t>FTS</w:t>
        </w:r>
        <w:r w:rsidR="00655B11">
          <w:rPr>
            <w:rFonts w:ascii="Cambria" w:eastAsiaTheme="minorEastAsia" w:hAnsi="Cambria"/>
          </w:rPr>
          <w:t xml:space="preserve"> </w:t>
        </w:r>
      </w:ins>
      <w:commentRangeStart w:id="109"/>
      <w:ins w:id="110" w:author="Joe DiStefano III" w:date="2023-07-08T14:57:00Z">
        <w:r w:rsidR="00D85563">
          <w:rPr>
            <w:rFonts w:ascii="Cambria" w:eastAsiaTheme="minorEastAsia" w:hAnsi="Cambria"/>
          </w:rPr>
          <w:t xml:space="preserve">from its initial value </w:t>
        </w:r>
        <w:r w:rsidR="00D85563" w:rsidRPr="00D85563">
          <w:rPr>
            <w:rFonts w:ascii="Cambria" w:eastAsiaTheme="minorEastAsia" w:hAnsi="Cambria"/>
            <w:i/>
            <w:iCs/>
            <w:rPrChange w:id="111" w:author="Joe DiStefano III" w:date="2023-07-08T14:58:00Z">
              <w:rPr>
                <w:rFonts w:ascii="Cambria" w:eastAsiaTheme="minorEastAsia" w:hAnsi="Cambria"/>
              </w:rPr>
            </w:rPrChange>
          </w:rPr>
          <w:t>FTS</w:t>
        </w:r>
        <w:r w:rsidR="00D85563" w:rsidRPr="00D85563">
          <w:rPr>
            <w:rFonts w:ascii="Cambria" w:eastAsiaTheme="minorEastAsia" w:hAnsi="Cambria"/>
            <w:i/>
            <w:iCs/>
            <w:vertAlign w:val="subscript"/>
            <w:rPrChange w:id="112" w:author="Joe DiStefano III" w:date="2023-07-08T14:58:00Z">
              <w:rPr>
                <w:rFonts w:ascii="Cambria" w:eastAsiaTheme="minorEastAsia" w:hAnsi="Cambria"/>
              </w:rPr>
            </w:rPrChange>
          </w:rPr>
          <w:t>0</w:t>
        </w:r>
        <w:r w:rsidR="00D85563">
          <w:rPr>
            <w:rFonts w:ascii="Cambria" w:eastAsiaTheme="minorEastAsia" w:hAnsi="Cambria"/>
          </w:rPr>
          <w:t xml:space="preserve"> </w:t>
        </w:r>
      </w:ins>
      <w:commentRangeEnd w:id="109"/>
      <w:ins w:id="113" w:author="Joe DiStefano III" w:date="2023-07-08T14:59:00Z">
        <w:r w:rsidR="00D85563">
          <w:rPr>
            <w:rStyle w:val="CommentReference"/>
          </w:rPr>
          <w:commentReference w:id="109"/>
        </w:r>
      </w:ins>
      <w:ins w:id="114" w:author="Joe DiStefano III" w:date="2023-07-08T14:44:00Z">
        <w:r w:rsidR="00655B11">
          <w:rPr>
            <w:rFonts w:ascii="Cambria" w:eastAsiaTheme="minorEastAsia" w:hAnsi="Cambria"/>
          </w:rPr>
          <w:t xml:space="preserve">by promoting thyroid growth and upregulating the amount of thyroid hormone produced by remaining thyroid follicular cells.   </w:t>
        </w:r>
      </w:ins>
      <w:r w:rsidR="0076399E">
        <w:rPr>
          <w:rFonts w:ascii="Cambria" w:hAnsi="Cambria"/>
        </w:rPr>
        <w:t>It also increases as the thyroid attempts to regenerate</w:t>
      </w:r>
      <w:r w:rsidR="00941D79">
        <w:rPr>
          <w:rFonts w:ascii="Cambria" w:hAnsi="Cambria"/>
        </w:rPr>
        <w:t xml:space="preserve"> via cell division and upregulates hormone secretion and excretion</w:t>
      </w:r>
      <w:r w:rsidR="0076399E">
        <w:rPr>
          <w:rFonts w:ascii="Cambria" w:hAnsi="Cambria"/>
        </w:rPr>
        <w:t xml:space="preserve"> </w:t>
      </w:r>
      <w:r w:rsidR="00941D79">
        <w:rPr>
          <w:rFonts w:ascii="Cambria" w:hAnsi="Cambria"/>
        </w:rPr>
        <w:t xml:space="preserve">in response to </w:t>
      </w:r>
      <w:ins w:id="115" w:author="Joe DiStefano III" w:date="2023-07-08T12:55:00Z">
        <w:r w:rsidR="00FB362E">
          <w:rPr>
            <w:rFonts w:ascii="Cambria" w:hAnsi="Cambria"/>
          </w:rPr>
          <w:t xml:space="preserve">a </w:t>
        </w:r>
      </w:ins>
      <w:r w:rsidR="00941D79">
        <w:rPr>
          <w:rFonts w:ascii="Cambria" w:hAnsi="Cambria"/>
        </w:rPr>
        <w:t>perturbed HPT-axis and cellular destruction</w:t>
      </w:r>
      <w:r w:rsidR="00941D79">
        <w:rPr>
          <w:rFonts w:ascii="Cambria" w:hAnsi="Cambria"/>
          <w:vertAlign w:val="superscript"/>
        </w:rPr>
        <w:t>21</w:t>
      </w:r>
      <w:r w:rsidR="0068109B">
        <w:rPr>
          <w:rFonts w:ascii="Cambria" w:hAnsi="Cambria"/>
        </w:rPr>
        <w:t xml:space="preserve">.  </w:t>
      </w:r>
      <w:r w:rsidR="00941D79" w:rsidRPr="00FB362E">
        <w:rPr>
          <w:rFonts w:ascii="Cambria" w:hAnsi="Cambria"/>
          <w:i/>
          <w:iCs/>
          <w:rPrChange w:id="116" w:author="Joe DiStefano III" w:date="2023-07-08T12:55:00Z">
            <w:rPr>
              <w:rFonts w:ascii="Cambria" w:hAnsi="Cambria"/>
            </w:rPr>
          </w:rPrChange>
        </w:rPr>
        <w:t>FTS</w:t>
      </w:r>
      <w:r w:rsidR="00941D79">
        <w:rPr>
          <w:rFonts w:ascii="Cambria" w:hAnsi="Cambria"/>
        </w:rPr>
        <w:t xml:space="preserve"> decreases</w:t>
      </w:r>
      <w:ins w:id="117" w:author="Joe DiStefano III" w:date="2023-07-08T14:41:00Z">
        <w:r w:rsidR="00655B11">
          <w:rPr>
            <w:rFonts w:ascii="Cambria" w:hAnsi="Cambria"/>
          </w:rPr>
          <w:t xml:space="preserve"> </w:t>
        </w:r>
      </w:ins>
      <w:del w:id="118" w:author="Joe DiStefano III" w:date="2023-07-08T14:42:00Z">
        <w:r w:rsidR="00941D79" w:rsidDel="00655B11">
          <w:rPr>
            <w:rFonts w:ascii="Cambria" w:hAnsi="Cambria"/>
          </w:rPr>
          <w:delText xml:space="preserve"> </w:delText>
        </w:r>
      </w:del>
      <w:r w:rsidR="00941D79">
        <w:rPr>
          <w:rFonts w:ascii="Cambria" w:hAnsi="Cambria"/>
        </w:rPr>
        <w:t>as a result of</w:t>
      </w:r>
      <w:r>
        <w:rPr>
          <w:rFonts w:ascii="Cambria" w:hAnsi="Cambria"/>
        </w:rPr>
        <w:t xml:space="preserve"> follicular cell destruction by </w:t>
      </w:r>
      <w:proofErr w:type="spellStart"/>
      <w:r>
        <w:rPr>
          <w:rFonts w:ascii="Cambria" w:hAnsi="Cambria"/>
        </w:rPr>
        <w:t>TPOAb</w:t>
      </w:r>
      <w:proofErr w:type="spellEnd"/>
      <w:r>
        <w:rPr>
          <w:rFonts w:ascii="Cambria" w:hAnsi="Cambria"/>
        </w:rPr>
        <w:t xml:space="preserve"> and </w:t>
      </w:r>
      <w:proofErr w:type="spellStart"/>
      <w:r>
        <w:rPr>
          <w:rFonts w:ascii="Cambria" w:hAnsi="Cambria"/>
        </w:rPr>
        <w:t>TGAb</w:t>
      </w:r>
      <w:proofErr w:type="spellEnd"/>
      <w:r w:rsidR="00941D79">
        <w:rPr>
          <w:rFonts w:ascii="Cambria" w:hAnsi="Cambria"/>
        </w:rPr>
        <w:t xml:space="preserve"> (</w:t>
      </w:r>
      <w:r w:rsidR="00941D79" w:rsidRPr="00FB362E">
        <w:rPr>
          <w:rFonts w:ascii="Cambria" w:hAnsi="Cambria"/>
          <w:i/>
          <w:iCs/>
          <w:rPrChange w:id="119" w:author="Joe DiStefano III" w:date="2023-07-08T12:55:00Z">
            <w:rPr>
              <w:rFonts w:ascii="Cambria" w:hAnsi="Cambria"/>
            </w:rPr>
          </w:rPrChange>
        </w:rPr>
        <w:t>Ab</w:t>
      </w:r>
      <w:r w:rsidR="00941D79">
        <w:rPr>
          <w:rFonts w:ascii="Cambria" w:hAnsi="Cambria"/>
        </w:rPr>
        <w:t>)</w:t>
      </w:r>
      <w:ins w:id="120" w:author="Joe DiStefano III" w:date="2023-07-08T14:42:00Z">
        <w:r w:rsidR="00655B11">
          <w:rPr>
            <w:rFonts w:ascii="Cambria" w:hAnsi="Cambria"/>
          </w:rPr>
          <w:t xml:space="preserve"> together </w:t>
        </w:r>
        <w:r w:rsidR="00655B11">
          <w:rPr>
            <w:rFonts w:ascii="Cambria" w:hAnsi="Cambria"/>
          </w:rPr>
          <w:t>(third term</w:t>
        </w:r>
        <w:proofErr w:type="gramStart"/>
        <w:r w:rsidR="00655B11">
          <w:rPr>
            <w:rFonts w:ascii="Cambria" w:hAnsi="Cambria"/>
          </w:rPr>
          <w:t xml:space="preserve">) </w:t>
        </w:r>
      </w:ins>
      <w:r>
        <w:rPr>
          <w:rFonts w:ascii="Cambria" w:hAnsi="Cambria"/>
        </w:rPr>
        <w:t>.</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245"/>
      </w:tblGrid>
      <w:tr w:rsidR="00D02C1B" w:rsidRPr="00503473" w14:paraId="1C70AFFF" w14:textId="77777777" w:rsidTr="008B7A11">
        <w:trPr>
          <w:trHeight w:val="624"/>
          <w:jc w:val="center"/>
        </w:trPr>
        <w:tc>
          <w:tcPr>
            <w:tcW w:w="4390" w:type="dxa"/>
          </w:tcPr>
          <w:p w14:paraId="3B9AF3A8" w14:textId="323E2EA2" w:rsidR="00D02C1B" w:rsidRPr="00503473" w:rsidRDefault="001531C9" w:rsidP="00977F39">
            <w:pPr>
              <w:jc w:val="both"/>
              <w:rPr>
                <w:rFonts w:ascii="Cambria" w:hAnsi="Cambria"/>
              </w:rPr>
            </w:pPr>
            <m:oMathPara>
              <m:oMath>
                <m:f>
                  <m:fPr>
                    <m:ctrlPr>
                      <w:rPr>
                        <w:rFonts w:ascii="Cambria Math" w:hAnsi="Cambria Math"/>
                      </w:rPr>
                    </m:ctrlPr>
                  </m:fPr>
                  <m:num>
                    <m:r>
                      <w:rPr>
                        <w:rFonts w:ascii="Cambria Math" w:hAnsi="Cambria Math"/>
                      </w:rPr>
                      <m:t>d</m:t>
                    </m:r>
                    <m:r>
                      <m:rPr>
                        <m:nor/>
                      </m:rPr>
                      <w:rPr>
                        <w:rFonts w:ascii="Cambria Math" w:hAnsi="Cambria Math"/>
                        <w:i/>
                        <w:iCs/>
                      </w:rPr>
                      <m:t>FTS</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FTS</m:t>
                    </m:r>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FTS</m:t>
                            </m:r>
                            <m:ctrlPr>
                              <w:rPr>
                                <w:rFonts w:ascii="Cambria Math" w:eastAsiaTheme="minorEastAsia" w:hAnsi="Cambria Math"/>
                              </w:rPr>
                            </m:ctrlPr>
                          </m:e>
                          <m:sub>
                            <m:r>
                              <w:rPr>
                                <w:rFonts w:ascii="Cambria Math" w:eastAsiaTheme="minorEastAsia" w:hAnsi="Cambria Math"/>
                              </w:rPr>
                              <m:t>0</m:t>
                            </m:r>
                          </m:sub>
                        </m:sSub>
                        <m:ctrlPr>
                          <w:rPr>
                            <w:rFonts w:ascii="Cambria Math" w:eastAsiaTheme="minorEastAsia" w:hAnsi="Cambria Math"/>
                            <w:i/>
                          </w:rPr>
                        </m:ctrlPr>
                      </m:num>
                      <m:den>
                        <m:r>
                          <w:rPr>
                            <w:rFonts w:ascii="Cambria Math" w:eastAsiaTheme="minorEastAsia" w:hAnsi="Cambria Math"/>
                          </w:rPr>
                          <m:t>FTS</m:t>
                        </m:r>
                        <m:ctrlPr>
                          <w:rPr>
                            <w:rFonts w:ascii="Cambria Math" w:eastAsiaTheme="minorEastAsia" w:hAnsi="Cambria Math"/>
                            <w:i/>
                          </w:rPr>
                        </m:ctrlPr>
                      </m:den>
                    </m:f>
                    <m:r>
                      <w:rPr>
                        <w:rFonts w:ascii="Cambria Math" w:eastAsiaTheme="minorEastAsia" w:hAnsi="Cambria Math"/>
                      </w:rPr>
                      <m:t>TSH</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FTS</m:t>
                    </m:r>
                  </m:sub>
                </m:sSub>
                <m:d>
                  <m:dPr>
                    <m:ctrlPr>
                      <w:rPr>
                        <w:rFonts w:ascii="Cambria Math" w:hAnsi="Cambria Math"/>
                        <w:i/>
                      </w:rPr>
                    </m:ctrlPr>
                  </m:dPr>
                  <m:e>
                    <m:r>
                      <m:rPr>
                        <m:nor/>
                      </m:rPr>
                      <w:rPr>
                        <w:rFonts w:ascii="Cambria Math" w:hAnsi="Cambria Math"/>
                        <w:i/>
                        <w:iCs/>
                      </w:rPr>
                      <m:t>FTS</m:t>
                    </m:r>
                  </m:e>
                </m:d>
                <m:d>
                  <m:dPr>
                    <m:ctrlPr>
                      <w:rPr>
                        <w:rFonts w:ascii="Cambria Math" w:hAnsi="Cambria Math"/>
                        <w:i/>
                      </w:rPr>
                    </m:ctrlPr>
                  </m:dPr>
                  <m:e>
                    <m:r>
                      <m:rPr>
                        <m:nor/>
                      </m:rPr>
                      <w:rPr>
                        <w:rFonts w:ascii="Cambria Math" w:hAnsi="Cambria Math"/>
                        <w:i/>
                        <w:iCs/>
                      </w:rPr>
                      <m:t>Ab</m:t>
                    </m:r>
                  </m:e>
                </m:d>
              </m:oMath>
            </m:oMathPara>
          </w:p>
        </w:tc>
        <w:tc>
          <w:tcPr>
            <w:tcW w:w="640" w:type="dxa"/>
          </w:tcPr>
          <w:p w14:paraId="4282512B" w14:textId="77777777" w:rsidR="00D02C1B" w:rsidRPr="00503473" w:rsidRDefault="00D02C1B" w:rsidP="00977F39">
            <w:pPr>
              <w:jc w:val="right"/>
              <w:rPr>
                <w:rFonts w:ascii="Cambria" w:hAnsi="Cambria"/>
              </w:rPr>
            </w:pPr>
            <w:commentRangeStart w:id="121"/>
            <w:commentRangeStart w:id="122"/>
            <w:r w:rsidRPr="00503473">
              <w:rPr>
                <w:rFonts w:ascii="Cambria" w:hAnsi="Cambria"/>
              </w:rPr>
              <w:t>(5)</w:t>
            </w:r>
            <w:commentRangeEnd w:id="121"/>
            <w:r w:rsidR="00557755">
              <w:rPr>
                <w:rStyle w:val="CommentReference"/>
              </w:rPr>
              <w:commentReference w:id="121"/>
            </w:r>
            <w:commentRangeEnd w:id="122"/>
            <w:r w:rsidR="004F524E">
              <w:rPr>
                <w:rStyle w:val="CommentReference"/>
              </w:rPr>
              <w:commentReference w:id="122"/>
            </w:r>
          </w:p>
        </w:tc>
      </w:tr>
    </w:tbl>
    <w:p w14:paraId="714FEB02" w14:textId="77777777" w:rsidR="00C22765" w:rsidRDefault="00C22765" w:rsidP="0006159F">
      <w:pPr>
        <w:jc w:val="both"/>
        <w:rPr>
          <w:rFonts w:ascii="Cambria" w:hAnsi="Cambria"/>
        </w:rPr>
      </w:pPr>
    </w:p>
    <w:p w14:paraId="35177F55" w14:textId="77777777" w:rsidR="00D94402" w:rsidRDefault="00D94402" w:rsidP="00D94402">
      <w:pPr>
        <w:jc w:val="center"/>
        <w:rPr>
          <w:rFonts w:ascii="Cambria" w:hAnsi="Cambria"/>
        </w:rPr>
      </w:pPr>
      <w:r>
        <w:rPr>
          <w:rFonts w:ascii="Cambria" w:hAnsi="Cambria"/>
          <w:noProof/>
        </w:rPr>
        <w:drawing>
          <wp:inline distT="0" distB="0" distL="0" distR="0" wp14:anchorId="731444A7" wp14:editId="2F709E5C">
            <wp:extent cx="4866734"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t="1085" b="1085"/>
                    <a:stretch>
                      <a:fillRect/>
                    </a:stretch>
                  </pic:blipFill>
                  <pic:spPr bwMode="auto">
                    <a:xfrm>
                      <a:off x="0" y="0"/>
                      <a:ext cx="4866734" cy="2774950"/>
                    </a:xfrm>
                    <a:prstGeom prst="rect">
                      <a:avLst/>
                    </a:prstGeom>
                    <a:noFill/>
                    <a:ln>
                      <a:noFill/>
                    </a:ln>
                    <a:extLst>
                      <a:ext uri="{53640926-AAD7-44D8-BBD7-CCE9431645EC}">
                        <a14:shadowObscured xmlns:a14="http://schemas.microsoft.com/office/drawing/2010/main"/>
                      </a:ext>
                    </a:extLst>
                  </pic:spPr>
                </pic:pic>
              </a:graphicData>
            </a:graphic>
          </wp:inline>
        </w:drawing>
      </w:r>
    </w:p>
    <w:p w14:paraId="178CB68D" w14:textId="4CB64453" w:rsidR="00D94402" w:rsidRPr="00D94402" w:rsidRDefault="00D94402" w:rsidP="00D94402">
      <w:pPr>
        <w:rPr>
          <w:rFonts w:ascii="Cambria" w:hAnsi="Cambria"/>
        </w:rPr>
      </w:pPr>
      <w:commentRangeStart w:id="123"/>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2</w:t>
      </w:r>
      <w:r>
        <w:rPr>
          <w:rFonts w:ascii="Cambria" w:eastAsiaTheme="minorEastAsia" w:hAnsi="Cambria" w:cs="Arial"/>
          <w:b/>
          <w:bCs/>
          <w:sz w:val="18"/>
          <w:szCs w:val="18"/>
        </w:rPr>
        <w:t>:</w:t>
      </w:r>
      <w:commentRangeEnd w:id="123"/>
      <w:r w:rsidR="00E40399">
        <w:rPr>
          <w:rStyle w:val="CommentReference"/>
        </w:rPr>
        <w:commentReference w:id="123"/>
      </w:r>
      <w:r>
        <w:rPr>
          <w:rFonts w:ascii="Cambria" w:eastAsiaTheme="minorEastAsia" w:hAnsi="Cambria" w:cs="Arial"/>
          <w:b/>
          <w:bCs/>
          <w:sz w:val="18"/>
          <w:szCs w:val="18"/>
        </w:rPr>
        <w:t xml:space="preserve"> </w:t>
      </w:r>
      <w:r>
        <w:rPr>
          <w:rFonts w:ascii="Cambria" w:eastAsiaTheme="minorEastAsia" w:hAnsi="Cambria" w:cs="Arial"/>
          <w:sz w:val="18"/>
          <w:szCs w:val="18"/>
        </w:rPr>
        <w:t xml:space="preserve">Immune system </w:t>
      </w:r>
      <w:proofErr w:type="spellStart"/>
      <w:r>
        <w:rPr>
          <w:rFonts w:ascii="Cambria" w:eastAsiaTheme="minorEastAsia" w:hAnsi="Cambria" w:cs="Arial"/>
          <w:sz w:val="18"/>
          <w:szCs w:val="18"/>
        </w:rPr>
        <w:t>submodel</w:t>
      </w:r>
      <w:proofErr w:type="spellEnd"/>
      <w:r w:rsidR="0068109B">
        <w:rPr>
          <w:rFonts w:ascii="Cambria" w:eastAsiaTheme="minorEastAsia" w:hAnsi="Cambria" w:cs="Arial"/>
          <w:sz w:val="18"/>
          <w:szCs w:val="18"/>
        </w:rPr>
        <w:t xml:space="preserve">.  </w:t>
      </w:r>
      <w:r>
        <w:rPr>
          <w:rFonts w:ascii="Cambria" w:eastAsiaTheme="minorEastAsia" w:hAnsi="Cambria" w:cs="Arial"/>
          <w:sz w:val="18"/>
          <w:szCs w:val="18"/>
        </w:rPr>
        <w:t>Green arrows represent stimulatory effects causing proliferation or differentiation, while red arrows represent degradation or destruction</w:t>
      </w:r>
      <w:r w:rsidR="0068109B">
        <w:rPr>
          <w:rFonts w:ascii="Cambria" w:eastAsiaTheme="minorEastAsia" w:hAnsi="Cambria" w:cs="Arial"/>
          <w:sz w:val="18"/>
          <w:szCs w:val="18"/>
        </w:rPr>
        <w:t xml:space="preserve">.  </w:t>
      </w:r>
      <w:r w:rsidR="00557755">
        <w:rPr>
          <w:rFonts w:ascii="Cambria" w:eastAsiaTheme="minorEastAsia" w:hAnsi="Cambria" w:cs="Arial"/>
          <w:sz w:val="18"/>
          <w:szCs w:val="18"/>
        </w:rPr>
        <w:t xml:space="preserve"> T4 in plasma enters the B-cell and generates T3 for </w:t>
      </w:r>
      <w:r w:rsidR="000A0426">
        <w:rPr>
          <w:rFonts w:ascii="Cambria" w:eastAsiaTheme="minorEastAsia" w:hAnsi="Cambria" w:cs="Arial"/>
          <w:sz w:val="18"/>
          <w:szCs w:val="18"/>
        </w:rPr>
        <w:t>thyromimetic</w:t>
      </w:r>
      <w:r w:rsidR="00557755">
        <w:rPr>
          <w:rFonts w:ascii="Cambria" w:eastAsiaTheme="minorEastAsia" w:hAnsi="Cambria" w:cs="Arial"/>
          <w:sz w:val="18"/>
          <w:szCs w:val="18"/>
        </w:rPr>
        <w:t xml:space="preserve"> effect</w:t>
      </w:r>
      <w:r w:rsidR="000A0426">
        <w:rPr>
          <w:rFonts w:ascii="Cambria" w:eastAsiaTheme="minorEastAsia" w:hAnsi="Cambria" w:cs="Arial"/>
          <w:sz w:val="18"/>
          <w:szCs w:val="18"/>
        </w:rPr>
        <w:t>s</w:t>
      </w:r>
      <w:r w:rsidR="0068109B">
        <w:rPr>
          <w:rFonts w:ascii="Cambria" w:eastAsiaTheme="minorEastAsia" w:hAnsi="Cambria" w:cs="Arial"/>
          <w:sz w:val="18"/>
          <w:szCs w:val="18"/>
        </w:rPr>
        <w:t xml:space="preserve">.  </w:t>
      </w:r>
      <w:r>
        <w:rPr>
          <w:rFonts w:ascii="Cambria" w:eastAsiaTheme="minorEastAsia" w:hAnsi="Cambria" w:cs="Arial"/>
          <w:sz w:val="18"/>
          <w:szCs w:val="18"/>
        </w:rPr>
        <w:t>The double-headed black arrow from B-cells to plasma cells indicates differentiation in which a B-cell matures into a plasma cell.</w:t>
      </w:r>
      <w:ins w:id="124" w:author="Joe DiStefano III" w:date="2023-07-08T12:58:00Z">
        <w:r w:rsidR="00FB362E">
          <w:rPr>
            <w:rFonts w:ascii="Cambria" w:eastAsiaTheme="minorEastAsia" w:hAnsi="Cambria" w:cs="Arial"/>
            <w:sz w:val="18"/>
            <w:szCs w:val="18"/>
          </w:rPr>
          <w:t xml:space="preserve">  </w:t>
        </w:r>
      </w:ins>
    </w:p>
    <w:p w14:paraId="4C0A20D9" w14:textId="23ED3B3B" w:rsidR="00D02C1B" w:rsidRDefault="00D02C1B" w:rsidP="0006159F">
      <w:pPr>
        <w:jc w:val="both"/>
        <w:rPr>
          <w:rFonts w:ascii="Cambria" w:hAnsi="Cambria"/>
        </w:rPr>
      </w:pPr>
      <w:proofErr w:type="spellStart"/>
      <w:r>
        <w:rPr>
          <w:rFonts w:ascii="Cambria" w:hAnsi="Cambria"/>
        </w:rPr>
        <w:t>TPOAb</w:t>
      </w:r>
      <w:proofErr w:type="spellEnd"/>
      <w:r>
        <w:rPr>
          <w:rFonts w:ascii="Cambria" w:hAnsi="Cambria"/>
        </w:rPr>
        <w:t xml:space="preserve"> and </w:t>
      </w:r>
      <w:proofErr w:type="spellStart"/>
      <w:r>
        <w:rPr>
          <w:rFonts w:ascii="Cambria" w:hAnsi="Cambria"/>
        </w:rPr>
        <w:t>TGAb</w:t>
      </w:r>
      <w:proofErr w:type="spellEnd"/>
      <w:r>
        <w:rPr>
          <w:rFonts w:ascii="Cambria" w:hAnsi="Cambria"/>
        </w:rPr>
        <w:t xml:space="preserve"> are </w:t>
      </w:r>
      <w:del w:id="125" w:author="Joe DiStefano III" w:date="2023-07-08T12:59:00Z">
        <w:r w:rsidDel="00E40399">
          <w:rPr>
            <w:rFonts w:ascii="Cambria" w:hAnsi="Cambria"/>
          </w:rPr>
          <w:delText xml:space="preserve">grouped </w:delText>
        </w:r>
      </w:del>
      <w:ins w:id="126" w:author="Joe DiStefano III" w:date="2023-07-08T12:59:00Z">
        <w:r w:rsidR="00E40399">
          <w:rPr>
            <w:rFonts w:ascii="Cambria" w:hAnsi="Cambria"/>
          </w:rPr>
          <w:t>aggregat</w:t>
        </w:r>
        <w:r w:rsidR="00E40399">
          <w:rPr>
            <w:rFonts w:ascii="Cambria" w:hAnsi="Cambria"/>
          </w:rPr>
          <w:t xml:space="preserve">ed </w:t>
        </w:r>
      </w:ins>
      <w:r>
        <w:rPr>
          <w:rFonts w:ascii="Cambria" w:hAnsi="Cambria"/>
        </w:rPr>
        <w:t xml:space="preserve">into a single compartment </w:t>
      </w:r>
      <w:r>
        <w:rPr>
          <w:rFonts w:ascii="Cambria" w:hAnsi="Cambria"/>
          <w:i/>
          <w:iCs/>
        </w:rPr>
        <w:t>Ab</w:t>
      </w:r>
      <w:r w:rsidR="00557755">
        <w:rPr>
          <w:rFonts w:ascii="Cambria" w:hAnsi="Cambria"/>
          <w:i/>
          <w:iCs/>
        </w:rPr>
        <w:t xml:space="preserve"> </w:t>
      </w:r>
      <w:r w:rsidR="00557755">
        <w:rPr>
          <w:rFonts w:ascii="Cambria" w:hAnsi="Cambria"/>
        </w:rPr>
        <w:t>in ODE (6)</w:t>
      </w:r>
      <w:r w:rsidR="0068109B">
        <w:rPr>
          <w:rFonts w:ascii="Cambria" w:hAnsi="Cambria"/>
        </w:rPr>
        <w:t xml:space="preserve">.  </w:t>
      </w:r>
      <w:r>
        <w:rPr>
          <w:rFonts w:ascii="Cambria" w:hAnsi="Cambria"/>
        </w:rPr>
        <w:t xml:space="preserve">The dynamics of antibody in </w:t>
      </w:r>
      <w:del w:id="127" w:author="Joe DiStefano III" w:date="2023-07-08T12:59:00Z">
        <w:r w:rsidDel="00E40399">
          <w:rPr>
            <w:rFonts w:ascii="Cambria" w:hAnsi="Cambria"/>
          </w:rPr>
          <w:delText>the</w:delText>
        </w:r>
      </w:del>
      <w:r>
        <w:rPr>
          <w:rFonts w:ascii="Cambria" w:hAnsi="Cambria"/>
        </w:rPr>
        <w:t xml:space="preserve"> </w:t>
      </w:r>
      <w:del w:id="128" w:author="Joe DiStefano III" w:date="2023-07-08T12:59:00Z">
        <w:r w:rsidDel="00E40399">
          <w:rPr>
            <w:rFonts w:ascii="Cambria" w:hAnsi="Cambria"/>
          </w:rPr>
          <w:delText xml:space="preserve">blood </w:delText>
        </w:r>
      </w:del>
      <w:ins w:id="129" w:author="Joe DiStefano III" w:date="2023-07-08T12:59:00Z">
        <w:r w:rsidR="00E40399">
          <w:rPr>
            <w:rFonts w:ascii="Cambria" w:hAnsi="Cambria"/>
          </w:rPr>
          <w:t>plasma</w:t>
        </w:r>
        <w:r w:rsidR="00E40399">
          <w:rPr>
            <w:rFonts w:ascii="Cambria" w:hAnsi="Cambria"/>
          </w:rPr>
          <w:t xml:space="preserve"> </w:t>
        </w:r>
      </w:ins>
      <w:ins w:id="130" w:author="Joe DiStefano III" w:date="2023-07-08T13:00:00Z">
        <w:r w:rsidR="00E40399">
          <w:rPr>
            <w:rFonts w:ascii="Cambria" w:hAnsi="Cambria"/>
          </w:rPr>
          <w:t>a</w:t>
        </w:r>
      </w:ins>
      <w:del w:id="131" w:author="Joe DiStefano III" w:date="2023-07-08T13:00:00Z">
        <w:r w:rsidDel="00E40399">
          <w:rPr>
            <w:rFonts w:ascii="Cambria" w:hAnsi="Cambria"/>
          </w:rPr>
          <w:delText>we</w:delText>
        </w:r>
      </w:del>
      <w:r>
        <w:rPr>
          <w:rFonts w:ascii="Cambria" w:hAnsi="Cambria"/>
        </w:rPr>
        <w:t>re modeled as the difference between plasma cell antibody production and the loss of antibody either through inter</w:t>
      </w:r>
      <w:r w:rsidR="0047429E">
        <w:rPr>
          <w:rFonts w:ascii="Cambria" w:hAnsi="Cambria"/>
        </w:rPr>
        <w:t xml:space="preserve">nalization by thyroid cells or due to </w:t>
      </w:r>
      <w:r w:rsidR="00955605">
        <w:rPr>
          <w:rFonts w:ascii="Cambria" w:hAnsi="Cambria"/>
        </w:rPr>
        <w:t>degradation</w:t>
      </w:r>
      <w:r w:rsidR="0047429E">
        <w:rPr>
          <w:rFonts w:ascii="Cambria" w:hAnsi="Cambria"/>
        </w:rPr>
        <w:t xml:space="preserve"> calculated from experimental </w:t>
      </w:r>
      <w:r w:rsidR="00B52F52">
        <w:rPr>
          <w:rFonts w:ascii="Cambria" w:hAnsi="Cambria"/>
        </w:rPr>
        <w:t>half-life</w:t>
      </w:r>
      <w:r w:rsidR="00B52F52">
        <w:rPr>
          <w:rFonts w:ascii="Cambria" w:hAnsi="Cambria"/>
          <w:vertAlign w:val="superscript"/>
        </w:rPr>
        <w:t>12</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981"/>
      </w:tblGrid>
      <w:tr w:rsidR="0047429E" w:rsidRPr="00503473" w14:paraId="1356FDD1" w14:textId="77777777" w:rsidTr="00F116EE">
        <w:trPr>
          <w:trHeight w:val="624"/>
          <w:jc w:val="center"/>
        </w:trPr>
        <w:tc>
          <w:tcPr>
            <w:tcW w:w="4390" w:type="dxa"/>
          </w:tcPr>
          <w:p w14:paraId="51B1D33D" w14:textId="77777777" w:rsidR="0047429E" w:rsidRPr="00503473" w:rsidRDefault="001531C9" w:rsidP="00977F3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m:t>
                    </m:r>
                    <m:r>
                      <m:rPr>
                        <m:nor/>
                      </m:rPr>
                      <w:rPr>
                        <w:rFonts w:ascii="Cambria Math" w:eastAsiaTheme="minorEastAsia" w:hAnsi="Cambria Math"/>
                        <w:i/>
                        <w:iCs/>
                      </w:rPr>
                      <m:t>Ab</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Ab</m:t>
                    </m:r>
                  </m:sub>
                </m:sSub>
                <m:r>
                  <w:rPr>
                    <w:rFonts w:ascii="Cambria Math" w:eastAsiaTheme="minorEastAsia" w:hAnsi="Cambria Math"/>
                  </w:rPr>
                  <m:t>P</m:t>
                </m:r>
                <m:r>
                  <w:rPr>
                    <w:rFonts w:ascii="Cambria Math" w:eastAsiaTheme="minorEastAsia" w:hAnsi="Cambria Math"/>
                  </w:rPr>
                  <m:t>-</m:t>
                </m:r>
                <m:r>
                  <m:rPr>
                    <m:nor/>
                  </m:rPr>
                  <w:rPr>
                    <w:rFonts w:ascii="Cambria Math" w:eastAsiaTheme="minorEastAsia" w:hAnsi="Cambria Math"/>
                    <w:i/>
                    <w:iCs/>
                  </w:rPr>
                  <m:t>Ab</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e>
                </m:d>
              </m:oMath>
            </m:oMathPara>
          </w:p>
        </w:tc>
        <w:tc>
          <w:tcPr>
            <w:tcW w:w="640" w:type="dxa"/>
          </w:tcPr>
          <w:p w14:paraId="2E01BA5B" w14:textId="4DE18B13" w:rsidR="0047429E" w:rsidRPr="00503473" w:rsidRDefault="008D043E" w:rsidP="00977F39">
            <w:pPr>
              <w:jc w:val="right"/>
              <w:rPr>
                <w:rFonts w:ascii="Cambria" w:hAnsi="Cambria"/>
              </w:rPr>
            </w:pPr>
            <w:proofErr w:type="gramStart"/>
            <w:ins w:id="132" w:author="Joe DiStefano III" w:date="2023-07-08T13:03:00Z">
              <w:r>
                <w:rPr>
                  <w:rFonts w:ascii="Cambria" w:hAnsi="Cambria"/>
                </w:rPr>
                <w:t>units</w:t>
              </w:r>
            </w:ins>
            <w:r w:rsidR="0047429E" w:rsidRPr="00503473">
              <w:rPr>
                <w:rFonts w:ascii="Cambria" w:hAnsi="Cambria"/>
              </w:rPr>
              <w:t>(</w:t>
            </w:r>
            <w:proofErr w:type="gramEnd"/>
            <w:r w:rsidR="0047429E" w:rsidRPr="00503473">
              <w:rPr>
                <w:rFonts w:ascii="Cambria" w:hAnsi="Cambria"/>
              </w:rPr>
              <w:t>6)</w:t>
            </w:r>
          </w:p>
        </w:tc>
      </w:tr>
    </w:tbl>
    <w:p w14:paraId="37166766" w14:textId="77777777" w:rsidR="00655B11" w:rsidRDefault="004F524E" w:rsidP="00655B11">
      <w:pPr>
        <w:rPr>
          <w:ins w:id="133" w:author="Joe DiStefano III" w:date="2023-07-08T14:46:00Z"/>
          <w:rFonts w:ascii="Cambria" w:eastAsiaTheme="minorEastAsia" w:hAnsi="Cambria"/>
        </w:rPr>
      </w:pPr>
      <w:r w:rsidRPr="00655B11">
        <w:rPr>
          <w:rFonts w:ascii="Cambria" w:hAnsi="Cambria"/>
          <w:highlight w:val="yellow"/>
          <w:rPrChange w:id="134" w:author="Joe DiStefano III" w:date="2023-07-08T14:47:00Z">
            <w:rPr>
              <w:rFonts w:ascii="Cambria" w:hAnsi="Cambria"/>
            </w:rPr>
          </w:rPrChange>
        </w:rPr>
        <w:t xml:space="preserve">The terms with form </w:t>
      </w:r>
      <m:oMath>
        <m:f>
          <m:fPr>
            <m:ctrlPr>
              <w:rPr>
                <w:rFonts w:ascii="Cambria Math" w:hAnsi="Cambria Math"/>
                <w:highlight w:val="yellow"/>
                <w:rPrChange w:id="135" w:author="Joe DiStefano III" w:date="2023-07-08T14:47:00Z">
                  <w:rPr>
                    <w:rFonts w:ascii="Cambria Math" w:hAnsi="Cambria Math"/>
                  </w:rPr>
                </w:rPrChange>
              </w:rPr>
            </m:ctrlPr>
          </m:fPr>
          <m:num>
            <m:r>
              <w:rPr>
                <w:rFonts w:ascii="Cambria Math" w:hAnsi="Cambria Math"/>
                <w:highlight w:val="yellow"/>
                <w:rPrChange w:id="136" w:author="Joe DiStefano III" w:date="2023-07-08T14:47:00Z">
                  <w:rPr>
                    <w:rFonts w:ascii="Cambria Math" w:hAnsi="Cambria Math"/>
                  </w:rPr>
                </w:rPrChange>
              </w:rPr>
              <m:t>C</m:t>
            </m:r>
            <m:ctrlPr>
              <w:rPr>
                <w:rFonts w:ascii="Cambria Math" w:hAnsi="Cambria Math"/>
                <w:i/>
                <w:highlight w:val="yellow"/>
                <w:rPrChange w:id="137" w:author="Joe DiStefano III" w:date="2023-07-08T14:47:00Z">
                  <w:rPr>
                    <w:rFonts w:ascii="Cambria Math" w:hAnsi="Cambria Math"/>
                    <w:i/>
                  </w:rPr>
                </w:rPrChange>
              </w:rPr>
            </m:ctrlPr>
          </m:num>
          <m:den>
            <m:r>
              <w:rPr>
                <w:rFonts w:ascii="Cambria Math" w:hAnsi="Cambria Math"/>
                <w:highlight w:val="yellow"/>
                <w:rPrChange w:id="138" w:author="Joe DiStefano III" w:date="2023-07-08T14:47:00Z">
                  <w:rPr>
                    <w:rFonts w:ascii="Cambria Math" w:hAnsi="Cambria Math"/>
                  </w:rPr>
                </w:rPrChange>
              </w:rPr>
              <m:t>C+</m:t>
            </m:r>
            <m:r>
              <m:rPr>
                <m:sty m:val="p"/>
              </m:rPr>
              <w:rPr>
                <w:rFonts w:ascii="Cambria Math" w:hAnsi="Cambria Math"/>
                <w:highlight w:val="yellow"/>
                <w:rPrChange w:id="139" w:author="Joe DiStefano III" w:date="2023-07-08T14:47:00Z">
                  <w:rPr>
                    <w:rFonts w:ascii="Cambria Math" w:hAnsi="Cambria Math"/>
                  </w:rPr>
                </w:rPrChange>
              </w:rPr>
              <m:t>τ</m:t>
            </m:r>
            <m:ctrlPr>
              <w:rPr>
                <w:rFonts w:ascii="Cambria Math" w:hAnsi="Cambria Math"/>
                <w:i/>
                <w:highlight w:val="yellow"/>
                <w:rPrChange w:id="140" w:author="Joe DiStefano III" w:date="2023-07-08T14:47:00Z">
                  <w:rPr>
                    <w:rFonts w:ascii="Cambria Math" w:hAnsi="Cambria Math"/>
                    <w:i/>
                  </w:rPr>
                </w:rPrChange>
              </w:rPr>
            </m:ctrlPr>
          </m:den>
        </m:f>
      </m:oMath>
      <w:r w:rsidRPr="00655B11">
        <w:rPr>
          <w:rFonts w:ascii="Cambria" w:eastAsiaTheme="minorEastAsia" w:hAnsi="Cambria"/>
          <w:highlight w:val="yellow"/>
          <w:rPrChange w:id="141" w:author="Joe DiStefano III" w:date="2023-07-08T14:47:00Z">
            <w:rPr>
              <w:rFonts w:ascii="Cambria" w:eastAsiaTheme="minorEastAsia" w:hAnsi="Cambria"/>
            </w:rPr>
          </w:rPrChange>
        </w:rPr>
        <w:t xml:space="preserve"> in the B-cell and T-cell equations (1) and (4) represent the saturable, threshold-dependent cytokine production and activation of the cells</w:t>
      </w:r>
      <w:r w:rsidR="0068109B" w:rsidRPr="00655B11">
        <w:rPr>
          <w:rFonts w:ascii="Cambria" w:eastAsiaTheme="minorEastAsia" w:hAnsi="Cambria"/>
          <w:highlight w:val="yellow"/>
          <w:rPrChange w:id="142" w:author="Joe DiStefano III" w:date="2023-07-08T14:47:00Z">
            <w:rPr>
              <w:rFonts w:ascii="Cambria" w:eastAsiaTheme="minorEastAsia" w:hAnsi="Cambria"/>
            </w:rPr>
          </w:rPrChange>
        </w:rPr>
        <w:t xml:space="preserve">.  </w:t>
      </w:r>
      <w:r w:rsidRPr="00655B11">
        <w:rPr>
          <w:rFonts w:ascii="Cambria" w:eastAsiaTheme="minorEastAsia" w:hAnsi="Cambria"/>
          <w:highlight w:val="yellow"/>
          <w:rPrChange w:id="143" w:author="Joe DiStefano III" w:date="2023-07-08T14:47:00Z">
            <w:rPr>
              <w:rFonts w:ascii="Cambria" w:eastAsiaTheme="minorEastAsia" w:hAnsi="Cambria"/>
            </w:rPr>
          </w:rPrChange>
        </w:rPr>
        <w:t xml:space="preserve"> Cytokine levels far below the thresholds </w:t>
      </w:r>
      <w:commentRangeStart w:id="144"/>
      <m:oMath>
        <m:r>
          <m:rPr>
            <m:sty m:val="p"/>
          </m:rPr>
          <w:rPr>
            <w:rFonts w:ascii="Cambria Math" w:eastAsiaTheme="minorEastAsia" w:hAnsi="Cambria Math"/>
            <w:highlight w:val="yellow"/>
            <w:rPrChange w:id="145" w:author="Joe DiStefano III" w:date="2023-07-08T14:47:00Z">
              <w:rPr>
                <w:rFonts w:ascii="Cambria Math" w:eastAsiaTheme="minorEastAsia" w:hAnsi="Cambria Math"/>
              </w:rPr>
            </w:rPrChange>
          </w:rPr>
          <m:t xml:space="preserve">τB and </m:t>
        </m:r>
        <m:r>
          <w:ins w:id="146" w:author="Joe DiStefano III" w:date="2023-07-08T13:01:00Z">
            <m:rPr>
              <m:sty m:val="p"/>
            </m:rPr>
            <w:rPr>
              <w:rFonts w:ascii="Cambria Math" w:eastAsiaTheme="minorEastAsia" w:hAnsi="Cambria Math"/>
              <w:highlight w:val="yellow"/>
              <w:rPrChange w:id="147" w:author="Joe DiStefano III" w:date="2023-07-08T14:47:00Z">
                <w:rPr>
                  <w:rFonts w:ascii="Cambria Math" w:eastAsiaTheme="minorEastAsia" w:hAnsi="Cambria Math"/>
                </w:rPr>
              </w:rPrChange>
            </w:rPr>
            <m:t>τ</m:t>
          </w:ins>
        </m:r>
        <m:r>
          <w:del w:id="148" w:author="Joe DiStefano III" w:date="2023-07-08T13:01:00Z">
            <m:rPr>
              <m:sty m:val="p"/>
            </m:rPr>
            <w:rPr>
              <w:rFonts w:ascii="Cambria Math" w:eastAsiaTheme="minorEastAsia" w:hAnsi="Cambria Math"/>
              <w:highlight w:val="yellow"/>
              <w:rPrChange w:id="149" w:author="Joe DiStefano III" w:date="2023-07-08T14:47:00Z">
                <w:rPr>
                  <w:rFonts w:ascii="Cambria Math" w:eastAsiaTheme="minorEastAsia" w:hAnsi="Cambria Math"/>
                </w:rPr>
              </w:rPrChange>
            </w:rPr>
            <m:t>tau</m:t>
          </w:del>
        </m:r>
        <m:r>
          <m:rPr>
            <m:sty m:val="p"/>
          </m:rPr>
          <w:rPr>
            <w:rFonts w:ascii="Cambria Math" w:eastAsiaTheme="minorEastAsia" w:hAnsi="Cambria Math"/>
            <w:highlight w:val="yellow"/>
            <w:rPrChange w:id="150" w:author="Joe DiStefano III" w:date="2023-07-08T14:47:00Z">
              <w:rPr>
                <w:rFonts w:ascii="Cambria Math" w:eastAsiaTheme="minorEastAsia" w:hAnsi="Cambria Math"/>
              </w:rPr>
            </w:rPrChange>
          </w:rPr>
          <m:t>T</m:t>
        </m:r>
      </m:oMath>
      <w:r w:rsidRPr="00655B11">
        <w:rPr>
          <w:rFonts w:ascii="Cambria" w:eastAsiaTheme="minorEastAsia" w:hAnsi="Cambria"/>
          <w:highlight w:val="yellow"/>
          <w:rPrChange w:id="151" w:author="Joe DiStefano III" w:date="2023-07-08T14:47:00Z">
            <w:rPr>
              <w:rFonts w:ascii="Cambria" w:eastAsiaTheme="minorEastAsia" w:hAnsi="Cambria"/>
            </w:rPr>
          </w:rPrChange>
        </w:rPr>
        <w:t xml:space="preserve"> </w:t>
      </w:r>
      <w:commentRangeEnd w:id="144"/>
      <w:r w:rsidR="00E40399" w:rsidRPr="00655B11">
        <w:rPr>
          <w:rStyle w:val="CommentReference"/>
          <w:highlight w:val="yellow"/>
          <w:rPrChange w:id="152" w:author="Joe DiStefano III" w:date="2023-07-08T14:47:00Z">
            <w:rPr>
              <w:rStyle w:val="CommentReference"/>
            </w:rPr>
          </w:rPrChange>
        </w:rPr>
        <w:commentReference w:id="144"/>
      </w:r>
      <w:r w:rsidRPr="00655B11">
        <w:rPr>
          <w:rFonts w:ascii="Cambria" w:eastAsiaTheme="minorEastAsia" w:hAnsi="Cambria"/>
          <w:highlight w:val="yellow"/>
          <w:rPrChange w:id="153" w:author="Joe DiStefano III" w:date="2023-07-08T14:47:00Z">
            <w:rPr>
              <w:rFonts w:ascii="Cambria" w:eastAsiaTheme="minorEastAsia" w:hAnsi="Cambria"/>
            </w:rPr>
          </w:rPrChange>
        </w:rPr>
        <w:t>have little effect on cell dynamic, while the effect of very large cytokine levels is constant after the cell receptors are saturated</w:t>
      </w:r>
      <w:r w:rsidRPr="00655B11">
        <w:rPr>
          <w:rFonts w:ascii="Cambria" w:eastAsiaTheme="minorEastAsia" w:hAnsi="Cambria"/>
          <w:highlight w:val="yellow"/>
          <w:vertAlign w:val="superscript"/>
          <w:rPrChange w:id="154" w:author="Joe DiStefano III" w:date="2023-07-08T14:47:00Z">
            <w:rPr>
              <w:rFonts w:ascii="Cambria" w:eastAsiaTheme="minorEastAsia" w:hAnsi="Cambria"/>
              <w:vertAlign w:val="superscript"/>
            </w:rPr>
          </w:rPrChange>
        </w:rPr>
        <w:t>9</w:t>
      </w:r>
      <w:r w:rsidR="0068109B" w:rsidRPr="00655B11">
        <w:rPr>
          <w:rFonts w:ascii="Cambria" w:eastAsiaTheme="minorEastAsia" w:hAnsi="Cambria"/>
          <w:highlight w:val="yellow"/>
          <w:rPrChange w:id="155" w:author="Joe DiStefano III" w:date="2023-07-08T14:47:00Z">
            <w:rPr>
              <w:rFonts w:ascii="Cambria" w:eastAsiaTheme="minorEastAsia" w:hAnsi="Cambria"/>
            </w:rPr>
          </w:rPrChange>
        </w:rPr>
        <w:t xml:space="preserve">.  </w:t>
      </w:r>
      <w:r w:rsidRPr="00655B11">
        <w:rPr>
          <w:rFonts w:ascii="Cambria" w:eastAsiaTheme="minorEastAsia" w:hAnsi="Cambria"/>
          <w:highlight w:val="yellow"/>
          <w:rPrChange w:id="156" w:author="Joe DiStefano III" w:date="2023-07-08T14:47:00Z">
            <w:rPr>
              <w:rFonts w:ascii="Cambria" w:eastAsiaTheme="minorEastAsia" w:hAnsi="Cambria"/>
            </w:rPr>
          </w:rPrChange>
        </w:rPr>
        <w:t xml:space="preserve"> </w:t>
      </w:r>
      <w:ins w:id="157" w:author="Joe DiStefano III" w:date="2023-07-08T14:46:00Z">
        <w:r w:rsidR="00655B11" w:rsidRPr="00655B11">
          <w:rPr>
            <w:rFonts w:ascii="Cambria" w:eastAsiaTheme="minorEastAsia" w:hAnsi="Cambria"/>
            <w:highlight w:val="yellow"/>
            <w:rPrChange w:id="158" w:author="Joe DiStefano III" w:date="2023-07-08T14:47:00Z">
              <w:rPr>
                <w:rFonts w:ascii="Cambria" w:eastAsiaTheme="minorEastAsia" w:hAnsi="Cambria"/>
              </w:rPr>
            </w:rPrChange>
          </w:rPr>
          <w:t>The remaining terms represent standard growth (</w:t>
        </w:r>
      </w:ins>
      <m:oMath>
        <m:sSub>
          <m:sSubPr>
            <m:ctrlPr>
              <w:ins w:id="159" w:author="Joe DiStefano III" w:date="2023-07-08T14:46:00Z">
                <w:rPr>
                  <w:rFonts w:ascii="Cambria Math" w:hAnsi="Cambria Math"/>
                  <w:i/>
                  <w:iCs/>
                  <w:highlight w:val="yellow"/>
                  <w:rPrChange w:id="160" w:author="Joe DiStefano III" w:date="2023-07-08T14:47:00Z">
                    <w:rPr>
                      <w:rFonts w:ascii="Cambria Math" w:hAnsi="Cambria Math"/>
                      <w:i/>
                      <w:iCs/>
                    </w:rPr>
                  </w:rPrChange>
                </w:rPr>
              </w:ins>
            </m:ctrlPr>
          </m:sSubPr>
          <m:e>
            <m:r>
              <w:ins w:id="161" w:author="Joe DiStefano III" w:date="2023-07-08T14:46:00Z">
                <w:rPr>
                  <w:rFonts w:ascii="Cambria Math" w:hAnsi="Cambria Math"/>
                  <w:highlight w:val="yellow"/>
                  <w:rPrChange w:id="162" w:author="Joe DiStefano III" w:date="2023-07-08T14:47:00Z">
                    <w:rPr>
                      <w:rFonts w:ascii="Cambria Math" w:hAnsi="Cambria Math"/>
                    </w:rPr>
                  </w:rPrChange>
                </w:rPr>
                <m:t>Φ</m:t>
              </w:ins>
            </m:r>
          </m:e>
          <m:sub>
            <m:r>
              <w:ins w:id="163" w:author="Joe DiStefano III" w:date="2023-07-08T14:46:00Z">
                <w:rPr>
                  <w:rFonts w:ascii="Cambria Math" w:hAnsi="Cambria Math"/>
                  <w:highlight w:val="yellow"/>
                  <w:rPrChange w:id="164" w:author="Joe DiStefano III" w:date="2023-07-08T14:47:00Z">
                    <w:rPr>
                      <w:rFonts w:ascii="Cambria Math" w:hAnsi="Cambria Math"/>
                    </w:rPr>
                  </w:rPrChange>
                </w:rPr>
                <m:t>i</m:t>
              </w:ins>
            </m:r>
          </m:sub>
        </m:sSub>
      </m:oMath>
      <w:ins w:id="165" w:author="Joe DiStefano III" w:date="2023-07-08T14:46:00Z">
        <w:r w:rsidR="00655B11" w:rsidRPr="00655B11">
          <w:rPr>
            <w:rFonts w:ascii="Cambria" w:eastAsiaTheme="minorEastAsia" w:hAnsi="Cambria"/>
            <w:highlight w:val="yellow"/>
            <w:rPrChange w:id="166" w:author="Joe DiStefano III" w:date="2023-07-08T14:47:00Z">
              <w:rPr>
                <w:rFonts w:ascii="Cambria" w:eastAsiaTheme="minorEastAsia" w:hAnsi="Cambria"/>
              </w:rPr>
            </w:rPrChange>
          </w:rPr>
          <w:t xml:space="preserve"> and  </w:t>
        </w:r>
      </w:ins>
      <m:oMath>
        <m:sSub>
          <m:sSubPr>
            <m:ctrlPr>
              <w:ins w:id="167" w:author="Joe DiStefano III" w:date="2023-07-08T14:46:00Z">
                <w:rPr>
                  <w:rFonts w:ascii="Cambria Math" w:eastAsiaTheme="minorEastAsia" w:hAnsi="Cambria Math"/>
                  <w:i/>
                  <w:iCs/>
                  <w:highlight w:val="yellow"/>
                  <w:rPrChange w:id="168" w:author="Joe DiStefano III" w:date="2023-07-08T14:47:00Z">
                    <w:rPr>
                      <w:rFonts w:ascii="Cambria Math" w:eastAsiaTheme="minorEastAsia" w:hAnsi="Cambria Math"/>
                      <w:i/>
                      <w:iCs/>
                    </w:rPr>
                  </w:rPrChange>
                </w:rPr>
              </w:ins>
            </m:ctrlPr>
          </m:sSubPr>
          <m:e>
            <m:r>
              <w:ins w:id="169" w:author="Joe DiStefano III" w:date="2023-07-08T14:46:00Z">
                <w:rPr>
                  <w:rFonts w:ascii="Cambria Math" w:eastAsiaTheme="minorEastAsia" w:hAnsi="Cambria Math"/>
                  <w:highlight w:val="yellow"/>
                  <w:rPrChange w:id="170" w:author="Joe DiStefano III" w:date="2023-07-08T14:47:00Z">
                    <w:rPr>
                      <w:rFonts w:ascii="Cambria Math" w:eastAsiaTheme="minorEastAsia" w:hAnsi="Cambria Math"/>
                    </w:rPr>
                  </w:rPrChange>
                </w:rPr>
                <m:t>σ</m:t>
              </w:ins>
            </m:r>
          </m:e>
          <m:sub>
            <m:r>
              <w:ins w:id="171" w:author="Joe DiStefano III" w:date="2023-07-08T14:46:00Z">
                <w:rPr>
                  <w:rFonts w:ascii="Cambria Math" w:eastAsiaTheme="minorEastAsia" w:hAnsi="Cambria Math"/>
                  <w:highlight w:val="yellow"/>
                  <w:rPrChange w:id="172" w:author="Joe DiStefano III" w:date="2023-07-08T14:47:00Z">
                    <w:rPr>
                      <w:rFonts w:ascii="Cambria Math" w:eastAsiaTheme="minorEastAsia" w:hAnsi="Cambria Math"/>
                    </w:rPr>
                  </w:rPrChange>
                </w:rPr>
                <m:t>i</m:t>
              </w:ins>
            </m:r>
          </m:sub>
        </m:sSub>
      </m:oMath>
      <w:ins w:id="173" w:author="Joe DiStefano III" w:date="2023-07-08T14:46:00Z">
        <w:r w:rsidR="00655B11" w:rsidRPr="00655B11">
          <w:rPr>
            <w:rFonts w:ascii="Cambria" w:eastAsiaTheme="minorEastAsia" w:hAnsi="Cambria"/>
            <w:highlight w:val="yellow"/>
            <w:rPrChange w:id="174" w:author="Joe DiStefano III" w:date="2023-07-08T14:47:00Z">
              <w:rPr>
                <w:rFonts w:ascii="Cambria" w:eastAsiaTheme="minorEastAsia" w:hAnsi="Cambria"/>
              </w:rPr>
            </w:rPrChange>
          </w:rPr>
          <w:t>) and degradation</w:t>
        </w:r>
        <w:r w:rsidR="00655B11" w:rsidRPr="00655B11">
          <w:rPr>
            <w:rFonts w:ascii="Cambria" w:eastAsiaTheme="minorEastAsia" w:hAnsi="Cambria"/>
            <w:highlight w:val="yellow"/>
            <w:rPrChange w:id="175" w:author="Joe DiStefano III" w:date="2023-07-08T14:47:00Z">
              <w:rPr>
                <w:rFonts w:ascii="Cambria" w:eastAsiaTheme="minorEastAsia" w:hAnsi="Cambria"/>
              </w:rPr>
            </w:rPrChange>
          </w:rPr>
          <w:t xml:space="preserve">s </w:t>
        </w:r>
        <w:r w:rsidR="00655B11" w:rsidRPr="00655B11">
          <w:rPr>
            <w:rFonts w:ascii="Cambria" w:eastAsiaTheme="minorEastAsia" w:hAnsi="Cambria"/>
            <w:highlight w:val="yellow"/>
            <w:rPrChange w:id="176" w:author="Joe DiStefano III" w:date="2023-07-08T14:47:00Z">
              <w:rPr>
                <w:rFonts w:ascii="Cambria" w:eastAsiaTheme="minorEastAsia" w:hAnsi="Cambria"/>
              </w:rPr>
            </w:rPrChange>
          </w:rPr>
          <w:t>(</w:t>
        </w:r>
      </w:ins>
      <m:oMath>
        <m:sSub>
          <m:sSubPr>
            <m:ctrlPr>
              <w:ins w:id="177" w:author="Joe DiStefano III" w:date="2023-07-08T14:46:00Z">
                <w:rPr>
                  <w:rFonts w:ascii="Cambria Math" w:eastAsiaTheme="minorEastAsia" w:hAnsi="Cambria Math"/>
                  <w:iCs/>
                  <w:highlight w:val="yellow"/>
                  <w:rPrChange w:id="178" w:author="Joe DiStefano III" w:date="2023-07-08T14:47:00Z">
                    <w:rPr>
                      <w:rFonts w:ascii="Cambria Math" w:eastAsiaTheme="minorEastAsia" w:hAnsi="Cambria Math"/>
                      <w:iCs/>
                    </w:rPr>
                  </w:rPrChange>
                </w:rPr>
              </w:ins>
            </m:ctrlPr>
          </m:sSubPr>
          <m:e>
            <m:r>
              <w:ins w:id="179" w:author="Joe DiStefano III" w:date="2023-07-08T14:46:00Z">
                <m:rPr>
                  <m:sty m:val="p"/>
                </m:rPr>
                <w:rPr>
                  <w:rFonts w:ascii="Cambria Math" w:eastAsiaTheme="minorEastAsia" w:hAnsi="Cambria Math"/>
                  <w:highlight w:val="yellow"/>
                  <w:rPrChange w:id="180" w:author="Joe DiStefano III" w:date="2023-07-08T14:47:00Z">
                    <w:rPr>
                      <w:rFonts w:ascii="Cambria Math" w:eastAsiaTheme="minorEastAsia" w:hAnsi="Cambria Math"/>
                    </w:rPr>
                  </w:rPrChange>
                </w:rPr>
                <m:t>δ</m:t>
              </w:ins>
            </m:r>
          </m:e>
          <m:sub>
            <m:r>
              <w:ins w:id="181" w:author="Joe DiStefano III" w:date="2023-07-08T14:46:00Z">
                <m:rPr>
                  <m:sty m:val="p"/>
                </m:rPr>
                <w:rPr>
                  <w:rFonts w:ascii="Cambria Math" w:eastAsiaTheme="minorEastAsia" w:hAnsi="Cambria Math"/>
                  <w:highlight w:val="yellow"/>
                  <w:rPrChange w:id="182" w:author="Joe DiStefano III" w:date="2023-07-08T14:47:00Z">
                    <w:rPr>
                      <w:rFonts w:ascii="Cambria Math" w:eastAsiaTheme="minorEastAsia" w:hAnsi="Cambria Math"/>
                    </w:rPr>
                  </w:rPrChange>
                </w:rPr>
                <m:t>i</m:t>
              </w:ins>
            </m:r>
          </m:sub>
        </m:sSub>
      </m:oMath>
      <w:ins w:id="183" w:author="Joe DiStefano III" w:date="2023-07-08T14:46:00Z">
        <w:r w:rsidR="00655B11" w:rsidRPr="00655B11">
          <w:rPr>
            <w:rFonts w:ascii="Cambria" w:eastAsiaTheme="minorEastAsia" w:hAnsi="Cambria"/>
            <w:highlight w:val="yellow"/>
            <w:rPrChange w:id="184" w:author="Joe DiStefano III" w:date="2023-07-08T14:47:00Z">
              <w:rPr>
                <w:rFonts w:ascii="Cambria" w:eastAsiaTheme="minorEastAsia" w:hAnsi="Cambria"/>
              </w:rPr>
            </w:rPrChange>
          </w:rPr>
          <w:t xml:space="preserve">) as summarized in Table 1 </w:t>
        </w:r>
        <w:commentRangeStart w:id="185"/>
        <w:r w:rsidR="00655B11" w:rsidRPr="00655B11">
          <w:rPr>
            <w:rFonts w:ascii="Cambria" w:eastAsiaTheme="minorEastAsia" w:hAnsi="Cambria"/>
            <w:highlight w:val="yellow"/>
            <w:rPrChange w:id="186" w:author="Joe DiStefano III" w:date="2023-07-08T14:47:00Z">
              <w:rPr>
                <w:rFonts w:ascii="Cambria" w:eastAsiaTheme="minorEastAsia" w:hAnsi="Cambria"/>
              </w:rPr>
            </w:rPrChange>
          </w:rPr>
          <w:t>below</w:t>
        </w:r>
      </w:ins>
      <w:commentRangeEnd w:id="185"/>
      <w:ins w:id="187" w:author="Joe DiStefano III" w:date="2023-07-08T14:48:00Z">
        <w:r w:rsidR="00655B11">
          <w:rPr>
            <w:rStyle w:val="CommentReference"/>
          </w:rPr>
          <w:commentReference w:id="185"/>
        </w:r>
      </w:ins>
      <w:ins w:id="188" w:author="Joe DiStefano III" w:date="2023-07-08T14:46:00Z">
        <w:r w:rsidR="00655B11" w:rsidRPr="00655B11">
          <w:rPr>
            <w:rFonts w:ascii="Cambria" w:eastAsiaTheme="minorEastAsia" w:hAnsi="Cambria"/>
            <w:highlight w:val="yellow"/>
            <w:rPrChange w:id="189" w:author="Joe DiStefano III" w:date="2023-07-08T14:47:00Z">
              <w:rPr>
                <w:rFonts w:ascii="Cambria" w:eastAsiaTheme="minorEastAsia" w:hAnsi="Cambria"/>
              </w:rPr>
            </w:rPrChange>
          </w:rPr>
          <w:t>.</w:t>
        </w:r>
      </w:ins>
    </w:p>
    <w:p w14:paraId="7EB1B5C9" w14:textId="71897FCF" w:rsidR="004F524E" w:rsidDel="00655B11" w:rsidRDefault="004F524E" w:rsidP="004F524E">
      <w:pPr>
        <w:rPr>
          <w:del w:id="190" w:author="Joe DiStefano III" w:date="2023-07-08T14:44:00Z"/>
          <w:rFonts w:ascii="Cambria" w:eastAsiaTheme="minorEastAsia" w:hAnsi="Cambria"/>
        </w:rPr>
      </w:pPr>
      <w:del w:id="191" w:author="Joe DiStefano III" w:date="2023-07-08T14:44:00Z">
        <w:r w:rsidRPr="00503473" w:rsidDel="00655B11">
          <w:rPr>
            <w:rFonts w:ascii="Cambria" w:eastAsiaTheme="minorEastAsia" w:hAnsi="Cambria"/>
          </w:rPr>
          <w:delText>The term</w:delText>
        </w:r>
        <w:r w:rsidDel="00655B11">
          <w:rPr>
            <w:rFonts w:ascii="Cambria" w:eastAsiaTheme="minorEastAsia" w:hAnsi="Cambria"/>
          </w:rPr>
          <w:delText xml:space="preserve"> </w:delText>
        </w:r>
      </w:del>
      <m:oMath>
        <m:d>
          <m:dPr>
            <m:ctrlPr>
              <w:del w:id="192" w:author="Joe DiStefano III" w:date="2023-07-08T14:44:00Z">
                <w:rPr>
                  <w:rFonts w:ascii="Cambria Math" w:eastAsiaTheme="minorEastAsia" w:hAnsi="Cambria Math"/>
                  <w:iCs/>
                </w:rPr>
              </w:del>
            </m:ctrlPr>
          </m:dPr>
          <m:e>
            <m:f>
              <m:fPr>
                <m:ctrlPr>
                  <w:del w:id="193" w:author="Joe DiStefano III" w:date="2023-07-08T14:44:00Z">
                    <w:rPr>
                      <w:rFonts w:ascii="Cambria Math" w:eastAsiaTheme="minorEastAsia" w:hAnsi="Cambria Math"/>
                      <w:iCs/>
                    </w:rPr>
                  </w:del>
                </m:ctrlPr>
              </m:fPr>
              <m:num>
                <m:r>
                  <w:del w:id="194" w:author="Joe DiStefano III" w:date="2023-07-08T14:44:00Z">
                    <m:rPr>
                      <m:nor/>
                    </m:rPr>
                    <w:rPr>
                      <w:rFonts w:ascii="Cambria Math" w:eastAsiaTheme="minorEastAsia" w:hAnsi="Cambria Math"/>
                      <w:i/>
                    </w:rPr>
                    <m:t>TSH</m:t>
                  </w:del>
                </m:r>
              </m:num>
              <m:den>
                <m:r>
                  <w:del w:id="195" w:author="Joe DiStefano III" w:date="2023-07-08T14:44:00Z">
                    <m:rPr>
                      <m:nor/>
                    </m:rPr>
                    <w:rPr>
                      <w:rFonts w:ascii="Cambria Math" w:eastAsiaTheme="minorEastAsia" w:hAnsi="Cambria Math"/>
                      <w:i/>
                    </w:rPr>
                    <m:t>FTS</m:t>
                  </w:del>
                </m:r>
              </m:den>
            </m:f>
            <m:sSub>
              <m:sSubPr>
                <m:ctrlPr>
                  <w:del w:id="196" w:author="Joe DiStefano III" w:date="2023-07-08T14:44:00Z">
                    <w:rPr>
                      <w:rFonts w:ascii="Cambria Math" w:eastAsiaTheme="minorEastAsia" w:hAnsi="Cambria Math"/>
                      <w:iCs/>
                    </w:rPr>
                  </w:del>
                </m:ctrlPr>
              </m:sSubPr>
              <m:e>
                <m:r>
                  <w:del w:id="197" w:author="Joe DiStefano III" w:date="2023-07-08T14:44:00Z">
                    <m:rPr>
                      <m:nor/>
                    </m:rPr>
                    <w:rPr>
                      <w:rFonts w:ascii="Cambria Math" w:eastAsiaTheme="minorEastAsia" w:hAnsi="Cambria Math"/>
                      <w:i/>
                    </w:rPr>
                    <m:t>FTS</m:t>
                  </w:del>
                </m:r>
              </m:e>
              <m:sub>
                <m:r>
                  <w:del w:id="198" w:author="Joe DiStefano III" w:date="2023-07-08T14:44:00Z">
                    <m:rPr>
                      <m:sty m:val="p"/>
                    </m:rPr>
                    <w:rPr>
                      <w:rFonts w:ascii="Cambria Math" w:eastAsiaTheme="minorEastAsia" w:hAnsi="Cambria Math"/>
                    </w:rPr>
                    <m:t>0</m:t>
                  </w:del>
                </m:r>
              </m:sub>
            </m:sSub>
          </m:e>
        </m:d>
      </m:oMath>
      <w:del w:id="199" w:author="Joe DiStefano III" w:date="2023-07-08T14:44:00Z">
        <w:r w:rsidRPr="00503473" w:rsidDel="00655B11">
          <w:rPr>
            <w:rFonts w:ascii="Cambria" w:eastAsiaTheme="minorEastAsia" w:hAnsi="Cambria"/>
          </w:rPr>
          <w:delText xml:space="preserve"> in </w:delText>
        </w:r>
        <w:r w:rsidRPr="00160ED9" w:rsidDel="00655B11">
          <w:rPr>
            <w:rFonts w:ascii="Cambria" w:eastAsiaTheme="minorEastAsia" w:hAnsi="Cambria"/>
            <w:i/>
            <w:iCs/>
          </w:rPr>
          <w:delText>FTS</w:delText>
        </w:r>
        <w:r w:rsidRPr="00503473" w:rsidDel="00655B11">
          <w:rPr>
            <w:rFonts w:ascii="Cambria" w:eastAsiaTheme="minorEastAsia" w:hAnsi="Cambria"/>
          </w:rPr>
          <w:delText xml:space="preserve"> </w:delText>
        </w:r>
        <w:r w:rsidDel="00655B11">
          <w:rPr>
            <w:rFonts w:ascii="Cambria" w:eastAsiaTheme="minorEastAsia" w:hAnsi="Cambria"/>
          </w:rPr>
          <w:delText>Eq</w:delText>
        </w:r>
        <w:r w:rsidR="0068109B" w:rsidDel="00655B11">
          <w:rPr>
            <w:rFonts w:ascii="Cambria" w:eastAsiaTheme="minorEastAsia" w:hAnsi="Cambria"/>
          </w:rPr>
          <w:delText xml:space="preserve">.  </w:delText>
        </w:r>
        <w:r w:rsidRPr="00503473" w:rsidDel="00655B11">
          <w:rPr>
            <w:rFonts w:ascii="Cambria" w:eastAsiaTheme="minorEastAsia" w:hAnsi="Cambria"/>
          </w:rPr>
          <w:delText>(5)</w:delText>
        </w:r>
        <w:r w:rsidDel="00655B11">
          <w:rPr>
            <w:rFonts w:ascii="Cambria" w:eastAsiaTheme="minorEastAsia" w:hAnsi="Cambria"/>
          </w:rPr>
          <w:delText xml:space="preserve"> represents the TSH-driven growth of functional thyroid size which increases as </w:delText>
        </w:r>
        <w:r w:rsidRPr="00160ED9" w:rsidDel="00655B11">
          <w:rPr>
            <w:rFonts w:ascii="Cambria" w:eastAsiaTheme="minorEastAsia" w:hAnsi="Cambria"/>
            <w:i/>
            <w:iCs/>
          </w:rPr>
          <w:delText>FTS</w:delText>
        </w:r>
        <w:r w:rsidDel="00655B11">
          <w:rPr>
            <w:rFonts w:ascii="Cambria" w:eastAsiaTheme="minorEastAsia" w:hAnsi="Cambria"/>
          </w:rPr>
          <w:delText xml:space="preserve"> approaches zero as the body attempts to increase </w:delText>
        </w:r>
        <w:r w:rsidRPr="00160ED9" w:rsidDel="00655B11">
          <w:rPr>
            <w:rFonts w:ascii="Cambria" w:eastAsiaTheme="minorEastAsia" w:hAnsi="Cambria"/>
            <w:i/>
            <w:iCs/>
          </w:rPr>
          <w:delText>FTS</w:delText>
        </w:r>
        <w:r w:rsidDel="00655B11">
          <w:rPr>
            <w:rFonts w:ascii="Cambria" w:eastAsiaTheme="minorEastAsia" w:hAnsi="Cambria"/>
          </w:rPr>
          <w:delText xml:space="preserve"> by promoting thyroid growth and upregulating the amount of thyroid hormone produced by remaining thyroid follicular cells</w:delText>
        </w:r>
        <w:r w:rsidR="0068109B" w:rsidDel="00655B11">
          <w:rPr>
            <w:rFonts w:ascii="Cambria" w:eastAsiaTheme="minorEastAsia" w:hAnsi="Cambria"/>
          </w:rPr>
          <w:delText xml:space="preserve">.  </w:delText>
        </w:r>
        <w:r w:rsidDel="00655B11">
          <w:rPr>
            <w:rFonts w:ascii="Cambria" w:eastAsiaTheme="minorEastAsia" w:hAnsi="Cambria"/>
          </w:rPr>
          <w:delText xml:space="preserve"> The remaining terms represent standard growth (</w:delText>
        </w:r>
      </w:del>
      <m:oMath>
        <m:sSub>
          <m:sSubPr>
            <m:ctrlPr>
              <w:del w:id="200" w:author="Joe DiStefano III" w:date="2023-07-08T14:44:00Z">
                <w:rPr>
                  <w:rFonts w:ascii="Cambria Math" w:hAnsi="Cambria Math"/>
                  <w:i/>
                  <w:iCs/>
                  <w:rPrChange w:id="201" w:author="Joe DiStefano III" w:date="2023-07-08T13:02:00Z">
                    <w:rPr>
                      <w:rFonts w:ascii="Cambria Math" w:hAnsi="Cambria Math"/>
                    </w:rPr>
                  </w:rPrChange>
                </w:rPr>
              </w:del>
            </m:ctrlPr>
          </m:sSubPr>
          <m:e>
            <m:r>
              <w:del w:id="202" w:author="Joe DiStefano III" w:date="2023-07-08T14:44:00Z">
                <w:rPr>
                  <w:rFonts w:ascii="Cambria Math" w:hAnsi="Cambria Math"/>
                </w:rPr>
                <m:t>Φ</m:t>
              </w:del>
            </m:r>
          </m:e>
          <m:sub>
            <m:r>
              <w:del w:id="203" w:author="Joe DiStefano III" w:date="2023-07-08T14:44:00Z">
                <w:rPr>
                  <w:rFonts w:ascii="Cambria Math" w:hAnsi="Cambria Math"/>
                </w:rPr>
                <m:t>i</m:t>
              </w:del>
            </m:r>
          </m:sub>
        </m:sSub>
      </m:oMath>
      <w:del w:id="204" w:author="Joe DiStefano III" w:date="2023-07-08T14:44:00Z">
        <w:r w:rsidDel="00655B11">
          <w:rPr>
            <w:rFonts w:ascii="Cambria" w:eastAsiaTheme="minorEastAsia" w:hAnsi="Cambria"/>
          </w:rPr>
          <w:delText xml:space="preserve"> and  </w:delText>
        </w:r>
      </w:del>
      <m:oMath>
        <m:sSub>
          <m:sSubPr>
            <m:ctrlPr>
              <w:del w:id="205" w:author="Joe DiStefano III" w:date="2023-07-08T14:44:00Z">
                <w:rPr>
                  <w:rFonts w:ascii="Cambria Math" w:eastAsiaTheme="minorEastAsia" w:hAnsi="Cambria Math"/>
                  <w:i/>
                  <w:iCs/>
                  <w:rPrChange w:id="206" w:author="Joe DiStefano III" w:date="2023-07-08T13:02:00Z">
                    <w:rPr>
                      <w:rFonts w:ascii="Cambria Math" w:eastAsiaTheme="minorEastAsia" w:hAnsi="Cambria Math"/>
                    </w:rPr>
                  </w:rPrChange>
                </w:rPr>
              </w:del>
            </m:ctrlPr>
          </m:sSubPr>
          <m:e>
            <m:r>
              <w:del w:id="207" w:author="Joe DiStefano III" w:date="2023-07-08T14:44:00Z">
                <w:rPr>
                  <w:rFonts w:ascii="Cambria Math" w:eastAsiaTheme="minorEastAsia" w:hAnsi="Cambria Math"/>
                </w:rPr>
                <m:t>σ</m:t>
              </w:del>
            </m:r>
          </m:e>
          <m:sub>
            <m:r>
              <w:del w:id="208" w:author="Joe DiStefano III" w:date="2023-07-08T14:44:00Z">
                <w:rPr>
                  <w:rFonts w:ascii="Cambria Math" w:eastAsiaTheme="minorEastAsia" w:hAnsi="Cambria Math"/>
                </w:rPr>
                <m:t>i</m:t>
              </w:del>
            </m:r>
          </m:sub>
        </m:sSub>
      </m:oMath>
      <w:del w:id="209" w:author="Joe DiStefano III" w:date="2023-07-08T14:44:00Z">
        <w:r w:rsidDel="00655B11">
          <w:rPr>
            <w:rFonts w:ascii="Cambria" w:eastAsiaTheme="minorEastAsia" w:hAnsi="Cambria"/>
          </w:rPr>
          <w:delText xml:space="preserve">) and </w:delText>
        </w:r>
      </w:del>
      <w:del w:id="210" w:author="Joe DiStefano III" w:date="2023-07-08T13:02:00Z">
        <w:r w:rsidDel="00E40399">
          <w:rPr>
            <w:rFonts w:ascii="Cambria" w:eastAsiaTheme="minorEastAsia" w:hAnsi="Cambria"/>
          </w:rPr>
          <w:delText xml:space="preserve">leaks </w:delText>
        </w:r>
      </w:del>
      <w:del w:id="211" w:author="Joe DiStefano III" w:date="2023-07-08T14:44:00Z">
        <w:r w:rsidDel="00655B11">
          <w:rPr>
            <w:rFonts w:ascii="Cambria" w:eastAsiaTheme="minorEastAsia" w:hAnsi="Cambria"/>
          </w:rPr>
          <w:delText>(</w:delText>
        </w:r>
      </w:del>
      <m:oMath>
        <m:sSub>
          <m:sSubPr>
            <m:ctrlPr>
              <w:del w:id="212" w:author="Joe DiStefano III" w:date="2023-07-08T14:44:00Z">
                <w:rPr>
                  <w:rFonts w:ascii="Cambria Math" w:eastAsiaTheme="minorEastAsia" w:hAnsi="Cambria Math"/>
                  <w:iCs/>
                  <w:rPrChange w:id="213" w:author="Joe DiStefano III" w:date="2023-07-08T13:02:00Z">
                    <w:rPr>
                      <w:rFonts w:ascii="Cambria Math" w:eastAsiaTheme="minorEastAsia" w:hAnsi="Cambria Math"/>
                      <w:i/>
                    </w:rPr>
                  </w:rPrChange>
                </w:rPr>
              </w:del>
            </m:ctrlPr>
          </m:sSubPr>
          <m:e>
            <m:r>
              <w:del w:id="214" w:author="Joe DiStefano III" w:date="2023-07-08T14:44:00Z">
                <m:rPr>
                  <m:sty m:val="p"/>
                </m:rPr>
                <w:rPr>
                  <w:rFonts w:ascii="Cambria Math" w:eastAsiaTheme="minorEastAsia" w:hAnsi="Cambria Math"/>
                </w:rPr>
                <m:t>δ</m:t>
              </w:del>
            </m:r>
            <m:ctrlPr>
              <w:del w:id="215" w:author="Joe DiStefano III" w:date="2023-07-08T14:44:00Z">
                <w:rPr>
                  <w:rFonts w:ascii="Cambria Math" w:eastAsiaTheme="minorEastAsia" w:hAnsi="Cambria Math"/>
                  <w:iCs/>
                </w:rPr>
              </w:del>
            </m:ctrlPr>
          </m:e>
          <m:sub>
            <m:r>
              <w:del w:id="216" w:author="Joe DiStefano III" w:date="2023-07-08T14:44:00Z">
                <m:rPr>
                  <m:sty m:val="p"/>
                </m:rPr>
                <w:rPr>
                  <w:rFonts w:ascii="Cambria Math" w:eastAsiaTheme="minorEastAsia" w:hAnsi="Cambria Math"/>
                </w:rPr>
                <m:t>i</m:t>
              </w:del>
            </m:r>
          </m:sub>
        </m:sSub>
      </m:oMath>
      <w:del w:id="217" w:author="Joe DiStefano III" w:date="2023-07-08T14:44:00Z">
        <w:r w:rsidDel="00655B11">
          <w:rPr>
            <w:rFonts w:ascii="Cambria" w:eastAsiaTheme="minorEastAsia" w:hAnsi="Cambria"/>
          </w:rPr>
          <w:delText>) as summarized in Table 1 below.</w:delText>
        </w:r>
      </w:del>
    </w:p>
    <w:p w14:paraId="7976CEEC" w14:textId="0D7AE47F" w:rsidR="00CE5184" w:rsidRPr="00503473" w:rsidRDefault="00E3743D" w:rsidP="00655B11">
      <w:pPr>
        <w:rPr>
          <w:rFonts w:ascii="Cambria" w:hAnsi="Cambria"/>
        </w:rPr>
        <w:pPrChange w:id="218" w:author="Joe DiStefano III" w:date="2023-07-08T14:44:00Z">
          <w:pPr>
            <w:jc w:val="both"/>
          </w:pPr>
        </w:pPrChange>
      </w:pPr>
      <w:r w:rsidRPr="00746BA6">
        <w:rPr>
          <w:rFonts w:ascii="Roboto" w:hAnsi="Roboto"/>
          <w:i/>
          <w:iCs/>
          <w:color w:val="808080" w:themeColor="background1" w:themeShade="80"/>
          <w:sz w:val="24"/>
          <w:szCs w:val="24"/>
        </w:rPr>
        <w:t>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 xml:space="preserve"> Thyroid Hormone Regulation Subsystem Mode</w:t>
      </w:r>
      <w:r w:rsidR="00746BA6" w:rsidRPr="00746BA6">
        <w:rPr>
          <w:rFonts w:ascii="Roboto" w:hAnsi="Roboto"/>
          <w:i/>
          <w:iCs/>
          <w:color w:val="808080" w:themeColor="background1" w:themeShade="80"/>
          <w:sz w:val="24"/>
          <w:szCs w:val="24"/>
        </w:rPr>
        <w:t>l:</w:t>
      </w:r>
      <w:r>
        <w:rPr>
          <w:rFonts w:ascii="Cambria" w:hAnsi="Cambria"/>
        </w:rPr>
        <w:t xml:space="preserve">  </w:t>
      </w:r>
      <w:r w:rsidR="00AB3AD8">
        <w:rPr>
          <w:rFonts w:ascii="Cambria" w:hAnsi="Cambria"/>
        </w:rPr>
        <w:t>T</w:t>
      </w:r>
      <w:r w:rsidR="00CE5184" w:rsidRPr="00503473">
        <w:rPr>
          <w:rFonts w:ascii="Cambria" w:hAnsi="Cambria"/>
        </w:rPr>
        <w:t xml:space="preserve">he T3 and T4 </w:t>
      </w:r>
      <w:r w:rsidR="00CF0192">
        <w:rPr>
          <w:rFonts w:ascii="Cambria" w:hAnsi="Cambria"/>
        </w:rPr>
        <w:t xml:space="preserve">secretion rates </w:t>
      </w:r>
      <w:r w:rsidR="00AB3AD8" w:rsidRPr="00746BA6">
        <w:rPr>
          <w:rFonts w:ascii="Cambria" w:hAnsi="Cambria"/>
          <w:i/>
          <w:iCs/>
        </w:rPr>
        <w:t>SR3</w:t>
      </w:r>
      <w:r w:rsidR="00AB3AD8">
        <w:rPr>
          <w:rFonts w:ascii="Cambria" w:hAnsi="Cambria"/>
        </w:rPr>
        <w:t xml:space="preserve"> and </w:t>
      </w:r>
      <w:r w:rsidR="00AB3AD8" w:rsidRPr="00746BA6">
        <w:rPr>
          <w:rFonts w:ascii="Cambria" w:hAnsi="Cambria"/>
          <w:i/>
          <w:iCs/>
        </w:rPr>
        <w:t>SR</w:t>
      </w:r>
      <w:r w:rsidR="00AB3AD8" w:rsidRPr="00746BA6">
        <w:rPr>
          <w:rFonts w:ascii="Cambria" w:hAnsi="Cambria"/>
          <w:vertAlign w:val="subscript"/>
        </w:rPr>
        <w:t>4</w:t>
      </w:r>
      <w:r w:rsidR="00AB3AD8">
        <w:rPr>
          <w:rFonts w:ascii="Cambria" w:hAnsi="Cambria"/>
        </w:rPr>
        <w:t xml:space="preserve"> </w:t>
      </w:r>
      <w:r w:rsidR="00CF0192">
        <w:rPr>
          <w:rFonts w:ascii="Cambria" w:hAnsi="Cambria"/>
        </w:rPr>
        <w:t>in</w:t>
      </w:r>
      <w:r w:rsidR="00CE5184" w:rsidRPr="00503473">
        <w:rPr>
          <w:rFonts w:ascii="Cambria" w:hAnsi="Cambria"/>
        </w:rPr>
        <w:t xml:space="preserve"> p-</w:t>
      </w:r>
      <w:r w:rsidR="00557755" w:rsidRPr="00503473">
        <w:rPr>
          <w:rFonts w:ascii="Cambria" w:hAnsi="Cambria"/>
        </w:rPr>
        <w:t>T</w:t>
      </w:r>
      <w:r w:rsidR="00557755">
        <w:rPr>
          <w:rFonts w:ascii="Cambria" w:hAnsi="Cambria"/>
        </w:rPr>
        <w:t>HYROSIM</w:t>
      </w:r>
      <w:r w:rsidR="00557755" w:rsidRPr="00503473">
        <w:rPr>
          <w:rFonts w:ascii="Cambria" w:hAnsi="Cambria"/>
        </w:rPr>
        <w:t xml:space="preserve"> </w:t>
      </w:r>
      <w:r w:rsidR="00CE5184" w:rsidRPr="00503473">
        <w:rPr>
          <w:rFonts w:ascii="Cambria" w:hAnsi="Cambria"/>
        </w:rPr>
        <w:t xml:space="preserve">are modified </w:t>
      </w:r>
      <w:r w:rsidR="00AB3AD8">
        <w:rPr>
          <w:rFonts w:ascii="Cambria" w:hAnsi="Cambria"/>
        </w:rPr>
        <w:t xml:space="preserve">as in (7) and (8) below, </w:t>
      </w:r>
      <w:r w:rsidR="00CE5184" w:rsidRPr="00503473">
        <w:rPr>
          <w:rFonts w:ascii="Cambria" w:hAnsi="Cambria"/>
        </w:rPr>
        <w:t xml:space="preserve">to account for changing </w:t>
      </w:r>
      <w:r w:rsidR="00CE5184" w:rsidRPr="00746BA6">
        <w:rPr>
          <w:rFonts w:ascii="Cambria" w:hAnsi="Cambria"/>
          <w:i/>
          <w:iCs/>
        </w:rPr>
        <w:t>FTS</w:t>
      </w:r>
      <w:r w:rsidR="00CE5184" w:rsidRPr="00503473">
        <w:rPr>
          <w:rFonts w:ascii="Cambria" w:hAnsi="Cambria"/>
        </w:rPr>
        <w:t xml:space="preserve"> and</w:t>
      </w:r>
      <w:r w:rsidR="00955605">
        <w:rPr>
          <w:rFonts w:ascii="Cambria" w:hAnsi="Cambria"/>
        </w:rPr>
        <w:t xml:space="preserve"> </w:t>
      </w:r>
      <w:r w:rsidR="00CE5184" w:rsidRPr="00503473">
        <w:rPr>
          <w:rFonts w:ascii="Cambria" w:hAnsi="Cambria"/>
        </w:rPr>
        <w:t>corresponding thyroid hormone production rates</w:t>
      </w:r>
      <w:r w:rsidR="00AB3AD8">
        <w:rPr>
          <w:rFonts w:ascii="Cambria" w:hAnsi="Cambria"/>
        </w:rPr>
        <w:t>,</w:t>
      </w:r>
      <w:r w:rsidR="00A35FA1" w:rsidRPr="00503473">
        <w:rPr>
          <w:rFonts w:ascii="Cambria" w:hAnsi="Cambria"/>
        </w:rPr>
        <w:t xml:space="preserve"> by multiplying the</w:t>
      </w:r>
      <w:r w:rsidR="00AB3AD8">
        <w:rPr>
          <w:rFonts w:ascii="Cambria" w:hAnsi="Cambria"/>
        </w:rPr>
        <w:t>m</w:t>
      </w:r>
      <w:r w:rsidR="00A35FA1" w:rsidRPr="00503473">
        <w:rPr>
          <w:rFonts w:ascii="Cambria" w:hAnsi="Cambria"/>
        </w:rPr>
        <w:t xml:space="preserve"> by a proportionality constant dependent on the current </w:t>
      </w:r>
      <w:r w:rsidR="00A35FA1" w:rsidRPr="00746BA6">
        <w:rPr>
          <w:rFonts w:ascii="Cambria" w:hAnsi="Cambria"/>
          <w:i/>
          <w:iCs/>
        </w:rPr>
        <w:t>FTS</w:t>
      </w:r>
      <w:r w:rsidR="00A35FA1" w:rsidRPr="00503473">
        <w:rPr>
          <w:rFonts w:ascii="Cambria" w:hAnsi="Cambria"/>
        </w:rPr>
        <w:t xml:space="preserve"> and the patient’s predicted euthyroid </w:t>
      </w:r>
      <w:r w:rsidR="00A35FA1" w:rsidRPr="00746BA6">
        <w:rPr>
          <w:rFonts w:ascii="Cambria" w:hAnsi="Cambria"/>
          <w:i/>
          <w:iCs/>
        </w:rPr>
        <w:t>FTS</w:t>
      </w:r>
      <w:ins w:id="219" w:author="Joe DiStefano III" w:date="2023-07-08T14:51:00Z">
        <w:r w:rsidR="00D85563">
          <w:rPr>
            <w:rFonts w:ascii="Cambria" w:hAnsi="Cambria"/>
            <w:i/>
            <w:iCs/>
          </w:rPr>
          <w:t>, FTS</w:t>
        </w:r>
        <w:r w:rsidR="00D85563" w:rsidRPr="00D85563">
          <w:rPr>
            <w:rFonts w:ascii="Cambria" w:hAnsi="Cambria"/>
            <w:i/>
            <w:iCs/>
            <w:vertAlign w:val="subscript"/>
            <w:rPrChange w:id="220" w:author="Joe DiStefano III" w:date="2023-07-08T14:51:00Z">
              <w:rPr>
                <w:rFonts w:ascii="Cambria" w:hAnsi="Cambria"/>
                <w:i/>
                <w:iCs/>
              </w:rPr>
            </w:rPrChange>
          </w:rPr>
          <w:t>0</w:t>
        </w:r>
      </w:ins>
      <w:r w:rsidR="00AB3AD8">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981"/>
      </w:tblGrid>
      <w:tr w:rsidR="00FC1174" w:rsidRPr="00503473" w14:paraId="56A25AEE" w14:textId="77777777" w:rsidTr="00F116EE">
        <w:trPr>
          <w:trHeight w:val="624"/>
          <w:jc w:val="center"/>
        </w:trPr>
        <w:tc>
          <w:tcPr>
            <w:tcW w:w="4497" w:type="dxa"/>
          </w:tcPr>
          <w:p w14:paraId="39392D25" w14:textId="01A5DAB4" w:rsidR="00CF0192" w:rsidRPr="00CF0192" w:rsidRDefault="00CF0192" w:rsidP="00A35FA1">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4IM</m:t>
                    </m:r>
                  </m:sub>
                </m:sSub>
                <m:r>
                  <w:rPr>
                    <w:rFonts w:ascii="Cambria Math" w:eastAsiaTheme="minorEastAsia" w:hAnsi="Cambria Math"/>
                  </w:rPr>
                  <m:t>=</m:t>
                </m:r>
                <m:f>
                  <m:fPr>
                    <m:ctrlPr>
                      <w:rPr>
                        <w:rFonts w:ascii="Cambria Math" w:eastAsiaTheme="minorEastAsia" w:hAnsi="Cambria Math"/>
                        <w:iCs/>
                      </w:rPr>
                    </m:ctrlPr>
                  </m:fPr>
                  <m:num>
                    <m:r>
                      <m:rPr>
                        <m:nor/>
                      </m:rPr>
                      <w:rPr>
                        <w:rFonts w:ascii="Cambria Math" w:eastAsiaTheme="minorEastAsia" w:hAnsi="Cambria Math"/>
                        <w:i/>
                      </w:rPr>
                      <m:t>FTS</m:t>
                    </m:r>
                  </m:num>
                  <m:den>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ctrlPr>
                      <w:rPr>
                        <w:rFonts w:ascii="Cambria Math" w:eastAsiaTheme="minorEastAsia" w:hAnsi="Cambria Math"/>
                        <w:i/>
                      </w:rPr>
                    </m:ctrlPr>
                  </m:e>
                </m:d>
              </m:oMath>
            </m:oMathPara>
          </w:p>
          <w:p w14:paraId="1C18D257" w14:textId="30BC54BA" w:rsidR="00FC1174" w:rsidRPr="00503473" w:rsidRDefault="00FC1174" w:rsidP="00A35FA1">
            <w:pPr>
              <w:jc w:val="both"/>
              <w:rPr>
                <w:rFonts w:ascii="Cambria" w:hAnsi="Cambria"/>
              </w:rPr>
            </w:pPr>
          </w:p>
        </w:tc>
        <w:tc>
          <w:tcPr>
            <w:tcW w:w="533" w:type="dxa"/>
          </w:tcPr>
          <w:p w14:paraId="7F4A0B59" w14:textId="66A99945" w:rsidR="00FC1174" w:rsidRPr="00503473" w:rsidRDefault="008D043E" w:rsidP="00FC1174">
            <w:pPr>
              <w:jc w:val="right"/>
              <w:rPr>
                <w:rFonts w:ascii="Cambria" w:hAnsi="Cambria"/>
              </w:rPr>
            </w:pPr>
            <w:proofErr w:type="gramStart"/>
            <w:ins w:id="221" w:author="Joe DiStefano III" w:date="2023-07-08T13:03:00Z">
              <w:r>
                <w:rPr>
                  <w:rFonts w:ascii="Cambria" w:hAnsi="Cambria"/>
                </w:rPr>
                <w:t>units</w:t>
              </w:r>
            </w:ins>
            <w:r w:rsidR="00FC1174" w:rsidRPr="00503473">
              <w:rPr>
                <w:rFonts w:ascii="Cambria" w:hAnsi="Cambria"/>
              </w:rPr>
              <w:t>(</w:t>
            </w:r>
            <w:proofErr w:type="gramEnd"/>
            <w:r w:rsidR="00FC1174" w:rsidRPr="00503473">
              <w:rPr>
                <w:rFonts w:ascii="Cambria" w:hAnsi="Cambria"/>
              </w:rPr>
              <w:t>7)</w:t>
            </w:r>
          </w:p>
        </w:tc>
      </w:tr>
      <w:tr w:rsidR="00FC1174" w:rsidRPr="00503473" w14:paraId="21D3E7C5" w14:textId="77777777" w:rsidTr="00F116EE">
        <w:trPr>
          <w:trHeight w:val="624"/>
          <w:jc w:val="center"/>
        </w:trPr>
        <w:tc>
          <w:tcPr>
            <w:tcW w:w="4497" w:type="dxa"/>
          </w:tcPr>
          <w:p w14:paraId="279D03A3" w14:textId="623E57A9" w:rsidR="00CF0192" w:rsidRPr="00CF0192" w:rsidRDefault="00CF0192" w:rsidP="00CF0192">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3IM</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i/>
                        <w:iCs/>
                      </w:rPr>
                      <m:t>FTS</m:t>
                    </m:r>
                    <m:ctrlPr>
                      <w:rPr>
                        <w:rFonts w:ascii="Cambria Math" w:eastAsiaTheme="minorEastAsia" w:hAnsi="Cambria Math"/>
                        <w:i/>
                      </w:rPr>
                    </m:ctrlPr>
                  </m:num>
                  <m:den>
                    <m:sSub>
                      <m:sSubPr>
                        <m:ctrlPr>
                          <w:rPr>
                            <w:rFonts w:ascii="Cambria Math" w:eastAsiaTheme="minorEastAsia" w:hAnsi="Cambria Math"/>
                            <w:i/>
                          </w:rPr>
                        </m:ctrlPr>
                      </m:sSubPr>
                      <m:e>
                        <m:r>
                          <m:rPr>
                            <m:nor/>
                          </m:rPr>
                          <w:rPr>
                            <w:rFonts w:ascii="Cambria Math" w:eastAsiaTheme="minorEastAsia" w:hAnsi="Cambria Math"/>
                            <w:i/>
                            <w:iCs/>
                          </w:rPr>
                          <m:t>FTS</m:t>
                        </m:r>
                      </m:e>
                      <m:sub>
                        <m:r>
                          <w:rPr>
                            <w:rFonts w:ascii="Cambria Math" w:eastAsiaTheme="minorEastAsia" w:hAnsi="Cambria Math"/>
                          </w:rPr>
                          <m:t>0</m:t>
                        </m:r>
                      </m:sub>
                    </m:sSub>
                    <m:ctrlPr>
                      <w:rPr>
                        <w:rFonts w:ascii="Cambria Math" w:eastAsiaTheme="minorEastAsia" w:hAnsi="Cambria Math"/>
                        <w:i/>
                      </w:rPr>
                    </m:ctrlPr>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ctrlPr>
                      <w:rPr>
                        <w:rFonts w:ascii="Cambria Math" w:eastAsiaTheme="minorEastAsia" w:hAnsi="Cambria Math"/>
                        <w:i/>
                      </w:rPr>
                    </m:ctrlPr>
                  </m:e>
                </m:d>
              </m:oMath>
            </m:oMathPara>
          </w:p>
          <w:p w14:paraId="2D873135" w14:textId="7DE75413" w:rsidR="00FC1174" w:rsidRPr="00503473" w:rsidRDefault="00FC1174" w:rsidP="00A35FA1">
            <w:pPr>
              <w:jc w:val="both"/>
              <w:rPr>
                <w:rFonts w:ascii="Cambria" w:hAnsi="Cambria"/>
              </w:rPr>
            </w:pPr>
          </w:p>
        </w:tc>
        <w:tc>
          <w:tcPr>
            <w:tcW w:w="533" w:type="dxa"/>
          </w:tcPr>
          <w:p w14:paraId="36778271" w14:textId="18B78976" w:rsidR="00FC1174" w:rsidRPr="00503473" w:rsidRDefault="008D043E" w:rsidP="00FC1174">
            <w:pPr>
              <w:jc w:val="right"/>
              <w:rPr>
                <w:rFonts w:ascii="Cambria" w:hAnsi="Cambria"/>
              </w:rPr>
            </w:pPr>
            <w:proofErr w:type="gramStart"/>
            <w:ins w:id="222" w:author="Joe DiStefano III" w:date="2023-07-08T13:03:00Z">
              <w:r>
                <w:rPr>
                  <w:rFonts w:ascii="Cambria" w:hAnsi="Cambria"/>
                </w:rPr>
                <w:t>units</w:t>
              </w:r>
            </w:ins>
            <w:r w:rsidR="00FC1174" w:rsidRPr="00503473">
              <w:rPr>
                <w:rFonts w:ascii="Cambria" w:hAnsi="Cambria"/>
              </w:rPr>
              <w:t>(</w:t>
            </w:r>
            <w:proofErr w:type="gramEnd"/>
            <w:r w:rsidR="00FC1174" w:rsidRPr="00503473">
              <w:rPr>
                <w:rFonts w:ascii="Cambria" w:hAnsi="Cambria"/>
              </w:rPr>
              <w:t>8)</w:t>
            </w:r>
          </w:p>
        </w:tc>
      </w:tr>
    </w:tbl>
    <w:p w14:paraId="5D5E5A8F" w14:textId="6A43A086" w:rsidR="00AB3AD8" w:rsidRDefault="00AB3AD8" w:rsidP="00BE6F86">
      <w:pPr>
        <w:rPr>
          <w:rFonts w:ascii="Cambria" w:hAnsi="Cambria"/>
        </w:rPr>
      </w:pPr>
      <w:commentRangeStart w:id="223"/>
      <w:r>
        <w:rPr>
          <w:rFonts w:ascii="Cambria" w:hAnsi="Cambria"/>
        </w:rPr>
        <w:t xml:space="preserve">The remaining components </w:t>
      </w:r>
      <w:r w:rsidR="00B538C6">
        <w:rPr>
          <w:rFonts w:ascii="Cambria" w:hAnsi="Cambria"/>
        </w:rPr>
        <w:t>and their parameter values in</w:t>
      </w:r>
      <w:r>
        <w:rPr>
          <w:rFonts w:ascii="Cambria" w:hAnsi="Cambria"/>
        </w:rPr>
        <w:t xml:space="preserve"> p-THYROSIM are unchanged</w:t>
      </w:r>
      <w:ins w:id="224" w:author="Joe DiStefano III" w:date="2023-07-08T14:52:00Z">
        <w:r w:rsidR="00D85563">
          <w:rPr>
            <w:rFonts w:ascii="Cambria" w:hAnsi="Cambria"/>
          </w:rPr>
          <w:t xml:space="preserve"> in the physiological subsystem</w:t>
        </w:r>
      </w:ins>
      <w:r>
        <w:rPr>
          <w:rFonts w:ascii="Cambria" w:hAnsi="Cambria"/>
        </w:rPr>
        <w:t xml:space="preserve">, </w:t>
      </w:r>
      <w:r w:rsidR="00B538C6">
        <w:rPr>
          <w:rFonts w:ascii="Cambria" w:hAnsi="Cambria"/>
        </w:rPr>
        <w:t>under the assumption that only the thyroid gland and its associated component parameters are affected by</w:t>
      </w:r>
      <w:r>
        <w:rPr>
          <w:rFonts w:ascii="Cambria" w:hAnsi="Cambria"/>
        </w:rPr>
        <w:t xml:space="preserve"> the immune subs</w:t>
      </w:r>
      <w:r w:rsidR="004F524E">
        <w:rPr>
          <w:rFonts w:ascii="Cambria" w:hAnsi="Cambria"/>
        </w:rPr>
        <w:t>ys</w:t>
      </w:r>
      <w:r>
        <w:rPr>
          <w:rFonts w:ascii="Cambria" w:hAnsi="Cambria"/>
        </w:rPr>
        <w:t>tem.</w:t>
      </w:r>
      <w:commentRangeEnd w:id="223"/>
      <w:r w:rsidR="00B538C6">
        <w:rPr>
          <w:rStyle w:val="CommentReference"/>
        </w:rPr>
        <w:commentReference w:id="223"/>
      </w:r>
    </w:p>
    <w:p w14:paraId="7FA8DF56" w14:textId="69FBE013" w:rsidR="002505F7" w:rsidRDefault="00E3743D" w:rsidP="00BE6F86">
      <w:pPr>
        <w:rPr>
          <w:rFonts w:ascii="Cambria" w:eastAsiaTheme="minorEastAsia" w:hAnsi="Cambria"/>
        </w:rPr>
      </w:pPr>
      <w:r w:rsidRPr="00746BA6">
        <w:rPr>
          <w:rFonts w:ascii="Roboto" w:hAnsi="Roboto"/>
          <w:i/>
          <w:iCs/>
          <w:color w:val="808080" w:themeColor="background1" w:themeShade="80"/>
          <w:sz w:val="24"/>
          <w:szCs w:val="24"/>
        </w:rPr>
        <w:t>III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Full Model</w:t>
      </w:r>
      <w:r w:rsidR="00746BA6" w:rsidRPr="00746BA6">
        <w:rPr>
          <w:rFonts w:ascii="Roboto" w:hAnsi="Roboto"/>
          <w:i/>
          <w:iCs/>
          <w:color w:val="808080" w:themeColor="background1" w:themeShade="80"/>
          <w:sz w:val="24"/>
          <w:szCs w:val="24"/>
        </w:rPr>
        <w:t>:</w:t>
      </w:r>
      <w:r w:rsidRPr="00746BA6">
        <w:rPr>
          <w:rFonts w:ascii="Cambria" w:hAnsi="Cambria"/>
          <w:color w:val="808080" w:themeColor="background1" w:themeShade="80"/>
        </w:rPr>
        <w:t xml:space="preserve">  </w:t>
      </w:r>
      <w:r w:rsidR="00D94402">
        <w:rPr>
          <w:rFonts w:ascii="Cambria" w:hAnsi="Cambria"/>
        </w:rPr>
        <w:t xml:space="preserve">The </w:t>
      </w:r>
      <w:proofErr w:type="gramStart"/>
      <w:r w:rsidR="00D94402">
        <w:rPr>
          <w:rFonts w:ascii="Cambria" w:hAnsi="Cambria"/>
        </w:rPr>
        <w:t>full</w:t>
      </w:r>
      <w:proofErr w:type="gramEnd"/>
      <w:r w:rsidR="00D94402">
        <w:rPr>
          <w:rFonts w:ascii="Cambria" w:hAnsi="Cambria"/>
        </w:rPr>
        <w:t xml:space="preserve"> </w:t>
      </w:r>
      <w:r w:rsidR="00AB3AD8">
        <w:rPr>
          <w:rFonts w:ascii="Cambria" w:hAnsi="Cambria"/>
        </w:rPr>
        <w:t xml:space="preserve">integrated </w:t>
      </w:r>
      <w:r w:rsidR="00D94402">
        <w:rPr>
          <w:rFonts w:ascii="Cambria" w:hAnsi="Cambria"/>
        </w:rPr>
        <w:t xml:space="preserve">compartmental model is shown in figure </w:t>
      </w:r>
      <w:r w:rsidR="00AD2228">
        <w:rPr>
          <w:rFonts w:ascii="Cambria" w:hAnsi="Cambria"/>
        </w:rPr>
        <w:t>3</w:t>
      </w:r>
      <w:r w:rsidR="0068109B">
        <w:rPr>
          <w:rFonts w:ascii="Cambria" w:hAnsi="Cambria"/>
        </w:rPr>
        <w:t xml:space="preserve">.  </w:t>
      </w:r>
      <w:r w:rsidR="0014357F">
        <w:rPr>
          <w:rFonts w:ascii="Cambria" w:hAnsi="Cambria"/>
        </w:rPr>
        <w:t xml:space="preserve"> </w:t>
      </w:r>
    </w:p>
    <w:p w14:paraId="11359A69" w14:textId="77777777" w:rsidR="002505F7" w:rsidRDefault="002505F7" w:rsidP="00BE6F86">
      <w:pPr>
        <w:rPr>
          <w:rFonts w:ascii="Cambria" w:eastAsiaTheme="minorEastAsia" w:hAnsi="Cambria"/>
        </w:rPr>
      </w:pPr>
    </w:p>
    <w:p w14:paraId="4AF834BD" w14:textId="77777777" w:rsidR="008B7A11" w:rsidRDefault="008B7A11" w:rsidP="00BE6F86">
      <w:pPr>
        <w:rPr>
          <w:rFonts w:ascii="Cambria" w:eastAsiaTheme="minorEastAsia" w:hAnsi="Cambria"/>
        </w:rPr>
      </w:pPr>
    </w:p>
    <w:p w14:paraId="03E1B29E" w14:textId="558E30EF" w:rsidR="00AD2228" w:rsidRPr="0006159F" w:rsidRDefault="00AD2228" w:rsidP="00BE6F86">
      <w:pPr>
        <w:rPr>
          <w:rFonts w:ascii="Cambria" w:eastAsiaTheme="minorEastAsia" w:hAnsi="Cambria"/>
        </w:rPr>
        <w:sectPr w:rsidR="00AD2228" w:rsidRPr="0006159F" w:rsidSect="00C71339">
          <w:type w:val="continuous"/>
          <w:pgSz w:w="12240" w:h="15840"/>
          <w:pgMar w:top="720" w:right="720" w:bottom="720" w:left="720" w:header="720" w:footer="720" w:gutter="0"/>
          <w:cols w:space="720"/>
          <w:docGrid w:linePitch="360"/>
        </w:sect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0B3F01" w14:paraId="69A19B7B" w14:textId="77777777" w:rsidTr="007845A4">
        <w:trPr>
          <w:jc w:val="center"/>
        </w:trPr>
        <w:tc>
          <w:tcPr>
            <w:tcW w:w="1701" w:type="dxa"/>
            <w:tcBorders>
              <w:bottom w:val="single" w:sz="4" w:space="0" w:color="auto"/>
            </w:tcBorders>
          </w:tcPr>
          <w:p w14:paraId="59C893E5" w14:textId="77777777" w:rsidR="004B7FD2" w:rsidRPr="00057F68" w:rsidRDefault="004B7FD2" w:rsidP="00977F39">
            <w:pPr>
              <w:rPr>
                <w:rFonts w:ascii="Roboto" w:eastAsiaTheme="minorEastAsia" w:hAnsi="Roboto" w:cs="Arial"/>
                <w:b/>
                <w:bCs/>
                <w:sz w:val="18"/>
                <w:szCs w:val="18"/>
              </w:rPr>
            </w:pPr>
            <w:r w:rsidRPr="00057F68">
              <w:rPr>
                <w:rFonts w:ascii="Roboto" w:eastAsiaTheme="minorEastAsia" w:hAnsi="Roboto" w:cs="Arial"/>
                <w:b/>
                <w:bCs/>
                <w:sz w:val="18"/>
                <w:szCs w:val="18"/>
              </w:rPr>
              <w:t>Parameter</w:t>
            </w:r>
          </w:p>
        </w:tc>
        <w:tc>
          <w:tcPr>
            <w:tcW w:w="3119" w:type="dxa"/>
            <w:tcBorders>
              <w:bottom w:val="single" w:sz="4" w:space="0" w:color="auto"/>
            </w:tcBorders>
          </w:tcPr>
          <w:p w14:paraId="7EDE989F" w14:textId="77777777" w:rsidR="004B7FD2" w:rsidRPr="00057F68" w:rsidRDefault="004B7FD2" w:rsidP="00977F39">
            <w:pPr>
              <w:rPr>
                <w:rFonts w:ascii="Roboto" w:eastAsiaTheme="minorEastAsia" w:hAnsi="Roboto" w:cs="Arial"/>
                <w:b/>
                <w:bCs/>
                <w:sz w:val="18"/>
                <w:szCs w:val="18"/>
              </w:rPr>
            </w:pPr>
            <w:r w:rsidRPr="00057F68">
              <w:rPr>
                <w:rFonts w:ascii="Roboto" w:eastAsiaTheme="minorEastAsia" w:hAnsi="Roboto" w:cs="Arial"/>
                <w:b/>
                <w:bCs/>
                <w:sz w:val="18"/>
                <w:szCs w:val="18"/>
              </w:rPr>
              <w:t>Description</w:t>
            </w:r>
          </w:p>
        </w:tc>
        <w:tc>
          <w:tcPr>
            <w:tcW w:w="1559" w:type="dxa"/>
            <w:tcBorders>
              <w:bottom w:val="single" w:sz="4" w:space="0" w:color="auto"/>
            </w:tcBorders>
          </w:tcPr>
          <w:p w14:paraId="3C920333" w14:textId="77777777" w:rsidR="004B7FD2" w:rsidRPr="00057F68" w:rsidRDefault="004B7FD2" w:rsidP="00977F39">
            <w:pPr>
              <w:rPr>
                <w:rFonts w:ascii="Roboto" w:eastAsiaTheme="minorEastAsia" w:hAnsi="Roboto" w:cs="Arial"/>
                <w:b/>
                <w:bCs/>
                <w:sz w:val="18"/>
                <w:szCs w:val="18"/>
              </w:rPr>
            </w:pPr>
            <w:r w:rsidRPr="00057F68">
              <w:rPr>
                <w:rFonts w:ascii="Roboto" w:eastAsiaTheme="minorEastAsia" w:hAnsi="Roboto" w:cs="Arial"/>
                <w:b/>
                <w:bCs/>
                <w:sz w:val="18"/>
                <w:szCs w:val="18"/>
              </w:rPr>
              <w:t>Value</w:t>
            </w:r>
          </w:p>
        </w:tc>
        <w:tc>
          <w:tcPr>
            <w:tcW w:w="1843" w:type="dxa"/>
            <w:tcBorders>
              <w:bottom w:val="single" w:sz="4" w:space="0" w:color="auto"/>
            </w:tcBorders>
          </w:tcPr>
          <w:p w14:paraId="489183AF" w14:textId="77777777" w:rsidR="004B7FD2" w:rsidRPr="00057F68" w:rsidRDefault="004B7FD2" w:rsidP="00977F39">
            <w:pPr>
              <w:rPr>
                <w:rFonts w:ascii="Roboto" w:eastAsiaTheme="minorEastAsia" w:hAnsi="Roboto" w:cs="Arial"/>
                <w:b/>
                <w:bCs/>
                <w:sz w:val="18"/>
                <w:szCs w:val="18"/>
              </w:rPr>
            </w:pPr>
            <w:commentRangeStart w:id="225"/>
            <w:r w:rsidRPr="00057F68">
              <w:rPr>
                <w:rFonts w:ascii="Roboto" w:eastAsiaTheme="minorEastAsia" w:hAnsi="Roboto" w:cs="Arial"/>
                <w:b/>
                <w:bCs/>
                <w:sz w:val="18"/>
                <w:szCs w:val="18"/>
              </w:rPr>
              <w:t>Units</w:t>
            </w:r>
            <w:commentRangeEnd w:id="225"/>
            <w:r w:rsidR="00D85563">
              <w:rPr>
                <w:rStyle w:val="CommentReference"/>
              </w:rPr>
              <w:commentReference w:id="225"/>
            </w:r>
          </w:p>
        </w:tc>
        <w:tc>
          <w:tcPr>
            <w:tcW w:w="2413" w:type="dxa"/>
            <w:tcBorders>
              <w:bottom w:val="single" w:sz="4" w:space="0" w:color="auto"/>
            </w:tcBorders>
          </w:tcPr>
          <w:p w14:paraId="1175A758" w14:textId="77777777" w:rsidR="004B7FD2" w:rsidRPr="00057F68" w:rsidRDefault="004B7FD2" w:rsidP="00977F39">
            <w:pPr>
              <w:rPr>
                <w:rFonts w:ascii="Roboto" w:eastAsiaTheme="minorEastAsia" w:hAnsi="Roboto" w:cs="Arial"/>
                <w:b/>
                <w:bCs/>
                <w:sz w:val="18"/>
                <w:szCs w:val="18"/>
              </w:rPr>
            </w:pPr>
            <w:r w:rsidRPr="00057F68">
              <w:rPr>
                <w:rFonts w:ascii="Roboto" w:eastAsiaTheme="minorEastAsia" w:hAnsi="Roboto" w:cs="Arial"/>
                <w:b/>
                <w:bCs/>
                <w:sz w:val="18"/>
                <w:szCs w:val="18"/>
              </w:rPr>
              <w:t>Source</w:t>
            </w:r>
          </w:p>
        </w:tc>
      </w:tr>
      <w:tr w:rsidR="004B7FD2" w:rsidRPr="000B3F01" w14:paraId="04A6E8F8" w14:textId="77777777" w:rsidTr="007845A4">
        <w:trPr>
          <w:jc w:val="center"/>
        </w:trPr>
        <w:tc>
          <w:tcPr>
            <w:tcW w:w="1701" w:type="dxa"/>
            <w:tcBorders>
              <w:top w:val="single" w:sz="4" w:space="0" w:color="auto"/>
            </w:tcBorders>
          </w:tcPr>
          <w:p w14:paraId="00C1875C"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B</m:t>
                    </m:r>
                  </m:sub>
                </m:sSub>
              </m:oMath>
            </m:oMathPara>
          </w:p>
        </w:tc>
        <w:tc>
          <w:tcPr>
            <w:tcW w:w="3119" w:type="dxa"/>
            <w:tcBorders>
              <w:top w:val="single" w:sz="4" w:space="0" w:color="auto"/>
            </w:tcBorders>
          </w:tcPr>
          <w:p w14:paraId="1B72972F"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B-cell activation rate</w:t>
            </w:r>
          </w:p>
        </w:tc>
        <w:tc>
          <w:tcPr>
            <w:tcW w:w="1559" w:type="dxa"/>
            <w:tcBorders>
              <w:top w:val="single" w:sz="4" w:space="0" w:color="auto"/>
            </w:tcBorders>
          </w:tcPr>
          <w:p w14:paraId="161EB9D9"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w:t>
            </w:r>
          </w:p>
        </w:tc>
        <w:tc>
          <w:tcPr>
            <w:tcW w:w="1843" w:type="dxa"/>
            <w:tcBorders>
              <w:top w:val="single" w:sz="4" w:space="0" w:color="auto"/>
            </w:tcBorders>
          </w:tcPr>
          <w:p w14:paraId="33CC7BA8"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Borders>
              <w:top w:val="single" w:sz="4" w:space="0" w:color="auto"/>
            </w:tcBorders>
          </w:tcPr>
          <w:p w14:paraId="46B0B89B" w14:textId="1B0DFCED"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4B7FD2" w:rsidRPr="000B3F01" w14:paraId="6EF1715E" w14:textId="77777777" w:rsidTr="007845A4">
        <w:trPr>
          <w:jc w:val="center"/>
        </w:trPr>
        <w:tc>
          <w:tcPr>
            <w:tcW w:w="1701" w:type="dxa"/>
          </w:tcPr>
          <w:p w14:paraId="58E6E04A" w14:textId="77777777" w:rsidR="004B7FD2" w:rsidRPr="00057F68" w:rsidRDefault="001531C9" w:rsidP="00977F3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P</m:t>
                    </m:r>
                  </m:sub>
                </m:sSub>
              </m:oMath>
            </m:oMathPara>
          </w:p>
        </w:tc>
        <w:tc>
          <w:tcPr>
            <w:tcW w:w="3119" w:type="dxa"/>
          </w:tcPr>
          <w:p w14:paraId="2C376CAC" w14:textId="49B81796"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 xml:space="preserve">Plasma </w:t>
            </w:r>
            <w:r w:rsidR="008F17A3">
              <w:rPr>
                <w:rFonts w:ascii="Arial" w:eastAsiaTheme="minorEastAsia" w:hAnsi="Arial" w:cs="Arial"/>
                <w:sz w:val="18"/>
                <w:szCs w:val="18"/>
              </w:rPr>
              <w:t>c</w:t>
            </w:r>
            <w:r w:rsidRPr="000B3F01">
              <w:rPr>
                <w:rFonts w:ascii="Arial" w:eastAsiaTheme="minorEastAsia" w:hAnsi="Arial" w:cs="Arial"/>
                <w:sz w:val="18"/>
                <w:szCs w:val="18"/>
              </w:rPr>
              <w:t>ell transformation rate</w:t>
            </w:r>
          </w:p>
        </w:tc>
        <w:tc>
          <w:tcPr>
            <w:tcW w:w="1559" w:type="dxa"/>
          </w:tcPr>
          <w:p w14:paraId="6550CAA3"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3</w:t>
            </w:r>
          </w:p>
        </w:tc>
        <w:tc>
          <w:tcPr>
            <w:tcW w:w="1843" w:type="dxa"/>
          </w:tcPr>
          <w:p w14:paraId="677ACC58"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6CFE32D8" w14:textId="421D8096"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4B7FD2" w:rsidRPr="000B3F01" w14:paraId="7748A755" w14:textId="77777777" w:rsidTr="007845A4">
        <w:trPr>
          <w:jc w:val="center"/>
        </w:trPr>
        <w:tc>
          <w:tcPr>
            <w:tcW w:w="1701" w:type="dxa"/>
          </w:tcPr>
          <w:p w14:paraId="20293400"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T</m:t>
                    </m:r>
                  </m:sub>
                </m:sSub>
              </m:oMath>
            </m:oMathPara>
          </w:p>
        </w:tc>
        <w:tc>
          <w:tcPr>
            <w:tcW w:w="3119" w:type="dxa"/>
          </w:tcPr>
          <w:p w14:paraId="67BCB7C5"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CD4+ helper T-cell activation rate</w:t>
            </w:r>
          </w:p>
        </w:tc>
        <w:tc>
          <w:tcPr>
            <w:tcW w:w="1559" w:type="dxa"/>
          </w:tcPr>
          <w:p w14:paraId="4DE2DD41"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8.05</w:t>
            </w:r>
          </w:p>
        </w:tc>
        <w:tc>
          <w:tcPr>
            <w:tcW w:w="1843" w:type="dxa"/>
          </w:tcPr>
          <w:p w14:paraId="134ED48B"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cell/(mL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·sec)</w:t>
            </w:r>
          </w:p>
        </w:tc>
        <w:tc>
          <w:tcPr>
            <w:tcW w:w="2413" w:type="dxa"/>
          </w:tcPr>
          <w:p w14:paraId="523C8860" w14:textId="1151A78D"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4B7FD2" w:rsidRPr="000B3F01" w14:paraId="43C510B5" w14:textId="77777777" w:rsidTr="007845A4">
        <w:trPr>
          <w:jc w:val="center"/>
        </w:trPr>
        <w:tc>
          <w:tcPr>
            <w:tcW w:w="1701" w:type="dxa"/>
          </w:tcPr>
          <w:p w14:paraId="2AA275CF"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C</m:t>
                    </m:r>
                  </m:sub>
                </m:sSub>
              </m:oMath>
            </m:oMathPara>
          </w:p>
        </w:tc>
        <w:tc>
          <w:tcPr>
            <w:tcW w:w="3119" w:type="dxa"/>
          </w:tcPr>
          <w:p w14:paraId="358E4225"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Cytokine production rate</w:t>
            </w:r>
          </w:p>
        </w:tc>
        <w:tc>
          <w:tcPr>
            <w:tcW w:w="1559" w:type="dxa"/>
          </w:tcPr>
          <w:p w14:paraId="2D8C44E8"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51.84</w:t>
            </w:r>
          </w:p>
        </w:tc>
        <w:tc>
          <w:tcPr>
            <w:tcW w:w="1843" w:type="dxa"/>
          </w:tcPr>
          <w:p w14:paraId="793C4C59"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molecule/(</w:t>
            </w:r>
            <w:proofErr w:type="spellStart"/>
            <w:r w:rsidRPr="000B3F01">
              <w:rPr>
                <w:rFonts w:ascii="Arial" w:eastAsiaTheme="minorEastAsia" w:hAnsi="Arial" w:cs="Arial"/>
                <w:sz w:val="18"/>
                <w:szCs w:val="18"/>
              </w:rPr>
              <w:t>cell·sec</w:t>
            </w:r>
            <w:proofErr w:type="spellEnd"/>
            <w:r w:rsidRPr="000B3F01">
              <w:rPr>
                <w:rFonts w:ascii="Arial" w:eastAsiaTheme="minorEastAsia" w:hAnsi="Arial" w:cs="Arial"/>
                <w:sz w:val="18"/>
                <w:szCs w:val="18"/>
              </w:rPr>
              <w:t>)</w:t>
            </w:r>
          </w:p>
        </w:tc>
        <w:tc>
          <w:tcPr>
            <w:tcW w:w="2413" w:type="dxa"/>
          </w:tcPr>
          <w:p w14:paraId="1949EAE5" w14:textId="797022F8"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p>
        </w:tc>
      </w:tr>
      <w:tr w:rsidR="004B7FD2" w:rsidRPr="000B3F01" w14:paraId="3F7DD980" w14:textId="77777777" w:rsidTr="007845A4">
        <w:trPr>
          <w:jc w:val="center"/>
        </w:trPr>
        <w:tc>
          <w:tcPr>
            <w:tcW w:w="1701" w:type="dxa"/>
          </w:tcPr>
          <w:p w14:paraId="0AE3757D"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FTS</m:t>
                    </m:r>
                  </m:sub>
                </m:sSub>
              </m:oMath>
            </m:oMathPara>
          </w:p>
        </w:tc>
        <w:tc>
          <w:tcPr>
            <w:tcW w:w="3119" w:type="dxa"/>
          </w:tcPr>
          <w:p w14:paraId="531EF02F"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 xml:space="preserve">Relative </w:t>
            </w:r>
            <w:r>
              <w:rPr>
                <w:rFonts w:ascii="Arial" w:eastAsiaTheme="minorEastAsia" w:hAnsi="Arial" w:cs="Arial"/>
                <w:sz w:val="18"/>
                <w:szCs w:val="18"/>
              </w:rPr>
              <w:t>FTS growth rate</w:t>
            </w:r>
          </w:p>
        </w:tc>
        <w:tc>
          <w:tcPr>
            <w:tcW w:w="1559" w:type="dxa"/>
          </w:tcPr>
          <w:p w14:paraId="64F1289E"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1e7</w:t>
            </w:r>
          </w:p>
        </w:tc>
        <w:tc>
          <w:tcPr>
            <w:tcW w:w="1843" w:type="dxa"/>
          </w:tcPr>
          <w:p w14:paraId="12B024AC"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3</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mU·s</w:t>
            </w:r>
            <w:proofErr w:type="spellEnd"/>
            <w:r w:rsidRPr="000B3F01">
              <w:rPr>
                <w:rFonts w:ascii="Arial" w:eastAsiaTheme="minorEastAsia" w:hAnsi="Arial" w:cs="Arial"/>
                <w:sz w:val="18"/>
                <w:szCs w:val="18"/>
              </w:rPr>
              <w:t>)</w:t>
            </w:r>
          </w:p>
        </w:tc>
        <w:tc>
          <w:tcPr>
            <w:tcW w:w="2413" w:type="dxa"/>
          </w:tcPr>
          <w:p w14:paraId="0A7B83D9" w14:textId="6F6A2114"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4B7FD2" w:rsidRPr="000B3F01" w14:paraId="110F6D82" w14:textId="77777777" w:rsidTr="007845A4">
        <w:trPr>
          <w:jc w:val="center"/>
        </w:trPr>
        <w:tc>
          <w:tcPr>
            <w:tcW w:w="1701" w:type="dxa"/>
          </w:tcPr>
          <w:p w14:paraId="5E02E608"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m:rPr>
                        <m:sty m:val="p"/>
                      </m:rPr>
                      <w:rPr>
                        <w:rFonts w:ascii="Cambria Math" w:eastAsiaTheme="minorEastAsia" w:hAnsi="Cambria Math" w:cs="Arial"/>
                        <w:sz w:val="20"/>
                        <w:szCs w:val="20"/>
                      </w:rPr>
                      <m:t>Φ</m:t>
                    </m:r>
                  </m:e>
                  <m:sub>
                    <m:r>
                      <w:rPr>
                        <w:rFonts w:ascii="Cambria Math" w:eastAsiaTheme="minorEastAsia" w:hAnsi="Cambria Math" w:cs="Arial"/>
                        <w:sz w:val="20"/>
                        <w:szCs w:val="20"/>
                      </w:rPr>
                      <m:t>Ab</m:t>
                    </m:r>
                  </m:sub>
                </m:sSub>
              </m:oMath>
            </m:oMathPara>
          </w:p>
        </w:tc>
        <w:tc>
          <w:tcPr>
            <w:tcW w:w="3119" w:type="dxa"/>
          </w:tcPr>
          <w:p w14:paraId="303F9BB8"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Ab production rate</w:t>
            </w:r>
          </w:p>
        </w:tc>
        <w:tc>
          <w:tcPr>
            <w:tcW w:w="1559" w:type="dxa"/>
          </w:tcPr>
          <w:p w14:paraId="1345C161"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1e4</w:t>
            </w:r>
          </w:p>
        </w:tc>
        <w:tc>
          <w:tcPr>
            <w:tcW w:w="1843" w:type="dxa"/>
          </w:tcPr>
          <w:p w14:paraId="7618706A"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molecules/(</w:t>
            </w:r>
            <w:proofErr w:type="spellStart"/>
            <w:r w:rsidRPr="000B3F01">
              <w:rPr>
                <w:rFonts w:ascii="Arial" w:eastAsiaTheme="minorEastAsia" w:hAnsi="Arial" w:cs="Arial"/>
                <w:sz w:val="18"/>
                <w:szCs w:val="18"/>
              </w:rPr>
              <w:t>cell·s</w:t>
            </w:r>
            <w:proofErr w:type="spellEnd"/>
            <w:r w:rsidRPr="000B3F01">
              <w:rPr>
                <w:rFonts w:ascii="Arial" w:eastAsiaTheme="minorEastAsia" w:hAnsi="Arial" w:cs="Arial"/>
                <w:sz w:val="18"/>
                <w:szCs w:val="18"/>
              </w:rPr>
              <w:t>)</w:t>
            </w:r>
          </w:p>
        </w:tc>
        <w:tc>
          <w:tcPr>
            <w:tcW w:w="2413" w:type="dxa"/>
          </w:tcPr>
          <w:p w14:paraId="229D8BF8" w14:textId="201CCC4F"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4B7FD2" w:rsidRPr="000B3F01" w14:paraId="6C9A7C00" w14:textId="77777777" w:rsidTr="007845A4">
        <w:trPr>
          <w:jc w:val="center"/>
        </w:trPr>
        <w:tc>
          <w:tcPr>
            <w:tcW w:w="1701" w:type="dxa"/>
          </w:tcPr>
          <w:p w14:paraId="575380CC"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B</m:t>
                    </m:r>
                  </m:sub>
                </m:sSub>
              </m:oMath>
            </m:oMathPara>
          </w:p>
        </w:tc>
        <w:tc>
          <w:tcPr>
            <w:tcW w:w="3119" w:type="dxa"/>
          </w:tcPr>
          <w:p w14:paraId="3980E847"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B-cell death rate</w:t>
            </w:r>
          </w:p>
        </w:tc>
        <w:tc>
          <w:tcPr>
            <w:tcW w:w="1559" w:type="dxa"/>
          </w:tcPr>
          <w:p w14:paraId="215BC14A"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2.0e-7</w:t>
            </w:r>
          </w:p>
        </w:tc>
        <w:tc>
          <w:tcPr>
            <w:tcW w:w="1843" w:type="dxa"/>
          </w:tcPr>
          <w:p w14:paraId="5812F106"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69B55569" w14:textId="7C92259C"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4B7FD2" w:rsidRPr="000B3F01" w14:paraId="3B751034" w14:textId="77777777" w:rsidTr="007845A4">
        <w:trPr>
          <w:jc w:val="center"/>
        </w:trPr>
        <w:tc>
          <w:tcPr>
            <w:tcW w:w="1701" w:type="dxa"/>
          </w:tcPr>
          <w:p w14:paraId="3365BB7C" w14:textId="77777777" w:rsidR="004B7FD2" w:rsidRPr="00057F68" w:rsidRDefault="001531C9" w:rsidP="00977F3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P</m:t>
                    </m:r>
                  </m:sub>
                </m:sSub>
              </m:oMath>
            </m:oMathPara>
          </w:p>
        </w:tc>
        <w:tc>
          <w:tcPr>
            <w:tcW w:w="3119" w:type="dxa"/>
          </w:tcPr>
          <w:p w14:paraId="60D64C0D"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Plasma cell death rate</w:t>
            </w:r>
          </w:p>
        </w:tc>
        <w:tc>
          <w:tcPr>
            <w:tcW w:w="1559" w:type="dxa"/>
          </w:tcPr>
          <w:p w14:paraId="18307DEB"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2.0e-7</w:t>
            </w:r>
          </w:p>
        </w:tc>
        <w:tc>
          <w:tcPr>
            <w:tcW w:w="1843" w:type="dxa"/>
          </w:tcPr>
          <w:p w14:paraId="175B6921"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28DCD8C7" w14:textId="1BEED878"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4B7FD2" w:rsidRPr="000B3F01" w14:paraId="53AF5E8A" w14:textId="77777777" w:rsidTr="007845A4">
        <w:trPr>
          <w:jc w:val="center"/>
        </w:trPr>
        <w:tc>
          <w:tcPr>
            <w:tcW w:w="1701" w:type="dxa"/>
          </w:tcPr>
          <w:p w14:paraId="0AAEFEA8"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T</m:t>
                    </m:r>
                  </m:sub>
                </m:sSub>
              </m:oMath>
            </m:oMathPara>
          </w:p>
        </w:tc>
        <w:tc>
          <w:tcPr>
            <w:tcW w:w="3119" w:type="dxa"/>
          </w:tcPr>
          <w:p w14:paraId="766C2A53"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CD4+ T-cell death rate</w:t>
            </w:r>
          </w:p>
        </w:tc>
        <w:tc>
          <w:tcPr>
            <w:tcW w:w="1559" w:type="dxa"/>
          </w:tcPr>
          <w:p w14:paraId="2EA0B44E"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8.91e-7</w:t>
            </w:r>
          </w:p>
        </w:tc>
        <w:tc>
          <w:tcPr>
            <w:tcW w:w="1843" w:type="dxa"/>
          </w:tcPr>
          <w:p w14:paraId="6631DB71"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21BC665A" w14:textId="2A2A2DEA"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4B7FD2" w:rsidRPr="000B3F01" w14:paraId="17F3A9CC" w14:textId="77777777" w:rsidTr="007845A4">
        <w:trPr>
          <w:jc w:val="center"/>
        </w:trPr>
        <w:tc>
          <w:tcPr>
            <w:tcW w:w="1701" w:type="dxa"/>
          </w:tcPr>
          <w:p w14:paraId="40F98A30"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C</m:t>
                    </m:r>
                  </m:sub>
                </m:sSub>
              </m:oMath>
            </m:oMathPara>
          </w:p>
        </w:tc>
        <w:tc>
          <w:tcPr>
            <w:tcW w:w="3119" w:type="dxa"/>
          </w:tcPr>
          <w:p w14:paraId="40372A0E"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Cytokine degradation rate</w:t>
            </w:r>
          </w:p>
        </w:tc>
        <w:tc>
          <w:tcPr>
            <w:tcW w:w="1559" w:type="dxa"/>
          </w:tcPr>
          <w:p w14:paraId="1F553407"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0.189</w:t>
            </w:r>
          </w:p>
        </w:tc>
        <w:tc>
          <w:tcPr>
            <w:tcW w:w="1843" w:type="dxa"/>
          </w:tcPr>
          <w:p w14:paraId="22B9BB53"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4A541D45" w14:textId="3C18A59D"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10</w:t>
            </w:r>
          </w:p>
        </w:tc>
      </w:tr>
      <w:tr w:rsidR="004B7FD2" w:rsidRPr="000B3F01" w14:paraId="266479B6" w14:textId="77777777" w:rsidTr="007845A4">
        <w:trPr>
          <w:jc w:val="center"/>
        </w:trPr>
        <w:tc>
          <w:tcPr>
            <w:tcW w:w="1701" w:type="dxa"/>
          </w:tcPr>
          <w:p w14:paraId="3366DD8A"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FTS</m:t>
                    </m:r>
                  </m:sub>
                </m:sSub>
              </m:oMath>
            </m:oMathPara>
          </w:p>
        </w:tc>
        <w:tc>
          <w:tcPr>
            <w:tcW w:w="3119" w:type="dxa"/>
          </w:tcPr>
          <w:p w14:paraId="0C4DC1B1"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Functional thyroid destruction rate</w:t>
            </w:r>
          </w:p>
        </w:tc>
        <w:tc>
          <w:tcPr>
            <w:tcW w:w="1559" w:type="dxa"/>
          </w:tcPr>
          <w:p w14:paraId="1E0C4C84" w14:textId="77777777" w:rsidR="004B7FD2" w:rsidRPr="000B3F01" w:rsidRDefault="004B7FD2" w:rsidP="00977F39">
            <w:pPr>
              <w:rPr>
                <w:rFonts w:ascii="Arial" w:eastAsiaTheme="minorEastAsia" w:hAnsi="Arial" w:cs="Arial"/>
                <w:sz w:val="18"/>
                <w:szCs w:val="18"/>
                <w:lang w:val="sv-SE"/>
              </w:rPr>
            </w:pPr>
            <w:r w:rsidRPr="000B3F01">
              <w:rPr>
                <w:rFonts w:ascii="Arial" w:eastAsiaTheme="minorEastAsia" w:hAnsi="Arial" w:cs="Arial"/>
                <w:sz w:val="18"/>
                <w:szCs w:val="18"/>
                <w:lang w:val="sv-SE"/>
              </w:rPr>
              <w:t>1e-3</w:t>
            </w:r>
          </w:p>
        </w:tc>
        <w:tc>
          <w:tcPr>
            <w:tcW w:w="1843" w:type="dxa"/>
          </w:tcPr>
          <w:p w14:paraId="58E013AE" w14:textId="5812C179"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mL/(</w:t>
            </w:r>
            <w:proofErr w:type="spellStart"/>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·s</w:t>
            </w:r>
            <w:proofErr w:type="spellEnd"/>
            <w:r w:rsidRPr="000B3F01">
              <w:rPr>
                <w:rFonts w:ascii="Arial" w:eastAsiaTheme="minorEastAsia" w:hAnsi="Arial" w:cs="Arial"/>
                <w:sz w:val="18"/>
                <w:szCs w:val="18"/>
              </w:rPr>
              <w:t>)</w:t>
            </w:r>
          </w:p>
        </w:tc>
        <w:tc>
          <w:tcPr>
            <w:tcW w:w="2413" w:type="dxa"/>
          </w:tcPr>
          <w:p w14:paraId="275FEF1A" w14:textId="4BFD5091"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15</w:t>
            </w:r>
          </w:p>
        </w:tc>
      </w:tr>
      <w:tr w:rsidR="004B7FD2" w:rsidRPr="000B3F01" w14:paraId="6617634F" w14:textId="77777777" w:rsidTr="007845A4">
        <w:trPr>
          <w:jc w:val="center"/>
        </w:trPr>
        <w:tc>
          <w:tcPr>
            <w:tcW w:w="1701" w:type="dxa"/>
          </w:tcPr>
          <w:p w14:paraId="020AA10F"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eastAsiaTheme="minorEastAsia" w:hAnsi="Cambria Math" w:cs="Arial"/>
                        <w:sz w:val="20"/>
                        <w:szCs w:val="20"/>
                      </w:rPr>
                      <m:t>Ab</m:t>
                    </m:r>
                  </m:sub>
                </m:sSub>
              </m:oMath>
            </m:oMathPara>
          </w:p>
        </w:tc>
        <w:tc>
          <w:tcPr>
            <w:tcW w:w="3119" w:type="dxa"/>
          </w:tcPr>
          <w:p w14:paraId="6CD15C97"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Plasma Ab degradation rate</w:t>
            </w:r>
          </w:p>
        </w:tc>
        <w:tc>
          <w:tcPr>
            <w:tcW w:w="1559" w:type="dxa"/>
          </w:tcPr>
          <w:p w14:paraId="36DA0A24"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1.74e-6</w:t>
            </w:r>
          </w:p>
        </w:tc>
        <w:tc>
          <w:tcPr>
            <w:tcW w:w="1843" w:type="dxa"/>
          </w:tcPr>
          <w:p w14:paraId="65C3C63E" w14:textId="19C55359"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·s</w:t>
            </w:r>
            <w:proofErr w:type="spellEnd"/>
            <w:r w:rsidRPr="000B3F01">
              <w:rPr>
                <w:rFonts w:ascii="Arial" w:eastAsiaTheme="minorEastAsia" w:hAnsi="Arial" w:cs="Arial"/>
                <w:sz w:val="18"/>
                <w:szCs w:val="18"/>
              </w:rPr>
              <w:t>)</w:t>
            </w:r>
          </w:p>
        </w:tc>
        <w:tc>
          <w:tcPr>
            <w:tcW w:w="2413" w:type="dxa"/>
          </w:tcPr>
          <w:p w14:paraId="22991716" w14:textId="5838ED9E"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4B7FD2" w:rsidRPr="000B3F01" w14:paraId="7BFF562C" w14:textId="77777777" w:rsidTr="007845A4">
        <w:trPr>
          <w:jc w:val="center"/>
        </w:trPr>
        <w:tc>
          <w:tcPr>
            <w:tcW w:w="1701" w:type="dxa"/>
          </w:tcPr>
          <w:p w14:paraId="67F1FC30"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B</m:t>
                    </m:r>
                  </m:sub>
                </m:sSub>
              </m:oMath>
            </m:oMathPara>
          </w:p>
        </w:tc>
        <w:tc>
          <w:tcPr>
            <w:tcW w:w="3119" w:type="dxa"/>
          </w:tcPr>
          <w:p w14:paraId="4964B7DF"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B-cell binding threshold</w:t>
            </w:r>
          </w:p>
        </w:tc>
        <w:tc>
          <w:tcPr>
            <w:tcW w:w="1559" w:type="dxa"/>
          </w:tcPr>
          <w:p w14:paraId="37EEB835"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18e4</w:t>
            </w:r>
          </w:p>
        </w:tc>
        <w:tc>
          <w:tcPr>
            <w:tcW w:w="1843" w:type="dxa"/>
          </w:tcPr>
          <w:p w14:paraId="5C1DAD0F" w14:textId="24B86D9A"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/mL</w:t>
            </w:r>
          </w:p>
        </w:tc>
        <w:tc>
          <w:tcPr>
            <w:tcW w:w="2413" w:type="dxa"/>
          </w:tcPr>
          <w:p w14:paraId="7984F030" w14:textId="246FE816"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4B7FD2" w:rsidRPr="000B3F01" w14:paraId="4D364157" w14:textId="77777777" w:rsidTr="007845A4">
        <w:trPr>
          <w:jc w:val="center"/>
        </w:trPr>
        <w:tc>
          <w:tcPr>
            <w:tcW w:w="1701" w:type="dxa"/>
          </w:tcPr>
          <w:p w14:paraId="61BAC12F"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oMath>
            </m:oMathPara>
          </w:p>
        </w:tc>
        <w:tc>
          <w:tcPr>
            <w:tcW w:w="3119" w:type="dxa"/>
          </w:tcPr>
          <w:p w14:paraId="5492086E"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T-cell binding threshold</w:t>
            </w:r>
          </w:p>
        </w:tc>
        <w:tc>
          <w:tcPr>
            <w:tcW w:w="1559" w:type="dxa"/>
          </w:tcPr>
          <w:p w14:paraId="015A546F"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2e4</w:t>
            </w:r>
          </w:p>
        </w:tc>
        <w:tc>
          <w:tcPr>
            <w:tcW w:w="1843" w:type="dxa"/>
          </w:tcPr>
          <w:p w14:paraId="0165CC18" w14:textId="589F8EA8"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/mL</w:t>
            </w:r>
          </w:p>
        </w:tc>
        <w:tc>
          <w:tcPr>
            <w:tcW w:w="2413" w:type="dxa"/>
          </w:tcPr>
          <w:p w14:paraId="395356D0" w14:textId="714B290E"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4B7FD2" w:rsidRPr="000B3F01" w14:paraId="626FC52B" w14:textId="77777777" w:rsidTr="007845A4">
        <w:trPr>
          <w:jc w:val="center"/>
        </w:trPr>
        <w:tc>
          <w:tcPr>
            <w:tcW w:w="1701" w:type="dxa"/>
          </w:tcPr>
          <w:p w14:paraId="760A1B63"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oMath>
            </m:oMathPara>
          </w:p>
        </w:tc>
        <w:tc>
          <w:tcPr>
            <w:tcW w:w="3119" w:type="dxa"/>
          </w:tcPr>
          <w:p w14:paraId="7CC99F8B"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T3 B-cell stimulation rate</w:t>
            </w:r>
          </w:p>
        </w:tc>
        <w:tc>
          <w:tcPr>
            <w:tcW w:w="1559" w:type="dxa"/>
          </w:tcPr>
          <w:p w14:paraId="5DFA9DFE" w14:textId="54582B68" w:rsidR="004B7FD2" w:rsidRPr="000B3F01" w:rsidRDefault="004B7FD2" w:rsidP="00977F39">
            <w:pPr>
              <w:rPr>
                <w:rFonts w:ascii="Arial" w:eastAsiaTheme="minorEastAsia" w:hAnsi="Arial" w:cs="Arial"/>
                <w:sz w:val="18"/>
                <w:szCs w:val="18"/>
              </w:rPr>
            </w:pPr>
            <w:r>
              <w:rPr>
                <w:rFonts w:ascii="Arial" w:eastAsiaTheme="minorEastAsia" w:hAnsi="Arial" w:cs="Arial"/>
                <w:sz w:val="18"/>
                <w:szCs w:val="18"/>
              </w:rPr>
              <w:t>100</w:t>
            </w:r>
          </w:p>
        </w:tc>
        <w:tc>
          <w:tcPr>
            <w:tcW w:w="1843" w:type="dxa"/>
          </w:tcPr>
          <w:p w14:paraId="728BF4E8"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cell/(</w:t>
            </w:r>
            <w:proofErr w:type="spellStart"/>
            <w:r w:rsidRPr="000B3F01">
              <w:rPr>
                <w:rFonts w:ascii="Arial" w:eastAsiaTheme="minorEastAsia" w:hAnsi="Arial" w:cs="Arial"/>
                <w:sz w:val="18"/>
                <w:szCs w:val="18"/>
              </w:rPr>
              <w:t>mcg·s</w:t>
            </w:r>
            <w:proofErr w:type="spellEnd"/>
            <w:r w:rsidRPr="000B3F01">
              <w:rPr>
                <w:rFonts w:ascii="Arial" w:eastAsiaTheme="minorEastAsia" w:hAnsi="Arial" w:cs="Arial"/>
                <w:sz w:val="18"/>
                <w:szCs w:val="18"/>
              </w:rPr>
              <w:t>)</w:t>
            </w:r>
          </w:p>
        </w:tc>
        <w:tc>
          <w:tcPr>
            <w:tcW w:w="2413" w:type="dxa"/>
          </w:tcPr>
          <w:p w14:paraId="7E3F6E1A" w14:textId="128B1A9C" w:rsidR="004B7FD2" w:rsidRPr="000B3F01" w:rsidRDefault="004B7FD2" w:rsidP="00977F39">
            <w:pPr>
              <w:rPr>
                <w:rFonts w:ascii="Arial" w:eastAsiaTheme="minorEastAsia" w:hAnsi="Arial" w:cs="Arial"/>
                <w:sz w:val="18"/>
                <w:szCs w:val="18"/>
                <w:vertAlign w:val="superscript"/>
              </w:rPr>
            </w:pPr>
            <w:r w:rsidRPr="000B3F01">
              <w:rPr>
                <w:rFonts w:ascii="Arial" w:eastAsiaTheme="minorEastAsia" w:hAnsi="Arial" w:cs="Arial"/>
                <w:sz w:val="18"/>
                <w:szCs w:val="18"/>
              </w:rPr>
              <w:t>Simulation</w:t>
            </w:r>
          </w:p>
        </w:tc>
      </w:tr>
      <w:tr w:rsidR="004B7FD2" w:rsidRPr="000B3F01" w14:paraId="6CDD35FB" w14:textId="77777777" w:rsidTr="007845A4">
        <w:trPr>
          <w:jc w:val="center"/>
        </w:trPr>
        <w:tc>
          <w:tcPr>
            <w:tcW w:w="1701" w:type="dxa"/>
          </w:tcPr>
          <w:p w14:paraId="192A58E2" w14:textId="77777777" w:rsidR="004B7FD2" w:rsidRPr="00057F68" w:rsidRDefault="001531C9" w:rsidP="00977F3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T</m:t>
                    </m:r>
                  </m:sub>
                </m:sSub>
              </m:oMath>
            </m:oMathPara>
          </w:p>
        </w:tc>
        <w:tc>
          <w:tcPr>
            <w:tcW w:w="3119" w:type="dxa"/>
          </w:tcPr>
          <w:p w14:paraId="08A0A30E"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T-cell stimulation rate</w:t>
            </w:r>
          </w:p>
        </w:tc>
        <w:tc>
          <w:tcPr>
            <w:tcW w:w="1559" w:type="dxa"/>
          </w:tcPr>
          <w:p w14:paraId="159C1878"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9.1e-3</w:t>
            </w:r>
          </w:p>
        </w:tc>
        <w:tc>
          <w:tcPr>
            <w:tcW w:w="1843" w:type="dxa"/>
          </w:tcPr>
          <w:p w14:paraId="206378E8"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2322106F" w14:textId="5D32FEDA"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r w:rsidR="004B7FD2" w:rsidRPr="00B52F52">
              <w:rPr>
                <w:rFonts w:ascii="Arial" w:eastAsiaTheme="minorEastAsia" w:hAnsi="Arial" w:cs="Arial"/>
                <w:sz w:val="18"/>
                <w:szCs w:val="18"/>
                <w:vertAlign w:val="superscript"/>
              </w:rPr>
              <w:t xml:space="preserve"> </w:t>
            </w:r>
          </w:p>
        </w:tc>
      </w:tr>
      <w:tr w:rsidR="004B7FD2" w:rsidRPr="00B66943" w14:paraId="2EE5CECC" w14:textId="77777777" w:rsidTr="007845A4">
        <w:trPr>
          <w:trHeight w:val="66"/>
          <w:jc w:val="center"/>
        </w:trPr>
        <w:tc>
          <w:tcPr>
            <w:tcW w:w="1701" w:type="dxa"/>
          </w:tcPr>
          <w:p w14:paraId="54BBEC5D" w14:textId="77777777" w:rsidR="004B7FD2" w:rsidRPr="00057F68" w:rsidRDefault="004B7FD2" w:rsidP="00977F39">
            <w:pPr>
              <w:rPr>
                <w:rFonts w:ascii="Arial" w:eastAsiaTheme="minorEastAsia" w:hAnsi="Arial" w:cs="Arial"/>
                <w:sz w:val="20"/>
                <w:szCs w:val="20"/>
              </w:rPr>
            </w:pPr>
            <m:oMathPara>
              <m:oMathParaPr>
                <m:jc m:val="left"/>
              </m:oMathParaPr>
              <m:oMath>
                <m:r>
                  <w:rPr>
                    <w:rFonts w:ascii="Cambria Math" w:hAnsi="Cambria Math" w:cs="Arial"/>
                    <w:sz w:val="20"/>
                    <w:szCs w:val="20"/>
                  </w:rPr>
                  <m:t>N</m:t>
                </m:r>
              </m:oMath>
            </m:oMathPara>
          </w:p>
        </w:tc>
        <w:tc>
          <w:tcPr>
            <w:tcW w:w="3119" w:type="dxa"/>
          </w:tcPr>
          <w:p w14:paraId="48678C38"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Maximal growth ratio</w:t>
            </w:r>
          </w:p>
        </w:tc>
        <w:tc>
          <w:tcPr>
            <w:tcW w:w="1559" w:type="dxa"/>
          </w:tcPr>
          <w:p w14:paraId="477B116B"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0.250</w:t>
            </w:r>
          </w:p>
        </w:tc>
        <w:tc>
          <w:tcPr>
            <w:tcW w:w="1843" w:type="dxa"/>
          </w:tcPr>
          <w:p w14:paraId="5757FDE0" w14:textId="77777777" w:rsidR="004B7FD2" w:rsidRPr="000B3F01" w:rsidRDefault="004B7FD2" w:rsidP="00977F39">
            <w:pPr>
              <w:rPr>
                <w:rFonts w:ascii="Arial" w:eastAsiaTheme="minorEastAsia" w:hAnsi="Arial" w:cs="Arial"/>
                <w:sz w:val="18"/>
                <w:szCs w:val="18"/>
                <w:vertAlign w:val="superscript"/>
              </w:rPr>
            </w:pPr>
            <w:proofErr w:type="spellStart"/>
            <w:r w:rsidRPr="000B3F01">
              <w:rPr>
                <w:rFonts w:ascii="Arial" w:eastAsiaTheme="minorEastAsia" w:hAnsi="Arial" w:cs="Arial"/>
                <w:sz w:val="18"/>
                <w:szCs w:val="18"/>
              </w:rPr>
              <w:t>mU</w:t>
            </w:r>
            <w:proofErr w:type="spellEnd"/>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p>
        </w:tc>
        <w:tc>
          <w:tcPr>
            <w:tcW w:w="2413" w:type="dxa"/>
          </w:tcPr>
          <w:p w14:paraId="65B36991" w14:textId="128B76EF"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4B7FD2" w:rsidRPr="000B3F01" w14:paraId="464B0F3A" w14:textId="77777777" w:rsidTr="007845A4">
        <w:trPr>
          <w:trHeight w:val="66"/>
          <w:jc w:val="center"/>
        </w:trPr>
        <w:tc>
          <w:tcPr>
            <w:tcW w:w="1701" w:type="dxa"/>
          </w:tcPr>
          <w:p w14:paraId="15C32277" w14:textId="77777777" w:rsidR="004B7FD2" w:rsidRPr="00057F68" w:rsidRDefault="001531C9" w:rsidP="00977F39">
            <w:pPr>
              <w:rPr>
                <w:rFonts w:ascii="Arial" w:eastAsia="Calibri" w:hAnsi="Arial" w:cs="Arial"/>
                <w:sz w:val="20"/>
                <w:szCs w:val="20"/>
              </w:rPr>
            </w:pPr>
            <m:oMathPara>
              <m:oMathParaPr>
                <m:jc m:val="left"/>
              </m:oMathParaPr>
              <m:oMath>
                <m:sSub>
                  <m:sSubPr>
                    <m:ctrlPr>
                      <w:rPr>
                        <w:rFonts w:ascii="Cambria Math" w:eastAsiaTheme="minorEastAsia" w:hAnsi="Cambria Math"/>
                        <w:i/>
                        <w:sz w:val="20"/>
                        <w:szCs w:val="20"/>
                      </w:rPr>
                    </m:ctrlPr>
                  </m:sSubPr>
                  <m:e>
                    <m:r>
                      <m:rPr>
                        <m:nor/>
                      </m:rPr>
                      <w:rPr>
                        <w:rFonts w:ascii="Cambria Math" w:eastAsiaTheme="minorEastAsia" w:hAnsi="Cambria Math"/>
                        <w:i/>
                        <w:iCs/>
                        <w:sz w:val="20"/>
                        <w:szCs w:val="20"/>
                      </w:rPr>
                      <m:t>FTS</m:t>
                    </m:r>
                  </m:e>
                  <m:sub>
                    <m:r>
                      <w:rPr>
                        <w:rFonts w:ascii="Cambria Math" w:eastAsiaTheme="minorEastAsia" w:hAnsi="Cambria Math"/>
                        <w:sz w:val="20"/>
                        <w:szCs w:val="20"/>
                      </w:rPr>
                      <m:t>0</m:t>
                    </m:r>
                  </m:sub>
                </m:sSub>
              </m:oMath>
            </m:oMathPara>
          </w:p>
        </w:tc>
        <w:tc>
          <w:tcPr>
            <w:tcW w:w="3119" w:type="dxa"/>
          </w:tcPr>
          <w:p w14:paraId="7A0DF4C3"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 xml:space="preserve">Euthyroid </w:t>
            </w:r>
            <w:r w:rsidRPr="00BD2453">
              <w:rPr>
                <w:rFonts w:ascii="Arial" w:eastAsiaTheme="minorEastAsia" w:hAnsi="Arial" w:cs="Arial"/>
                <w:i/>
                <w:iCs/>
                <w:sz w:val="18"/>
                <w:szCs w:val="18"/>
              </w:rPr>
              <w:t>FTS</w:t>
            </w:r>
          </w:p>
          <w:p w14:paraId="0473CC43" w14:textId="77777777" w:rsidR="004B7FD2" w:rsidRPr="000B3F01" w:rsidRDefault="004B7FD2" w:rsidP="00977F39">
            <w:pPr>
              <w:rPr>
                <w:rFonts w:ascii="Arial" w:eastAsiaTheme="minorEastAsia" w:hAnsi="Arial" w:cs="Arial"/>
                <w:sz w:val="18"/>
                <w:szCs w:val="18"/>
              </w:rPr>
            </w:pPr>
          </w:p>
        </w:tc>
        <w:tc>
          <w:tcPr>
            <w:tcW w:w="1559" w:type="dxa"/>
          </w:tcPr>
          <w:p w14:paraId="696FDDB6" w14:textId="77777777"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13.5</w:t>
            </w:r>
          </w:p>
        </w:tc>
        <w:tc>
          <w:tcPr>
            <w:tcW w:w="1843" w:type="dxa"/>
          </w:tcPr>
          <w:p w14:paraId="039971E0" w14:textId="1F3AAC3D" w:rsidR="004B7FD2" w:rsidRPr="000B3F01" w:rsidRDefault="004B7FD2" w:rsidP="00977F39">
            <w:pPr>
              <w:rPr>
                <w:rFonts w:ascii="Arial" w:eastAsiaTheme="minorEastAsia" w:hAnsi="Arial" w:cs="Arial"/>
                <w:sz w:val="18"/>
                <w:szCs w:val="18"/>
              </w:rPr>
            </w:pPr>
            <w:r w:rsidRPr="000B3F01">
              <w:rPr>
                <w:rFonts w:ascii="Arial" w:eastAsiaTheme="minorEastAsia" w:hAnsi="Arial" w:cs="Arial"/>
                <w:sz w:val="18"/>
                <w:szCs w:val="18"/>
              </w:rPr>
              <w:t>mL</w:t>
            </w:r>
          </w:p>
        </w:tc>
        <w:tc>
          <w:tcPr>
            <w:tcW w:w="2413" w:type="dxa"/>
          </w:tcPr>
          <w:p w14:paraId="30B2614A" w14:textId="4BBD5B4A" w:rsidR="004B7FD2" w:rsidRPr="00B52F52" w:rsidRDefault="00B52F52" w:rsidP="00977F3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17</w:t>
            </w:r>
          </w:p>
        </w:tc>
      </w:tr>
    </w:tbl>
    <w:p w14:paraId="33F28014" w14:textId="479E8643" w:rsidR="00515499" w:rsidRDefault="004B7FD2" w:rsidP="004B7FD2">
      <w:pPr>
        <w:rPr>
          <w:rFonts w:ascii="Cambria" w:eastAsiaTheme="minorEastAsia" w:hAnsi="Cambria" w:cs="Arial"/>
          <w:sz w:val="18"/>
          <w:szCs w:val="18"/>
        </w:rPr>
      </w:pPr>
      <w:r>
        <w:rPr>
          <w:rFonts w:ascii="Cambria" w:eastAsiaTheme="minorEastAsia" w:hAnsi="Cambria" w:cs="Arial"/>
          <w:b/>
          <w:bCs/>
          <w:sz w:val="18"/>
          <w:szCs w:val="18"/>
        </w:rPr>
        <w:t xml:space="preserve">Table 1: </w:t>
      </w:r>
      <w:r>
        <w:rPr>
          <w:rFonts w:ascii="Cambria" w:eastAsiaTheme="minorEastAsia" w:hAnsi="Cambria" w:cs="Arial"/>
          <w:sz w:val="18"/>
          <w:szCs w:val="18"/>
        </w:rPr>
        <w:t xml:space="preserve">Initial parameter estimates </w:t>
      </w:r>
      <w:r w:rsidR="0006159F">
        <w:rPr>
          <w:rFonts w:ascii="Cambria" w:eastAsiaTheme="minorEastAsia" w:hAnsi="Cambria" w:cs="Arial"/>
          <w:sz w:val="18"/>
          <w:szCs w:val="18"/>
        </w:rPr>
        <w:t xml:space="preserve">and sources </w:t>
      </w:r>
      <w:r>
        <w:rPr>
          <w:rFonts w:ascii="Cambria" w:eastAsiaTheme="minorEastAsia" w:hAnsi="Cambria" w:cs="Arial"/>
          <w:sz w:val="18"/>
          <w:szCs w:val="18"/>
        </w:rPr>
        <w:t xml:space="preserve">for </w:t>
      </w:r>
      <w:proofErr w:type="spellStart"/>
      <w:r>
        <w:rPr>
          <w:rFonts w:ascii="Cambria" w:eastAsiaTheme="minorEastAsia" w:hAnsi="Cambria" w:cs="Arial"/>
          <w:sz w:val="18"/>
          <w:szCs w:val="18"/>
        </w:rPr>
        <w:t>Thyr</w:t>
      </w:r>
      <w:r w:rsidR="0014357F">
        <w:rPr>
          <w:rFonts w:ascii="Cambria" w:eastAsiaTheme="minorEastAsia" w:hAnsi="Cambria" w:cs="Arial"/>
          <w:sz w:val="18"/>
          <w:szCs w:val="18"/>
        </w:rPr>
        <w:t>IM</w:t>
      </w:r>
      <w:r>
        <w:rPr>
          <w:rFonts w:ascii="Cambria" w:eastAsiaTheme="minorEastAsia" w:hAnsi="Cambria" w:cs="Arial"/>
          <w:sz w:val="18"/>
          <w:szCs w:val="18"/>
        </w:rPr>
        <w:t>sim</w:t>
      </w:r>
      <w:proofErr w:type="spellEnd"/>
      <w:r w:rsidR="0068109B">
        <w:rPr>
          <w:rFonts w:ascii="Cambria" w:eastAsiaTheme="minorEastAsia" w:hAnsi="Cambria" w:cs="Arial"/>
          <w:sz w:val="18"/>
          <w:szCs w:val="18"/>
        </w:rPr>
        <w:t xml:space="preserve">.  </w:t>
      </w:r>
      <w:r w:rsidR="0006159F" w:rsidRPr="00E9796F">
        <w:rPr>
          <w:rFonts w:ascii="Cambria" w:eastAsiaTheme="minorEastAsia" w:hAnsi="Cambria" w:cs="Arial"/>
          <w:sz w:val="18"/>
          <w:szCs w:val="18"/>
          <w:highlight w:val="yellow"/>
        </w:rPr>
        <w:t xml:space="preserve">The rate </w:t>
      </w:r>
      <m:oMath>
        <m:sSub>
          <m:sSubPr>
            <m:ctrlPr>
              <w:rPr>
                <w:rFonts w:ascii="Cambria Math" w:hAnsi="Cambria Math" w:cs="Arial"/>
                <w:i/>
                <w:sz w:val="20"/>
                <w:szCs w:val="20"/>
                <w:highlight w:val="yellow"/>
              </w:rPr>
            </m:ctrlPr>
          </m:sSubPr>
          <m:e>
            <m:r>
              <w:rPr>
                <w:rFonts w:ascii="Cambria Math" w:hAnsi="Cambria Math" w:cs="Arial"/>
                <w:sz w:val="20"/>
                <w:szCs w:val="20"/>
                <w:highlight w:val="yellow"/>
              </w:rPr>
              <m:t>σ</m:t>
            </m:r>
          </m:e>
          <m:sub>
            <m:r>
              <w:rPr>
                <w:rFonts w:ascii="Cambria Math" w:hAnsi="Cambria Math" w:cs="Arial"/>
                <w:sz w:val="20"/>
                <w:szCs w:val="20"/>
                <w:highlight w:val="yellow"/>
              </w:rPr>
              <m:t>B</m:t>
            </m:r>
          </m:sub>
        </m:sSub>
        <m:r>
          <w:rPr>
            <w:rFonts w:ascii="Cambria Math" w:hAnsi="Cambria Math" w:cs="Arial"/>
            <w:sz w:val="20"/>
            <w:szCs w:val="20"/>
            <w:highlight w:val="yellow"/>
          </w:rPr>
          <m:t xml:space="preserve"> </m:t>
        </m:r>
      </m:oMath>
      <w:r w:rsidR="0006159F" w:rsidRPr="00E9796F">
        <w:rPr>
          <w:rFonts w:ascii="Cambria" w:eastAsiaTheme="minorEastAsia" w:hAnsi="Cambria" w:cs="Arial"/>
          <w:sz w:val="18"/>
          <w:szCs w:val="18"/>
          <w:highlight w:val="yellow"/>
        </w:rPr>
        <w:t xml:space="preserve">at which </w:t>
      </w:r>
      <w:r w:rsidR="005A0B0E">
        <w:rPr>
          <w:rFonts w:ascii="Cambria" w:eastAsiaTheme="minorEastAsia" w:hAnsi="Cambria" w:cs="Arial"/>
          <w:sz w:val="18"/>
          <w:szCs w:val="18"/>
          <w:highlight w:val="yellow"/>
        </w:rPr>
        <w:t xml:space="preserve">plasma </w:t>
      </w:r>
      <w:r w:rsidR="0006159F" w:rsidRPr="00E9796F">
        <w:rPr>
          <w:rFonts w:ascii="Cambria" w:eastAsiaTheme="minorEastAsia" w:hAnsi="Cambria" w:cs="Arial"/>
          <w:sz w:val="18"/>
          <w:szCs w:val="18"/>
          <w:highlight w:val="yellow"/>
        </w:rPr>
        <w:t>T</w:t>
      </w:r>
      <w:r w:rsidR="005A0B0E">
        <w:rPr>
          <w:rFonts w:ascii="Cambria" w:eastAsiaTheme="minorEastAsia" w:hAnsi="Cambria" w:cs="Arial"/>
          <w:sz w:val="18"/>
          <w:szCs w:val="18"/>
          <w:highlight w:val="yellow"/>
        </w:rPr>
        <w:t>4</w:t>
      </w:r>
      <w:r w:rsidR="0006159F" w:rsidRPr="00E9796F">
        <w:rPr>
          <w:rFonts w:ascii="Cambria" w:eastAsiaTheme="minorEastAsia" w:hAnsi="Cambria" w:cs="Arial"/>
          <w:sz w:val="18"/>
          <w:szCs w:val="18"/>
          <w:highlight w:val="yellow"/>
        </w:rPr>
        <w:t xml:space="preserve"> </w:t>
      </w:r>
      <w:r w:rsidR="005A0B0E">
        <w:rPr>
          <w:rFonts w:ascii="Cambria" w:eastAsiaTheme="minorEastAsia" w:hAnsi="Cambria" w:cs="Arial"/>
          <w:sz w:val="18"/>
          <w:szCs w:val="18"/>
          <w:highlight w:val="yellow"/>
        </w:rPr>
        <w:t xml:space="preserve">(via conversion to T3 in the cell) </w:t>
      </w:r>
      <w:r w:rsidR="0006159F" w:rsidRPr="00E9796F">
        <w:rPr>
          <w:rFonts w:ascii="Cambria" w:eastAsiaTheme="minorEastAsia" w:hAnsi="Cambria" w:cs="Arial"/>
          <w:sz w:val="18"/>
          <w:szCs w:val="18"/>
          <w:highlight w:val="yellow"/>
        </w:rPr>
        <w:t>stimulates B-cell proliferation</w:t>
      </w:r>
      <w:r w:rsidR="0006159F">
        <w:rPr>
          <w:rFonts w:ascii="Cambria" w:eastAsiaTheme="minorEastAsia" w:hAnsi="Cambria" w:cs="Arial"/>
          <w:sz w:val="18"/>
          <w:szCs w:val="18"/>
        </w:rPr>
        <w:t xml:space="preserve"> is unknown and is estimated using the initial </w:t>
      </w:r>
      <w:proofErr w:type="spellStart"/>
      <w:r w:rsidR="0006159F">
        <w:rPr>
          <w:rFonts w:ascii="Cambria" w:eastAsiaTheme="minorEastAsia" w:hAnsi="Cambria" w:cs="Arial"/>
          <w:sz w:val="18"/>
          <w:szCs w:val="18"/>
        </w:rPr>
        <w:t>Thyr</w:t>
      </w:r>
      <w:r w:rsidR="005A0B0E">
        <w:rPr>
          <w:rFonts w:ascii="Cambria" w:eastAsiaTheme="minorEastAsia" w:hAnsi="Cambria" w:cs="Arial"/>
          <w:sz w:val="18"/>
          <w:szCs w:val="18"/>
        </w:rPr>
        <w:t>IM</w:t>
      </w:r>
      <w:r w:rsidR="0006159F">
        <w:rPr>
          <w:rFonts w:ascii="Cambria" w:eastAsiaTheme="minorEastAsia" w:hAnsi="Cambria" w:cs="Arial"/>
          <w:sz w:val="18"/>
          <w:szCs w:val="18"/>
        </w:rPr>
        <w:t>sim</w:t>
      </w:r>
      <w:proofErr w:type="spellEnd"/>
      <w:r w:rsidR="0006159F">
        <w:rPr>
          <w:rFonts w:ascii="Cambria" w:eastAsiaTheme="minorEastAsia" w:hAnsi="Cambria" w:cs="Arial"/>
          <w:sz w:val="18"/>
          <w:szCs w:val="18"/>
        </w:rPr>
        <w:t xml:space="preserve"> model</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Note </w:t>
      </w:r>
      <w:r w:rsidR="00E9796F">
        <w:rPr>
          <w:rFonts w:ascii="Cambria" w:eastAsiaTheme="minorEastAsia" w:hAnsi="Cambria" w:cs="Arial"/>
          <w:sz w:val="18"/>
          <w:szCs w:val="18"/>
        </w:rPr>
        <w:t>s</w:t>
      </w:r>
      <w:r w:rsidR="0006159F">
        <w:rPr>
          <w:rFonts w:ascii="Cambria" w:eastAsiaTheme="minorEastAsia" w:hAnsi="Cambria" w:cs="Arial"/>
          <w:sz w:val="18"/>
          <w:szCs w:val="18"/>
        </w:rPr>
        <w:t xml:space="preserve">tate variables </w:t>
      </w:r>
      <w:r w:rsidR="005A0B0E">
        <w:rPr>
          <w:rFonts w:ascii="Cambria" w:eastAsiaTheme="minorEastAsia" w:hAnsi="Cambria" w:cs="Arial"/>
          <w:sz w:val="18"/>
          <w:szCs w:val="18"/>
        </w:rPr>
        <w:t xml:space="preserve">of the full model </w:t>
      </w:r>
      <w:r w:rsidR="00BD2453">
        <w:rPr>
          <w:rFonts w:ascii="Cambria" w:eastAsiaTheme="minorEastAsia" w:hAnsi="Cambria" w:cs="Arial"/>
          <w:sz w:val="18"/>
          <w:szCs w:val="18"/>
        </w:rPr>
        <w:t xml:space="preserve">are </w:t>
      </w:r>
      <w:r w:rsidR="0006159F">
        <w:rPr>
          <w:rFonts w:ascii="Cambria" w:eastAsiaTheme="minorEastAsia" w:hAnsi="Cambria" w:cs="Arial"/>
          <w:sz w:val="18"/>
          <w:szCs w:val="18"/>
        </w:rPr>
        <w:t>influenced by parameters listed in terms of mole</w:t>
      </w:r>
      <w:r w:rsidR="00955605">
        <w:rPr>
          <w:rFonts w:ascii="Cambria" w:eastAsiaTheme="minorEastAsia" w:hAnsi="Cambria" w:cs="Arial"/>
          <w:sz w:val="18"/>
          <w:szCs w:val="18"/>
        </w:rPr>
        <w:t>c</w:t>
      </w:r>
      <w:r w:rsidR="0006159F">
        <w:rPr>
          <w:rFonts w:ascii="Cambria" w:eastAsiaTheme="minorEastAsia" w:hAnsi="Cambria" w:cs="Arial"/>
          <w:sz w:val="18"/>
          <w:szCs w:val="18"/>
        </w:rPr>
        <w:t>ule</w:t>
      </w:r>
      <w:r w:rsidR="005A0B0E">
        <w:rPr>
          <w:rFonts w:ascii="Cambria" w:eastAsiaTheme="minorEastAsia" w:hAnsi="Cambria" w:cs="Arial"/>
          <w:sz w:val="18"/>
          <w:szCs w:val="18"/>
        </w:rPr>
        <w:t xml:space="preserve"> number </w:t>
      </w:r>
      <w:r w:rsidR="0006159F">
        <w:rPr>
          <w:rFonts w:ascii="Cambria" w:eastAsiaTheme="minorEastAsia" w:hAnsi="Cambria" w:cs="Arial"/>
          <w:sz w:val="18"/>
          <w:szCs w:val="18"/>
        </w:rPr>
        <w:t>are converted t</w:t>
      </w:r>
      <w:r w:rsidR="00BD2453">
        <w:rPr>
          <w:rFonts w:ascii="Cambria" w:eastAsiaTheme="minorEastAsia" w:hAnsi="Cambria" w:cs="Arial"/>
          <w:sz w:val="18"/>
          <w:szCs w:val="18"/>
        </w:rPr>
        <w:t>o standard units</w:t>
      </w:r>
      <w:r w:rsidR="0006159F">
        <w:rPr>
          <w:rFonts w:ascii="Cambria" w:eastAsiaTheme="minorEastAsia" w:hAnsi="Cambria" w:cs="Arial"/>
          <w:sz w:val="18"/>
          <w:szCs w:val="18"/>
        </w:rPr>
        <w:t xml:space="preserve"> before plotting</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Parameters for the thyroid </w:t>
      </w:r>
      <w:r w:rsidR="005A0B0E">
        <w:rPr>
          <w:rFonts w:ascii="Cambria" w:eastAsiaTheme="minorEastAsia" w:hAnsi="Cambria" w:cs="Arial"/>
          <w:sz w:val="18"/>
          <w:szCs w:val="18"/>
        </w:rPr>
        <w:t xml:space="preserve">hormone regulation </w:t>
      </w:r>
      <w:proofErr w:type="spellStart"/>
      <w:r>
        <w:rPr>
          <w:rFonts w:ascii="Cambria" w:eastAsiaTheme="minorEastAsia" w:hAnsi="Cambria" w:cs="Arial"/>
          <w:sz w:val="18"/>
          <w:szCs w:val="18"/>
        </w:rPr>
        <w:t>submodel</w:t>
      </w:r>
      <w:proofErr w:type="spellEnd"/>
      <w:r>
        <w:rPr>
          <w:rFonts w:ascii="Cambria" w:eastAsiaTheme="minorEastAsia" w:hAnsi="Cambria" w:cs="Arial"/>
          <w:sz w:val="18"/>
          <w:szCs w:val="18"/>
        </w:rPr>
        <w:t xml:space="preserve"> can be found in</w:t>
      </w:r>
      <w:r w:rsidR="0006159F" w:rsidRPr="0006159F">
        <w:rPr>
          <w:rFonts w:ascii="Cambria" w:eastAsiaTheme="minorEastAsia" w:hAnsi="Cambria" w:cs="Arial"/>
          <w:sz w:val="18"/>
          <w:szCs w:val="18"/>
        </w:rPr>
        <w:t xml:space="preserve"> Cruz-</w:t>
      </w:r>
      <w:proofErr w:type="spellStart"/>
      <w:r w:rsidR="0006159F" w:rsidRPr="0006159F">
        <w:rPr>
          <w:rFonts w:ascii="Cambria" w:eastAsiaTheme="minorEastAsia" w:hAnsi="Cambria" w:cs="Arial"/>
          <w:sz w:val="18"/>
          <w:szCs w:val="18"/>
        </w:rPr>
        <w:t>Loya</w:t>
      </w:r>
      <w:proofErr w:type="spellEnd"/>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6</w:t>
      </w:r>
      <w:r w:rsidR="0006159F">
        <w:rPr>
          <w:rFonts w:ascii="Cambria" w:eastAsiaTheme="minorEastAsia" w:hAnsi="Cambria" w:cs="Arial"/>
          <w:sz w:val="18"/>
          <w:szCs w:val="18"/>
        </w:rPr>
        <w:t>.</w:t>
      </w:r>
    </w:p>
    <w:p w14:paraId="1B3FDA5F" w14:textId="77777777" w:rsidR="00515499" w:rsidRDefault="00515499" w:rsidP="004B7FD2">
      <w:pPr>
        <w:rPr>
          <w:rFonts w:ascii="Cambria" w:eastAsiaTheme="minorEastAsia" w:hAnsi="Cambria" w:cs="Arial"/>
          <w:sz w:val="18"/>
          <w:szCs w:val="18"/>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0B3F01" w14:paraId="79803B83" w14:textId="77777777" w:rsidTr="007845A4">
        <w:trPr>
          <w:jc w:val="center"/>
        </w:trPr>
        <w:tc>
          <w:tcPr>
            <w:tcW w:w="1701" w:type="dxa"/>
            <w:tcBorders>
              <w:bottom w:val="single" w:sz="4" w:space="0" w:color="auto"/>
            </w:tcBorders>
          </w:tcPr>
          <w:p w14:paraId="6A86932B" w14:textId="77777777" w:rsidR="004B7FD2" w:rsidRPr="004B7FD2" w:rsidRDefault="004B7FD2" w:rsidP="00977F39">
            <w:pPr>
              <w:rPr>
                <w:rFonts w:ascii="Roboto" w:eastAsiaTheme="minorEastAsia" w:hAnsi="Roboto" w:cs="Arial"/>
                <w:b/>
                <w:bCs/>
                <w:sz w:val="18"/>
                <w:szCs w:val="18"/>
              </w:rPr>
            </w:pPr>
            <w:r w:rsidRPr="004B7FD2">
              <w:rPr>
                <w:rFonts w:ascii="Roboto" w:eastAsiaTheme="minorEastAsia" w:hAnsi="Roboto" w:cs="Arial"/>
                <w:b/>
                <w:bCs/>
                <w:sz w:val="18"/>
                <w:szCs w:val="18"/>
              </w:rPr>
              <w:t>State Variable</w:t>
            </w:r>
          </w:p>
        </w:tc>
        <w:tc>
          <w:tcPr>
            <w:tcW w:w="3119" w:type="dxa"/>
            <w:tcBorders>
              <w:bottom w:val="single" w:sz="4" w:space="0" w:color="auto"/>
            </w:tcBorders>
          </w:tcPr>
          <w:p w14:paraId="47C8C09F" w14:textId="77777777" w:rsidR="004B7FD2" w:rsidRPr="004B7FD2" w:rsidRDefault="004B7FD2" w:rsidP="00977F39">
            <w:pPr>
              <w:rPr>
                <w:rFonts w:ascii="Roboto" w:eastAsiaTheme="minorEastAsia" w:hAnsi="Roboto" w:cs="Arial"/>
                <w:b/>
                <w:bCs/>
                <w:sz w:val="18"/>
                <w:szCs w:val="18"/>
              </w:rPr>
            </w:pPr>
            <w:r w:rsidRPr="004B7FD2">
              <w:rPr>
                <w:rFonts w:ascii="Roboto" w:eastAsiaTheme="minorEastAsia" w:hAnsi="Roboto" w:cs="Arial"/>
                <w:b/>
                <w:bCs/>
                <w:sz w:val="18"/>
                <w:szCs w:val="18"/>
              </w:rPr>
              <w:t>Description</w:t>
            </w:r>
          </w:p>
        </w:tc>
        <w:tc>
          <w:tcPr>
            <w:tcW w:w="1559" w:type="dxa"/>
            <w:tcBorders>
              <w:bottom w:val="single" w:sz="4" w:space="0" w:color="auto"/>
            </w:tcBorders>
          </w:tcPr>
          <w:p w14:paraId="7B927218" w14:textId="1F549E0A" w:rsidR="004B7FD2" w:rsidRPr="004B7FD2" w:rsidRDefault="004B7FD2" w:rsidP="00977F39">
            <w:pPr>
              <w:rPr>
                <w:rFonts w:ascii="Roboto" w:eastAsiaTheme="minorEastAsia" w:hAnsi="Roboto" w:cs="Arial"/>
                <w:b/>
                <w:bCs/>
                <w:sz w:val="18"/>
                <w:szCs w:val="18"/>
              </w:rPr>
            </w:pPr>
            <w:r w:rsidRPr="004B7FD2">
              <w:rPr>
                <w:rFonts w:ascii="Roboto" w:eastAsiaTheme="minorEastAsia" w:hAnsi="Roboto" w:cs="Arial"/>
                <w:b/>
                <w:bCs/>
                <w:sz w:val="18"/>
                <w:szCs w:val="18"/>
              </w:rPr>
              <w:t>Value</w:t>
            </w:r>
          </w:p>
        </w:tc>
        <w:tc>
          <w:tcPr>
            <w:tcW w:w="1843" w:type="dxa"/>
            <w:tcBorders>
              <w:bottom w:val="single" w:sz="4" w:space="0" w:color="auto"/>
            </w:tcBorders>
          </w:tcPr>
          <w:p w14:paraId="3C2FF6DC" w14:textId="77777777" w:rsidR="004B7FD2" w:rsidRPr="004B7FD2" w:rsidRDefault="004B7FD2" w:rsidP="00977F39">
            <w:pPr>
              <w:rPr>
                <w:rFonts w:ascii="Roboto" w:eastAsiaTheme="minorEastAsia" w:hAnsi="Roboto" w:cs="Arial"/>
                <w:b/>
                <w:bCs/>
                <w:sz w:val="18"/>
                <w:szCs w:val="18"/>
              </w:rPr>
            </w:pPr>
            <w:r w:rsidRPr="004B7FD2">
              <w:rPr>
                <w:rFonts w:ascii="Roboto" w:eastAsiaTheme="minorEastAsia" w:hAnsi="Roboto" w:cs="Arial"/>
                <w:b/>
                <w:bCs/>
                <w:sz w:val="18"/>
                <w:szCs w:val="18"/>
              </w:rPr>
              <w:t>Units</w:t>
            </w:r>
          </w:p>
        </w:tc>
        <w:tc>
          <w:tcPr>
            <w:tcW w:w="2413" w:type="dxa"/>
            <w:tcBorders>
              <w:bottom w:val="single" w:sz="4" w:space="0" w:color="auto"/>
            </w:tcBorders>
          </w:tcPr>
          <w:p w14:paraId="171E1E61" w14:textId="77777777" w:rsidR="004B7FD2" w:rsidRPr="004B7FD2" w:rsidRDefault="004B7FD2" w:rsidP="00977F39">
            <w:pPr>
              <w:rPr>
                <w:rFonts w:ascii="Roboto" w:eastAsiaTheme="minorEastAsia" w:hAnsi="Roboto" w:cs="Arial"/>
                <w:b/>
                <w:bCs/>
                <w:sz w:val="18"/>
                <w:szCs w:val="18"/>
              </w:rPr>
            </w:pPr>
            <w:r w:rsidRPr="004B7FD2">
              <w:rPr>
                <w:rFonts w:ascii="Roboto" w:eastAsiaTheme="minorEastAsia" w:hAnsi="Roboto" w:cs="Arial"/>
                <w:b/>
                <w:bCs/>
                <w:sz w:val="18"/>
                <w:szCs w:val="18"/>
              </w:rPr>
              <w:t>Source</w:t>
            </w:r>
          </w:p>
        </w:tc>
      </w:tr>
      <w:tr w:rsidR="004B7FD2" w:rsidRPr="000B3F01" w14:paraId="5C5457DF" w14:textId="77777777" w:rsidTr="007845A4">
        <w:trPr>
          <w:jc w:val="center"/>
        </w:trPr>
        <w:tc>
          <w:tcPr>
            <w:tcW w:w="1701" w:type="dxa"/>
            <w:tcBorders>
              <w:top w:val="single" w:sz="4" w:space="0" w:color="auto"/>
            </w:tcBorders>
          </w:tcPr>
          <w:p w14:paraId="63A4D371" w14:textId="77777777" w:rsidR="004B7FD2" w:rsidRPr="004B7FD2" w:rsidRDefault="004B7FD2" w:rsidP="00977F39">
            <w:pPr>
              <w:rPr>
                <w:rFonts w:ascii="Cambria Math" w:eastAsiaTheme="minorEastAsia" w:hAnsi="Cambria Math" w:cs="Arial"/>
                <w:i/>
                <w:iCs/>
                <w:color w:val="000000" w:themeColor="text1"/>
                <w:sz w:val="20"/>
                <w:szCs w:val="20"/>
              </w:rPr>
            </w:pPr>
            <w:r w:rsidRPr="004B7FD2">
              <w:rPr>
                <w:rFonts w:ascii="Cambria Math" w:eastAsiaTheme="minorEastAsia" w:hAnsi="Cambria Math" w:cs="Arial"/>
                <w:i/>
                <w:iCs/>
                <w:color w:val="000000" w:themeColor="text1"/>
                <w:sz w:val="20"/>
                <w:szCs w:val="20"/>
              </w:rPr>
              <w:t>B</w:t>
            </w:r>
          </w:p>
        </w:tc>
        <w:tc>
          <w:tcPr>
            <w:tcW w:w="3119" w:type="dxa"/>
            <w:tcBorders>
              <w:top w:val="single" w:sz="4" w:space="0" w:color="auto"/>
            </w:tcBorders>
          </w:tcPr>
          <w:p w14:paraId="45507429"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Activated B-cells</w:t>
            </w:r>
          </w:p>
        </w:tc>
        <w:tc>
          <w:tcPr>
            <w:tcW w:w="1559" w:type="dxa"/>
            <w:tcBorders>
              <w:top w:val="single" w:sz="4" w:space="0" w:color="auto"/>
            </w:tcBorders>
          </w:tcPr>
          <w:p w14:paraId="3A852821"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100</w:t>
            </w:r>
          </w:p>
        </w:tc>
        <w:tc>
          <w:tcPr>
            <w:tcW w:w="1843" w:type="dxa"/>
            <w:tcBorders>
              <w:top w:val="single" w:sz="4" w:space="0" w:color="auto"/>
            </w:tcBorders>
          </w:tcPr>
          <w:p w14:paraId="21614EA9"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cells/mL</w:t>
            </w:r>
          </w:p>
        </w:tc>
        <w:tc>
          <w:tcPr>
            <w:tcW w:w="2413" w:type="dxa"/>
            <w:tcBorders>
              <w:top w:val="single" w:sz="4" w:space="0" w:color="auto"/>
            </w:tcBorders>
          </w:tcPr>
          <w:p w14:paraId="2D13669D" w14:textId="278482D5" w:rsidR="004B7FD2" w:rsidRPr="00B52F52" w:rsidRDefault="00B52F52" w:rsidP="00977F3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9</w:t>
            </w:r>
          </w:p>
        </w:tc>
      </w:tr>
      <w:tr w:rsidR="004B7FD2" w:rsidRPr="000B3F01" w14:paraId="47480663" w14:textId="77777777" w:rsidTr="007845A4">
        <w:trPr>
          <w:jc w:val="center"/>
        </w:trPr>
        <w:tc>
          <w:tcPr>
            <w:tcW w:w="1701" w:type="dxa"/>
          </w:tcPr>
          <w:p w14:paraId="04A9FE52" w14:textId="77777777" w:rsidR="004B7FD2" w:rsidRPr="004B7FD2" w:rsidRDefault="004B7FD2" w:rsidP="00977F39">
            <w:pPr>
              <w:rPr>
                <w:rFonts w:ascii="Cambria Math" w:eastAsiaTheme="minorEastAsia" w:hAnsi="Cambria Math" w:cs="Arial"/>
                <w:i/>
                <w:iCs/>
                <w:color w:val="000000" w:themeColor="text1"/>
                <w:sz w:val="20"/>
                <w:szCs w:val="20"/>
                <w:lang w:val="sv-SE"/>
              </w:rPr>
            </w:pPr>
            <w:r w:rsidRPr="004B7FD2">
              <w:rPr>
                <w:rFonts w:ascii="Cambria Math" w:eastAsiaTheme="minorEastAsia" w:hAnsi="Cambria Math" w:cs="Arial"/>
                <w:i/>
                <w:iCs/>
                <w:color w:val="000000" w:themeColor="text1"/>
                <w:sz w:val="20"/>
                <w:szCs w:val="20"/>
                <w:lang w:val="sv-SE"/>
              </w:rPr>
              <w:t>P</w:t>
            </w:r>
          </w:p>
        </w:tc>
        <w:tc>
          <w:tcPr>
            <w:tcW w:w="3119" w:type="dxa"/>
          </w:tcPr>
          <w:p w14:paraId="088E37BB"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Plasma Cells</w:t>
            </w:r>
          </w:p>
        </w:tc>
        <w:tc>
          <w:tcPr>
            <w:tcW w:w="1559" w:type="dxa"/>
          </w:tcPr>
          <w:p w14:paraId="52FCAD4A"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80</w:t>
            </w:r>
          </w:p>
        </w:tc>
        <w:tc>
          <w:tcPr>
            <w:tcW w:w="1843" w:type="dxa"/>
          </w:tcPr>
          <w:p w14:paraId="4290DE1A"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cells/mL</w:t>
            </w:r>
          </w:p>
        </w:tc>
        <w:tc>
          <w:tcPr>
            <w:tcW w:w="2413" w:type="dxa"/>
          </w:tcPr>
          <w:p w14:paraId="4AA56CB4"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Simulation</w:t>
            </w:r>
          </w:p>
        </w:tc>
      </w:tr>
      <w:tr w:rsidR="004B7FD2" w:rsidRPr="000B3F01" w14:paraId="66D2ED51" w14:textId="77777777" w:rsidTr="007845A4">
        <w:trPr>
          <w:jc w:val="center"/>
        </w:trPr>
        <w:tc>
          <w:tcPr>
            <w:tcW w:w="1701" w:type="dxa"/>
          </w:tcPr>
          <w:p w14:paraId="3037421A" w14:textId="77777777" w:rsidR="004B7FD2" w:rsidRPr="004B7FD2" w:rsidRDefault="004B7FD2" w:rsidP="00977F39">
            <w:pPr>
              <w:rPr>
                <w:rFonts w:ascii="Cambria Math" w:eastAsiaTheme="minorEastAsia" w:hAnsi="Cambria Math" w:cs="Arial"/>
                <w:i/>
                <w:iCs/>
                <w:color w:val="000000" w:themeColor="text1"/>
                <w:sz w:val="20"/>
                <w:szCs w:val="20"/>
                <w:lang w:val="sv-SE"/>
              </w:rPr>
            </w:pPr>
            <w:r w:rsidRPr="004B7FD2">
              <w:rPr>
                <w:rFonts w:ascii="Cambria Math" w:eastAsiaTheme="minorEastAsia" w:hAnsi="Cambria Math" w:cs="Arial"/>
                <w:i/>
                <w:iCs/>
                <w:color w:val="000000" w:themeColor="text1"/>
                <w:sz w:val="20"/>
                <w:szCs w:val="20"/>
                <w:lang w:val="sv-SE"/>
              </w:rPr>
              <w:t>T</w:t>
            </w:r>
          </w:p>
        </w:tc>
        <w:tc>
          <w:tcPr>
            <w:tcW w:w="3119" w:type="dxa"/>
          </w:tcPr>
          <w:p w14:paraId="52EFA7D3"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Activated CD4+ Helper T-Cells</w:t>
            </w:r>
          </w:p>
        </w:tc>
        <w:tc>
          <w:tcPr>
            <w:tcW w:w="1559" w:type="dxa"/>
          </w:tcPr>
          <w:p w14:paraId="4F063553"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805</w:t>
            </w:r>
          </w:p>
        </w:tc>
        <w:tc>
          <w:tcPr>
            <w:tcW w:w="1843" w:type="dxa"/>
          </w:tcPr>
          <w:p w14:paraId="3C388BAB"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cells/mL</w:t>
            </w:r>
          </w:p>
        </w:tc>
        <w:tc>
          <w:tcPr>
            <w:tcW w:w="2413" w:type="dxa"/>
          </w:tcPr>
          <w:p w14:paraId="6052E2C8" w14:textId="01B339F6" w:rsidR="004B7FD2" w:rsidRPr="00B52F52" w:rsidRDefault="00B52F52" w:rsidP="00977F3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18</w:t>
            </w:r>
          </w:p>
        </w:tc>
      </w:tr>
      <w:tr w:rsidR="004B7FD2" w:rsidRPr="000B3F01" w14:paraId="33B742EC" w14:textId="77777777" w:rsidTr="007845A4">
        <w:trPr>
          <w:jc w:val="center"/>
        </w:trPr>
        <w:tc>
          <w:tcPr>
            <w:tcW w:w="1701" w:type="dxa"/>
          </w:tcPr>
          <w:p w14:paraId="74D18C62" w14:textId="77777777" w:rsidR="004B7FD2" w:rsidRPr="004B7FD2" w:rsidRDefault="004B7FD2" w:rsidP="00977F39">
            <w:pPr>
              <w:rPr>
                <w:rFonts w:ascii="Cambria Math" w:eastAsiaTheme="minorEastAsia" w:hAnsi="Cambria Math" w:cs="Arial"/>
                <w:i/>
                <w:iCs/>
                <w:color w:val="000000" w:themeColor="text1"/>
                <w:sz w:val="20"/>
                <w:szCs w:val="20"/>
              </w:rPr>
            </w:pPr>
            <w:r w:rsidRPr="004B7FD2">
              <w:rPr>
                <w:rFonts w:ascii="Cambria Math" w:eastAsiaTheme="minorEastAsia" w:hAnsi="Cambria Math" w:cs="Arial"/>
                <w:i/>
                <w:iCs/>
                <w:color w:val="000000" w:themeColor="text1"/>
                <w:sz w:val="20"/>
                <w:szCs w:val="20"/>
              </w:rPr>
              <w:t>C</w:t>
            </w:r>
          </w:p>
        </w:tc>
        <w:tc>
          <w:tcPr>
            <w:tcW w:w="3119" w:type="dxa"/>
          </w:tcPr>
          <w:p w14:paraId="26038450" w14:textId="3D351975"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Cytokines</w:t>
            </w:r>
          </w:p>
        </w:tc>
        <w:tc>
          <w:tcPr>
            <w:tcW w:w="1559" w:type="dxa"/>
          </w:tcPr>
          <w:p w14:paraId="6FF7BC83"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6.022e15</w:t>
            </w:r>
          </w:p>
        </w:tc>
        <w:tc>
          <w:tcPr>
            <w:tcW w:w="1843" w:type="dxa"/>
          </w:tcPr>
          <w:p w14:paraId="0E07EA6C"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molecules/mL</w:t>
            </w:r>
          </w:p>
        </w:tc>
        <w:tc>
          <w:tcPr>
            <w:tcW w:w="2413" w:type="dxa"/>
          </w:tcPr>
          <w:p w14:paraId="60B8FC63" w14:textId="035B982B" w:rsidR="004B7FD2" w:rsidRPr="00B52F52" w:rsidRDefault="00B52F52" w:rsidP="00977F3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9</w:t>
            </w:r>
          </w:p>
        </w:tc>
      </w:tr>
      <w:tr w:rsidR="004B7FD2" w:rsidRPr="000B3F01" w14:paraId="633DD2FF" w14:textId="77777777" w:rsidTr="007845A4">
        <w:trPr>
          <w:jc w:val="center"/>
        </w:trPr>
        <w:tc>
          <w:tcPr>
            <w:tcW w:w="1701" w:type="dxa"/>
          </w:tcPr>
          <w:p w14:paraId="48ACE33B" w14:textId="77777777" w:rsidR="004B7FD2" w:rsidRPr="004B7FD2" w:rsidRDefault="004B7FD2" w:rsidP="00977F39">
            <w:pPr>
              <w:rPr>
                <w:rFonts w:ascii="Cambria Math" w:eastAsiaTheme="minorEastAsia" w:hAnsi="Cambria Math" w:cs="Arial"/>
                <w:i/>
                <w:iCs/>
                <w:color w:val="000000" w:themeColor="text1"/>
                <w:sz w:val="20"/>
                <w:szCs w:val="20"/>
              </w:rPr>
            </w:pPr>
            <w:r w:rsidRPr="004B7FD2">
              <w:rPr>
                <w:rFonts w:ascii="Cambria Math" w:eastAsiaTheme="minorEastAsia" w:hAnsi="Cambria Math" w:cs="Arial"/>
                <w:i/>
                <w:iCs/>
                <w:color w:val="000000" w:themeColor="text1"/>
                <w:sz w:val="20"/>
                <w:szCs w:val="20"/>
              </w:rPr>
              <w:t>FTS</w:t>
            </w:r>
          </w:p>
        </w:tc>
        <w:tc>
          <w:tcPr>
            <w:tcW w:w="3119" w:type="dxa"/>
          </w:tcPr>
          <w:p w14:paraId="2B9619E3"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Functional thyroid size</w:t>
            </w:r>
          </w:p>
        </w:tc>
        <w:tc>
          <w:tcPr>
            <w:tcW w:w="1559" w:type="dxa"/>
          </w:tcPr>
          <w:p w14:paraId="386BEFEF"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11</w:t>
            </w:r>
          </w:p>
        </w:tc>
        <w:tc>
          <w:tcPr>
            <w:tcW w:w="1843" w:type="dxa"/>
          </w:tcPr>
          <w:p w14:paraId="1FE06ED4"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mL</w:t>
            </w:r>
          </w:p>
        </w:tc>
        <w:tc>
          <w:tcPr>
            <w:tcW w:w="2413" w:type="dxa"/>
          </w:tcPr>
          <w:p w14:paraId="00088E0A" w14:textId="1D7578DF" w:rsidR="004B7FD2" w:rsidRPr="00B52F52" w:rsidRDefault="00B52F52" w:rsidP="00977F3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17</w:t>
            </w:r>
          </w:p>
        </w:tc>
      </w:tr>
      <w:tr w:rsidR="004B7FD2" w:rsidRPr="000B3F01" w14:paraId="45DA0B86" w14:textId="77777777" w:rsidTr="007845A4">
        <w:trPr>
          <w:trHeight w:val="81"/>
          <w:jc w:val="center"/>
        </w:trPr>
        <w:tc>
          <w:tcPr>
            <w:tcW w:w="1701" w:type="dxa"/>
          </w:tcPr>
          <w:p w14:paraId="5303C710" w14:textId="77777777" w:rsidR="004B7FD2" w:rsidRPr="004B7FD2" w:rsidRDefault="004B7FD2" w:rsidP="00977F39">
            <w:pPr>
              <w:rPr>
                <w:rFonts w:ascii="Cambria Math" w:eastAsiaTheme="minorEastAsia" w:hAnsi="Cambria Math" w:cs="Arial"/>
                <w:i/>
                <w:iCs/>
                <w:color w:val="000000" w:themeColor="text1"/>
                <w:sz w:val="20"/>
                <w:szCs w:val="20"/>
              </w:rPr>
            </w:pPr>
            <w:r w:rsidRPr="004B7FD2">
              <w:rPr>
                <w:rFonts w:ascii="Cambria Math" w:eastAsiaTheme="minorEastAsia" w:hAnsi="Cambria Math" w:cs="Arial"/>
                <w:i/>
                <w:iCs/>
                <w:color w:val="000000" w:themeColor="text1"/>
                <w:sz w:val="20"/>
                <w:szCs w:val="20"/>
              </w:rPr>
              <w:t>Ab</w:t>
            </w:r>
          </w:p>
        </w:tc>
        <w:tc>
          <w:tcPr>
            <w:tcW w:w="3119" w:type="dxa"/>
          </w:tcPr>
          <w:p w14:paraId="52F88C60"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Thyroid peroxidase antibody</w:t>
            </w:r>
          </w:p>
        </w:tc>
        <w:tc>
          <w:tcPr>
            <w:tcW w:w="1559" w:type="dxa"/>
          </w:tcPr>
          <w:p w14:paraId="242E175E"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3.122e6</w:t>
            </w:r>
          </w:p>
        </w:tc>
        <w:tc>
          <w:tcPr>
            <w:tcW w:w="1843" w:type="dxa"/>
          </w:tcPr>
          <w:p w14:paraId="1743387C" w14:textId="77777777" w:rsidR="004B7FD2" w:rsidRPr="004B7FD2" w:rsidRDefault="004B7FD2" w:rsidP="00977F39">
            <w:pPr>
              <w:rPr>
                <w:rFonts w:ascii="Arial" w:eastAsiaTheme="minorEastAsia" w:hAnsi="Arial" w:cs="Arial"/>
                <w:color w:val="000000" w:themeColor="text1"/>
                <w:sz w:val="18"/>
                <w:szCs w:val="18"/>
              </w:rPr>
            </w:pPr>
            <w:r w:rsidRPr="004B7FD2">
              <w:rPr>
                <w:rFonts w:ascii="Arial" w:eastAsiaTheme="minorEastAsia" w:hAnsi="Arial" w:cs="Arial"/>
                <w:color w:val="000000" w:themeColor="text1"/>
                <w:sz w:val="18"/>
                <w:szCs w:val="18"/>
              </w:rPr>
              <w:t>molecules/mL</w:t>
            </w:r>
          </w:p>
        </w:tc>
        <w:tc>
          <w:tcPr>
            <w:tcW w:w="2413" w:type="dxa"/>
          </w:tcPr>
          <w:p w14:paraId="08DA9D87" w14:textId="12D14A30" w:rsidR="004B7FD2" w:rsidRPr="00B52F52" w:rsidRDefault="00B52F52" w:rsidP="00977F39">
            <w:pPr>
              <w:rPr>
                <w:rFonts w:ascii="Arial" w:eastAsiaTheme="minorEastAsia" w:hAnsi="Arial" w:cs="Arial"/>
                <w:color w:val="000000" w:themeColor="text1"/>
                <w:sz w:val="18"/>
                <w:szCs w:val="18"/>
                <w:vertAlign w:val="superscript"/>
              </w:rPr>
            </w:pPr>
            <w:r w:rsidRPr="00B52F52">
              <w:rPr>
                <w:rFonts w:ascii="Arial" w:eastAsiaTheme="minorEastAsia" w:hAnsi="Arial" w:cs="Arial"/>
                <w:color w:val="000000" w:themeColor="text1"/>
                <w:sz w:val="18"/>
                <w:szCs w:val="18"/>
                <w:vertAlign w:val="superscript"/>
              </w:rPr>
              <w:t>17</w:t>
            </w:r>
          </w:p>
        </w:tc>
      </w:tr>
      <w:tr w:rsidR="004B7FD2" w:rsidRPr="000B3F01" w14:paraId="6442C08D" w14:textId="77777777" w:rsidTr="007845A4">
        <w:trPr>
          <w:trHeight w:val="81"/>
          <w:jc w:val="center"/>
        </w:trPr>
        <w:tc>
          <w:tcPr>
            <w:tcW w:w="1701" w:type="dxa"/>
          </w:tcPr>
          <w:p w14:paraId="7F788232" w14:textId="77777777" w:rsidR="004B7FD2" w:rsidRPr="004B7FD2" w:rsidRDefault="004B7FD2" w:rsidP="00977F39">
            <w:pPr>
              <w:rPr>
                <w:rFonts w:ascii="Cambria Math" w:eastAsiaTheme="minorEastAsia" w:hAnsi="Cambria Math" w:cs="Arial"/>
                <w:i/>
                <w:iCs/>
                <w:color w:val="000000" w:themeColor="text1"/>
                <w:sz w:val="20"/>
                <w:szCs w:val="20"/>
              </w:rPr>
            </w:pPr>
          </w:p>
        </w:tc>
        <w:tc>
          <w:tcPr>
            <w:tcW w:w="3119" w:type="dxa"/>
          </w:tcPr>
          <w:p w14:paraId="4D27B345" w14:textId="77777777" w:rsidR="004B7FD2" w:rsidRPr="004B7FD2" w:rsidRDefault="004B7FD2" w:rsidP="00977F39">
            <w:pPr>
              <w:rPr>
                <w:rFonts w:ascii="Arial" w:eastAsiaTheme="minorEastAsia" w:hAnsi="Arial" w:cs="Arial"/>
                <w:color w:val="000000" w:themeColor="text1"/>
                <w:sz w:val="18"/>
                <w:szCs w:val="18"/>
              </w:rPr>
            </w:pPr>
          </w:p>
        </w:tc>
        <w:tc>
          <w:tcPr>
            <w:tcW w:w="1559" w:type="dxa"/>
          </w:tcPr>
          <w:p w14:paraId="071548B1" w14:textId="77777777" w:rsidR="004B7FD2" w:rsidRPr="004B7FD2" w:rsidRDefault="004B7FD2" w:rsidP="00977F39">
            <w:pPr>
              <w:rPr>
                <w:rFonts w:ascii="Arial" w:eastAsiaTheme="minorEastAsia" w:hAnsi="Arial" w:cs="Arial"/>
                <w:color w:val="000000" w:themeColor="text1"/>
                <w:sz w:val="18"/>
                <w:szCs w:val="18"/>
              </w:rPr>
            </w:pPr>
          </w:p>
        </w:tc>
        <w:tc>
          <w:tcPr>
            <w:tcW w:w="1843" w:type="dxa"/>
          </w:tcPr>
          <w:p w14:paraId="569273FC" w14:textId="77777777" w:rsidR="004B7FD2" w:rsidRPr="004B7FD2" w:rsidRDefault="004B7FD2" w:rsidP="00977F39">
            <w:pPr>
              <w:rPr>
                <w:rFonts w:ascii="Arial" w:eastAsiaTheme="minorEastAsia" w:hAnsi="Arial" w:cs="Arial"/>
                <w:color w:val="000000" w:themeColor="text1"/>
                <w:sz w:val="18"/>
                <w:szCs w:val="18"/>
              </w:rPr>
            </w:pPr>
          </w:p>
        </w:tc>
        <w:tc>
          <w:tcPr>
            <w:tcW w:w="2413" w:type="dxa"/>
          </w:tcPr>
          <w:p w14:paraId="4B78618A" w14:textId="77777777" w:rsidR="004B7FD2" w:rsidRPr="004B7FD2" w:rsidRDefault="004B7FD2" w:rsidP="00977F39">
            <w:pPr>
              <w:rPr>
                <w:rFonts w:ascii="Arial" w:eastAsiaTheme="minorEastAsia" w:hAnsi="Arial" w:cs="Arial"/>
                <w:color w:val="000000" w:themeColor="text1"/>
                <w:sz w:val="18"/>
                <w:szCs w:val="18"/>
              </w:rPr>
            </w:pPr>
          </w:p>
        </w:tc>
      </w:tr>
    </w:tbl>
    <w:p w14:paraId="0C0F2341" w14:textId="0AE1A86B" w:rsidR="00346FCC" w:rsidRPr="004D215E" w:rsidRDefault="004B7FD2" w:rsidP="00B46549">
      <w:pPr>
        <w:rPr>
          <w:rFonts w:ascii="Cambria" w:eastAsiaTheme="minorEastAsia" w:hAnsi="Cambria" w:cs="Arial"/>
          <w:sz w:val="18"/>
          <w:szCs w:val="18"/>
        </w:rPr>
      </w:pPr>
      <w:commentRangeStart w:id="226"/>
      <w:r>
        <w:rPr>
          <w:rFonts w:ascii="Cambria" w:eastAsiaTheme="minorEastAsia" w:hAnsi="Cambria" w:cs="Arial"/>
          <w:b/>
          <w:bCs/>
          <w:sz w:val="18"/>
          <w:szCs w:val="18"/>
        </w:rPr>
        <w:t xml:space="preserve">Table </w:t>
      </w:r>
      <w:commentRangeStart w:id="227"/>
      <w:commentRangeStart w:id="228"/>
      <w:commentRangeStart w:id="229"/>
      <w:commentRangeStart w:id="230"/>
      <w:r>
        <w:rPr>
          <w:rFonts w:ascii="Cambria" w:eastAsiaTheme="minorEastAsia" w:hAnsi="Cambria" w:cs="Arial"/>
          <w:b/>
          <w:bCs/>
          <w:sz w:val="18"/>
          <w:szCs w:val="18"/>
        </w:rPr>
        <w:t>2</w:t>
      </w:r>
      <w:commentRangeEnd w:id="226"/>
      <w:commentRangeEnd w:id="227"/>
      <w:r w:rsidR="00BD2453">
        <w:rPr>
          <w:rStyle w:val="CommentReference"/>
        </w:rPr>
        <w:commentReference w:id="227"/>
      </w:r>
      <w:commentRangeEnd w:id="228"/>
      <w:r w:rsidR="00D85563">
        <w:rPr>
          <w:rStyle w:val="CommentReference"/>
        </w:rPr>
        <w:commentReference w:id="228"/>
      </w:r>
      <w:commentRangeEnd w:id="229"/>
      <w:r w:rsidR="00BF19E8">
        <w:rPr>
          <w:rStyle w:val="CommentReference"/>
        </w:rPr>
        <w:commentReference w:id="229"/>
      </w:r>
      <w:commentRangeEnd w:id="230"/>
      <w:r w:rsidR="00E96260">
        <w:rPr>
          <w:rStyle w:val="CommentReference"/>
        </w:rPr>
        <w:commentReference w:id="230"/>
      </w:r>
      <w:r w:rsidR="008F17A3">
        <w:rPr>
          <w:rStyle w:val="CommentReference"/>
        </w:rPr>
        <w:commentReference w:id="226"/>
      </w:r>
      <w:r>
        <w:rPr>
          <w:rFonts w:ascii="Cambria" w:eastAsiaTheme="minorEastAsia" w:hAnsi="Cambria" w:cs="Arial"/>
          <w:b/>
          <w:bCs/>
          <w:sz w:val="18"/>
          <w:szCs w:val="18"/>
        </w:rPr>
        <w:t>:</w:t>
      </w:r>
      <w:r>
        <w:rPr>
          <w:rFonts w:ascii="Cambria" w:eastAsiaTheme="minorEastAsia" w:hAnsi="Cambria" w:cs="Arial"/>
          <w:sz w:val="18"/>
          <w:szCs w:val="18"/>
        </w:rPr>
        <w:t xml:space="preserve"> State variable</w:t>
      </w:r>
      <w:ins w:id="231" w:author="Joe DiStefano III" w:date="2023-07-08T15:03:00Z">
        <w:r w:rsidR="00BF19E8">
          <w:rPr>
            <w:rFonts w:ascii="Cambria" w:eastAsiaTheme="minorEastAsia" w:hAnsi="Cambria" w:cs="Arial"/>
            <w:sz w:val="18"/>
            <w:szCs w:val="18"/>
          </w:rPr>
          <w:t>s and their</w:t>
        </w:r>
      </w:ins>
      <w:r>
        <w:rPr>
          <w:rFonts w:ascii="Cambria" w:eastAsiaTheme="minorEastAsia" w:hAnsi="Cambria" w:cs="Arial"/>
          <w:sz w:val="18"/>
          <w:szCs w:val="18"/>
        </w:rPr>
        <w:t xml:space="preserve"> </w:t>
      </w:r>
      <w:r w:rsidRPr="00BF19E8">
        <w:rPr>
          <w:rFonts w:ascii="Cambria" w:eastAsiaTheme="minorEastAsia" w:hAnsi="Cambria" w:cs="Arial"/>
          <w:sz w:val="18"/>
          <w:szCs w:val="18"/>
          <w:highlight w:val="yellow"/>
          <w:rPrChange w:id="232" w:author="Joe DiStefano III" w:date="2023-07-08T15:02:00Z">
            <w:rPr>
              <w:rFonts w:ascii="Cambria" w:eastAsiaTheme="minorEastAsia" w:hAnsi="Cambria" w:cs="Arial"/>
              <w:sz w:val="18"/>
              <w:szCs w:val="18"/>
            </w:rPr>
          </w:rPrChange>
        </w:rPr>
        <w:t>initial condition</w:t>
      </w:r>
      <w:ins w:id="233" w:author="Joe DiStefano III" w:date="2023-07-08T15:03:00Z">
        <w:r w:rsidR="00BF19E8">
          <w:rPr>
            <w:rFonts w:ascii="Cambria" w:eastAsiaTheme="minorEastAsia" w:hAnsi="Cambria" w:cs="Arial"/>
            <w:sz w:val="18"/>
            <w:szCs w:val="18"/>
            <w:highlight w:val="yellow"/>
          </w:rPr>
          <w:t xml:space="preserve"> value</w:t>
        </w:r>
      </w:ins>
      <w:del w:id="234" w:author="Joe DiStefano III" w:date="2023-07-08T15:03:00Z">
        <w:r w:rsidRPr="00BF19E8" w:rsidDel="00BF19E8">
          <w:rPr>
            <w:rFonts w:ascii="Cambria" w:eastAsiaTheme="minorEastAsia" w:hAnsi="Cambria" w:cs="Arial"/>
            <w:sz w:val="18"/>
            <w:szCs w:val="18"/>
            <w:highlight w:val="yellow"/>
            <w:rPrChange w:id="235" w:author="Joe DiStefano III" w:date="2023-07-08T15:02:00Z">
              <w:rPr>
                <w:rFonts w:ascii="Cambria" w:eastAsiaTheme="minorEastAsia" w:hAnsi="Cambria" w:cs="Arial"/>
                <w:sz w:val="18"/>
                <w:szCs w:val="18"/>
              </w:rPr>
            </w:rPrChange>
          </w:rPr>
          <w:delText>s</w:delText>
        </w:r>
      </w:del>
      <w:r w:rsidR="0006159F">
        <w:rPr>
          <w:rFonts w:ascii="Cambria" w:eastAsiaTheme="minorEastAsia" w:hAnsi="Cambria" w:cs="Arial"/>
          <w:sz w:val="18"/>
          <w:szCs w:val="18"/>
        </w:rPr>
        <w:t xml:space="preserve"> and </w:t>
      </w:r>
      <w:ins w:id="236" w:author="Joe DiStefano III" w:date="2023-07-08T14:53:00Z">
        <w:r w:rsidR="00D85563">
          <w:rPr>
            <w:rFonts w:ascii="Cambria" w:eastAsiaTheme="minorEastAsia" w:hAnsi="Cambria" w:cs="Arial"/>
            <w:sz w:val="18"/>
            <w:szCs w:val="18"/>
          </w:rPr>
          <w:t xml:space="preserve">reference </w:t>
        </w:r>
      </w:ins>
      <w:r w:rsidR="0006159F">
        <w:rPr>
          <w:rFonts w:ascii="Cambria" w:eastAsiaTheme="minorEastAsia" w:hAnsi="Cambria" w:cs="Arial"/>
          <w:sz w:val="18"/>
          <w:szCs w:val="18"/>
        </w:rPr>
        <w:t>sources</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The cytokine state variable was estimated using the average value of plasma IL2 and IL4 recorded by </w:t>
      </w:r>
      <w:proofErr w:type="spellStart"/>
      <w:r w:rsidR="0006159F">
        <w:rPr>
          <w:rFonts w:ascii="Cambria" w:eastAsiaTheme="minorEastAsia" w:hAnsi="Cambria" w:cs="Arial"/>
          <w:sz w:val="18"/>
          <w:szCs w:val="18"/>
        </w:rPr>
        <w:t>Atite</w:t>
      </w:r>
      <w:r w:rsidR="008B7A11">
        <w:rPr>
          <w:rFonts w:ascii="Cambria" w:eastAsiaTheme="minorEastAsia" w:hAnsi="Cambria" w:cs="Arial"/>
          <w:sz w:val="18"/>
          <w:szCs w:val="18"/>
        </w:rPr>
        <w:t>y</w:t>
      </w:r>
      <w:proofErr w:type="spellEnd"/>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9</w:t>
      </w:r>
      <w:r w:rsidR="0068109B">
        <w:rPr>
          <w:rFonts w:ascii="Cambria" w:eastAsiaTheme="minorEastAsia" w:hAnsi="Cambria" w:cs="Arial"/>
          <w:sz w:val="18"/>
          <w:szCs w:val="18"/>
        </w:rPr>
        <w:t xml:space="preserve">.  </w:t>
      </w:r>
      <w:r w:rsidR="004D215E">
        <w:rPr>
          <w:rFonts w:ascii="Cambria" w:eastAsiaTheme="minorEastAsia" w:hAnsi="Cambria" w:cs="Arial"/>
          <w:sz w:val="18"/>
          <w:szCs w:val="18"/>
        </w:rPr>
        <w:t xml:space="preserve">Note </w:t>
      </w:r>
      <w:r w:rsidR="004D215E" w:rsidRPr="004D215E">
        <w:rPr>
          <w:rFonts w:ascii="Cambria" w:eastAsiaTheme="minorEastAsia" w:hAnsi="Cambria" w:cs="Arial"/>
          <w:i/>
          <w:iCs/>
          <w:sz w:val="18"/>
          <w:szCs w:val="18"/>
        </w:rPr>
        <w:t>B</w:t>
      </w:r>
      <w:r w:rsidR="004D215E">
        <w:rPr>
          <w:rFonts w:ascii="Cambria" w:eastAsiaTheme="minorEastAsia" w:hAnsi="Cambria" w:cs="Arial"/>
          <w:sz w:val="18"/>
          <w:szCs w:val="18"/>
        </w:rPr>
        <w:t xml:space="preserve">, </w:t>
      </w:r>
      <w:r w:rsidR="004D215E" w:rsidRPr="004D215E">
        <w:rPr>
          <w:rFonts w:ascii="Cambria" w:eastAsiaTheme="minorEastAsia" w:hAnsi="Cambria" w:cs="Arial"/>
          <w:i/>
          <w:iCs/>
          <w:sz w:val="18"/>
          <w:szCs w:val="18"/>
        </w:rPr>
        <w:t>P</w:t>
      </w:r>
      <w:r w:rsidR="004D215E">
        <w:rPr>
          <w:rFonts w:ascii="Cambria" w:eastAsiaTheme="minorEastAsia" w:hAnsi="Cambria" w:cs="Arial"/>
          <w:sz w:val="18"/>
          <w:szCs w:val="18"/>
        </w:rPr>
        <w:t xml:space="preserve"> and </w:t>
      </w:r>
      <w:r w:rsidR="004D215E" w:rsidRPr="004D215E">
        <w:rPr>
          <w:rFonts w:ascii="Cambria" w:eastAsiaTheme="minorEastAsia" w:hAnsi="Cambria" w:cs="Arial"/>
          <w:i/>
          <w:iCs/>
          <w:sz w:val="18"/>
          <w:szCs w:val="18"/>
        </w:rPr>
        <w:t>T</w:t>
      </w:r>
      <w:r w:rsidR="004D215E">
        <w:rPr>
          <w:rFonts w:ascii="Cambria" w:eastAsiaTheme="minorEastAsia" w:hAnsi="Cambria" w:cs="Arial"/>
          <w:sz w:val="18"/>
          <w:szCs w:val="18"/>
        </w:rPr>
        <w:t xml:space="preserve"> are combined into a single </w:t>
      </w:r>
      <w:r w:rsidR="004D215E">
        <w:rPr>
          <w:rFonts w:ascii="Cambria" w:eastAsiaTheme="minorEastAsia" w:hAnsi="Cambria" w:cs="Arial"/>
          <w:i/>
          <w:iCs/>
          <w:sz w:val="18"/>
          <w:szCs w:val="18"/>
        </w:rPr>
        <w:t>Leukocyte</w:t>
      </w:r>
      <w:r w:rsidR="004D215E">
        <w:rPr>
          <w:rFonts w:ascii="Cambria" w:eastAsiaTheme="minorEastAsia" w:hAnsi="Cambria" w:cs="Arial"/>
          <w:sz w:val="18"/>
          <w:szCs w:val="18"/>
        </w:rPr>
        <w:t xml:space="preserve"> </w:t>
      </w:r>
      <w:ins w:id="237" w:author="Joe DiStefano III" w:date="2023-07-08T19:02:00Z">
        <w:r w:rsidR="00E96260">
          <w:rPr>
            <w:rFonts w:ascii="Cambria" w:eastAsiaTheme="minorEastAsia" w:hAnsi="Cambria" w:cs="Arial"/>
            <w:sz w:val="18"/>
            <w:szCs w:val="18"/>
          </w:rPr>
          <w:t>(</w:t>
        </w:r>
        <w:r w:rsidR="00E96260" w:rsidRPr="00E96260">
          <w:rPr>
            <w:rFonts w:ascii="Cambria" w:eastAsiaTheme="minorEastAsia" w:hAnsi="Cambria" w:cs="Arial"/>
            <w:i/>
            <w:iCs/>
            <w:sz w:val="18"/>
            <w:szCs w:val="18"/>
            <w:rPrChange w:id="238" w:author="Joe DiStefano III" w:date="2023-07-08T19:02:00Z">
              <w:rPr>
                <w:rFonts w:ascii="Cambria" w:eastAsiaTheme="minorEastAsia" w:hAnsi="Cambria" w:cs="Arial"/>
                <w:sz w:val="18"/>
                <w:szCs w:val="18"/>
              </w:rPr>
            </w:rPrChange>
          </w:rPr>
          <w:t>L</w:t>
        </w:r>
        <w:r w:rsidR="00E96260">
          <w:rPr>
            <w:rFonts w:ascii="Cambria" w:eastAsiaTheme="minorEastAsia" w:hAnsi="Cambria" w:cs="Arial"/>
            <w:sz w:val="18"/>
            <w:szCs w:val="18"/>
          </w:rPr>
          <w:t xml:space="preserve">) </w:t>
        </w:r>
      </w:ins>
      <w:r w:rsidR="004D215E">
        <w:rPr>
          <w:rFonts w:ascii="Cambria" w:eastAsiaTheme="minorEastAsia" w:hAnsi="Cambria" w:cs="Arial"/>
          <w:sz w:val="18"/>
          <w:szCs w:val="18"/>
        </w:rPr>
        <w:t>compartment for graphing and parameter estimation.</w:t>
      </w:r>
    </w:p>
    <w:p w14:paraId="7CBAD6BD" w14:textId="3382E704" w:rsidR="008B7A11" w:rsidRDefault="008B7A11" w:rsidP="00B46549">
      <w:pPr>
        <w:rPr>
          <w:rFonts w:ascii="Roboto" w:hAnsi="Roboto"/>
          <w:b/>
          <w:bCs/>
          <w:color w:val="1F3864" w:themeColor="accent1" w:themeShade="80"/>
          <w:sz w:val="28"/>
          <w:szCs w:val="28"/>
        </w:rPr>
      </w:pPr>
      <w:r>
        <w:rPr>
          <w:rFonts w:ascii="Roboto" w:hAnsi="Roboto"/>
          <w:b/>
          <w:bCs/>
          <w:noProof/>
          <w:color w:val="1F3864" w:themeColor="accent1" w:themeShade="80"/>
          <w:sz w:val="28"/>
          <w:szCs w:val="28"/>
        </w:rPr>
        <w:drawing>
          <wp:inline distT="0" distB="0" distL="0" distR="0" wp14:anchorId="4EF19FB6" wp14:editId="6D3A9AC9">
            <wp:extent cx="6654818" cy="2755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654818" cy="2755265"/>
                    </a:xfrm>
                    <a:prstGeom prst="rect">
                      <a:avLst/>
                    </a:prstGeom>
                    <a:noFill/>
                    <a:ln>
                      <a:noFill/>
                    </a:ln>
                  </pic:spPr>
                </pic:pic>
              </a:graphicData>
            </a:graphic>
          </wp:inline>
        </w:drawing>
      </w:r>
    </w:p>
    <w:p w14:paraId="233529A9" w14:textId="4D268155" w:rsidR="008B7A11" w:rsidRPr="00AD2228" w:rsidRDefault="008B7A11" w:rsidP="00B46549">
      <w:pPr>
        <w:rPr>
          <w:rFonts w:ascii="Cambria" w:eastAsiaTheme="minorEastAsia" w:hAnsi="Cambria" w:cs="Arial"/>
          <w:sz w:val="18"/>
          <w:szCs w:val="18"/>
        </w:rPr>
      </w:pPr>
      <w:commentRangeStart w:id="239"/>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3</w:t>
      </w:r>
      <w:commentRangeEnd w:id="239"/>
      <w:r w:rsidR="00F42D8F">
        <w:rPr>
          <w:rStyle w:val="CommentReference"/>
        </w:rPr>
        <w:commentReference w:id="239"/>
      </w:r>
      <w:r>
        <w:rPr>
          <w:rFonts w:ascii="Cambria" w:eastAsiaTheme="minorEastAsia" w:hAnsi="Cambria" w:cs="Arial"/>
          <w:b/>
          <w:bCs/>
          <w:sz w:val="18"/>
          <w:szCs w:val="18"/>
        </w:rPr>
        <w:t>:</w:t>
      </w:r>
      <w:r>
        <w:rPr>
          <w:rFonts w:ascii="Cambria" w:eastAsiaTheme="minorEastAsia" w:hAnsi="Cambria" w:cs="Arial"/>
          <w:sz w:val="18"/>
          <w:szCs w:val="18"/>
        </w:rPr>
        <w:t xml:space="preserve"> Complete model</w:t>
      </w:r>
      <w:r w:rsidR="0068109B">
        <w:rPr>
          <w:rFonts w:ascii="Cambria" w:eastAsiaTheme="minorEastAsia" w:hAnsi="Cambria" w:cs="Arial"/>
          <w:sz w:val="18"/>
          <w:szCs w:val="18"/>
        </w:rPr>
        <w:t xml:space="preserve">.  </w:t>
      </w:r>
      <w:r>
        <w:rPr>
          <w:rFonts w:ascii="Cambria" w:eastAsiaTheme="minorEastAsia" w:hAnsi="Cambria" w:cs="Arial"/>
          <w:sz w:val="18"/>
          <w:szCs w:val="18"/>
        </w:rPr>
        <w:t>Thyroid immune interaction occurs primarily via the functional thyroid compartment (</w:t>
      </w:r>
      <w:r w:rsidRPr="0068109B">
        <w:rPr>
          <w:rFonts w:ascii="Cambria" w:eastAsiaTheme="minorEastAsia" w:hAnsi="Cambria" w:cs="Arial"/>
          <w:i/>
          <w:iCs/>
          <w:sz w:val="18"/>
          <w:szCs w:val="18"/>
        </w:rPr>
        <w:t>FTS</w:t>
      </w:r>
      <w:r>
        <w:rPr>
          <w:rFonts w:ascii="Cambria" w:eastAsiaTheme="minorEastAsia" w:hAnsi="Cambria" w:cs="Arial"/>
          <w:sz w:val="18"/>
          <w:szCs w:val="18"/>
        </w:rPr>
        <w:t xml:space="preserve">) which is upregulated by the thyroid subsystem </w:t>
      </w:r>
      <w:ins w:id="240" w:author="Joe DiStefano III" w:date="2023-07-08T19:04:00Z">
        <w:r w:rsidR="00E96260">
          <w:rPr>
            <w:rFonts w:ascii="Cambria" w:eastAsiaTheme="minorEastAsia" w:hAnsi="Cambria" w:cs="Arial"/>
            <w:sz w:val="18"/>
            <w:szCs w:val="18"/>
          </w:rPr>
          <w:t xml:space="preserve">(via TSH and T3 feedback) </w:t>
        </w:r>
      </w:ins>
      <w:r>
        <w:rPr>
          <w:rFonts w:ascii="Cambria" w:eastAsiaTheme="minorEastAsia" w:hAnsi="Cambria" w:cs="Arial"/>
          <w:sz w:val="18"/>
          <w:szCs w:val="18"/>
        </w:rPr>
        <w:t>and downregulated by the immune system in Hashimoto’s disease</w:t>
      </w:r>
      <w:r w:rsidR="0068109B">
        <w:rPr>
          <w:rFonts w:ascii="Cambria" w:eastAsiaTheme="minorEastAsia" w:hAnsi="Cambria" w:cs="Arial"/>
          <w:sz w:val="18"/>
          <w:szCs w:val="18"/>
        </w:rPr>
        <w:t xml:space="preserve">.  </w:t>
      </w:r>
      <w:r>
        <w:rPr>
          <w:rFonts w:ascii="Cambria" w:eastAsiaTheme="minorEastAsia" w:hAnsi="Cambria" w:cs="Arial"/>
          <w:sz w:val="18"/>
          <w:szCs w:val="18"/>
        </w:rPr>
        <w:t>T3 also plays a role in controlling B-cell dynamics</w:t>
      </w:r>
      <w:ins w:id="241" w:author="Joe DiStefano III" w:date="2023-07-08T19:04:00Z">
        <w:r w:rsidR="00E96260">
          <w:rPr>
            <w:rFonts w:ascii="Cambria" w:eastAsiaTheme="minorEastAsia" w:hAnsi="Cambria" w:cs="Arial"/>
            <w:sz w:val="18"/>
            <w:szCs w:val="18"/>
          </w:rPr>
          <w:t>, indirect</w:t>
        </w:r>
      </w:ins>
      <w:ins w:id="242" w:author="Joe DiStefano III" w:date="2023-07-08T19:05:00Z">
        <w:r w:rsidR="00E96260">
          <w:rPr>
            <w:rFonts w:ascii="Cambria" w:eastAsiaTheme="minorEastAsia" w:hAnsi="Cambria" w:cs="Arial"/>
            <w:sz w:val="18"/>
            <w:szCs w:val="18"/>
          </w:rPr>
          <w:t>ly via intracellular conversion from plasma T4</w:t>
        </w:r>
      </w:ins>
      <w:r w:rsidR="0068109B">
        <w:rPr>
          <w:rFonts w:ascii="Cambria" w:eastAsiaTheme="minorEastAsia" w:hAnsi="Cambria" w:cs="Arial"/>
          <w:sz w:val="18"/>
          <w:szCs w:val="18"/>
        </w:rPr>
        <w:t xml:space="preserve">.  </w:t>
      </w:r>
      <w:r>
        <w:rPr>
          <w:rFonts w:ascii="Cambria" w:eastAsiaTheme="minorEastAsia" w:hAnsi="Cambria" w:cs="Arial"/>
          <w:sz w:val="18"/>
          <w:szCs w:val="18"/>
        </w:rPr>
        <w:t>Thyroid subsystem development and details can be found in</w:t>
      </w:r>
      <w:r w:rsidRPr="0006159F">
        <w:rPr>
          <w:rFonts w:ascii="Cambria" w:eastAsiaTheme="minorEastAsia" w:hAnsi="Cambria" w:cs="Arial"/>
          <w:sz w:val="18"/>
          <w:szCs w:val="18"/>
        </w:rPr>
        <w:t xml:space="preserve"> Cruz-</w:t>
      </w:r>
      <w:proofErr w:type="spellStart"/>
      <w:r w:rsidRPr="0006159F">
        <w:rPr>
          <w:rFonts w:ascii="Cambria" w:eastAsiaTheme="minorEastAsia" w:hAnsi="Cambria" w:cs="Arial"/>
          <w:sz w:val="18"/>
          <w:szCs w:val="18"/>
        </w:rPr>
        <w:t>Loya</w:t>
      </w:r>
      <w:proofErr w:type="spellEnd"/>
      <w:r>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6</w:t>
      </w:r>
      <w:r>
        <w:rPr>
          <w:rFonts w:ascii="Cambria" w:eastAsiaTheme="minorEastAsia" w:hAnsi="Cambria" w:cs="Arial"/>
          <w:sz w:val="18"/>
          <w:szCs w:val="18"/>
        </w:rPr>
        <w:t>.</w:t>
      </w:r>
    </w:p>
    <w:p w14:paraId="1BD06DFD" w14:textId="24F68BF1" w:rsidR="00DA4E2C" w:rsidRDefault="00FE2D2C" w:rsidP="00B46549">
      <w:pPr>
        <w:rPr>
          <w:rFonts w:ascii="Cambria" w:hAnsi="Cambria"/>
          <w:color w:val="000000" w:themeColor="text1"/>
        </w:rPr>
      </w:pPr>
      <w:r>
        <w:rPr>
          <w:rFonts w:ascii="Roboto" w:hAnsi="Roboto"/>
          <w:b/>
          <w:bCs/>
          <w:color w:val="595959" w:themeColor="text1" w:themeTint="A6"/>
          <w:sz w:val="24"/>
          <w:szCs w:val="24"/>
        </w:rPr>
        <w:t>Parameter Estimation</w:t>
      </w:r>
      <w:r w:rsidR="0068109B">
        <w:rPr>
          <w:rFonts w:ascii="Roboto" w:hAnsi="Roboto"/>
          <w:b/>
          <w:bCs/>
          <w:color w:val="595959" w:themeColor="text1" w:themeTint="A6"/>
          <w:sz w:val="24"/>
          <w:szCs w:val="24"/>
        </w:rPr>
        <w:t xml:space="preserve">.  </w:t>
      </w:r>
      <w:r w:rsidR="0019610D">
        <w:rPr>
          <w:rFonts w:ascii="Cambria" w:hAnsi="Cambria"/>
          <w:color w:val="000000" w:themeColor="text1"/>
        </w:rPr>
        <w:t>The system of ODEs was implemented in the</w:t>
      </w:r>
      <w:r w:rsidR="0019610D" w:rsidRPr="0068109B">
        <w:rPr>
          <w:rFonts w:ascii="Cambria" w:hAnsi="Cambria"/>
          <w:i/>
          <w:iCs/>
          <w:color w:val="000000" w:themeColor="text1"/>
        </w:rPr>
        <w:t xml:space="preserve"> Julia</w:t>
      </w:r>
      <w:r w:rsidR="0019610D">
        <w:rPr>
          <w:rFonts w:ascii="Cambria" w:hAnsi="Cambria"/>
          <w:color w:val="000000" w:themeColor="text1"/>
        </w:rPr>
        <w:t xml:space="preserve"> programming language</w:t>
      </w:r>
      <w:r w:rsidR="0068109B">
        <w:rPr>
          <w:rFonts w:ascii="Cambria" w:hAnsi="Cambria"/>
          <w:color w:val="000000" w:themeColor="text1"/>
          <w:vertAlign w:val="superscript"/>
        </w:rPr>
        <w:t>22</w:t>
      </w:r>
      <w:r w:rsidR="0019610D">
        <w:rPr>
          <w:rFonts w:ascii="Cambria" w:hAnsi="Cambria"/>
          <w:color w:val="000000" w:themeColor="text1"/>
        </w:rPr>
        <w:t xml:space="preserve"> and solved using the </w:t>
      </w:r>
      <w:r w:rsidR="0019610D" w:rsidRPr="0068109B">
        <w:rPr>
          <w:rFonts w:ascii="Cambria" w:hAnsi="Cambria"/>
          <w:i/>
          <w:iCs/>
          <w:color w:val="000000" w:themeColor="text1"/>
        </w:rPr>
        <w:t>DifferentialEquations.jl</w:t>
      </w:r>
      <w:r w:rsidR="0068109B">
        <w:rPr>
          <w:rFonts w:ascii="Cambria" w:hAnsi="Cambria"/>
          <w:color w:val="000000" w:themeColor="text1"/>
          <w:vertAlign w:val="superscript"/>
        </w:rPr>
        <w:t>23</w:t>
      </w:r>
      <w:r w:rsidR="0068109B">
        <w:rPr>
          <w:rFonts w:ascii="Cambria" w:hAnsi="Cambria"/>
          <w:color w:val="000000" w:themeColor="text1"/>
        </w:rPr>
        <w:t xml:space="preserve"> </w:t>
      </w:r>
      <w:r w:rsidR="0019610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w:t>
      </w:r>
      <w:r w:rsidR="00DA4E2C">
        <w:rPr>
          <w:rFonts w:ascii="Cambria" w:hAnsi="Cambria"/>
          <w:color w:val="000000" w:themeColor="text1"/>
        </w:rPr>
        <w:t xml:space="preserve">The library includes callback functionality, providing a simple way to incorporate discrete </w:t>
      </w:r>
      <w:r w:rsidR="008F17A3">
        <w:rPr>
          <w:rFonts w:ascii="Cambria" w:hAnsi="Cambria"/>
          <w:color w:val="000000" w:themeColor="text1"/>
        </w:rPr>
        <w:t xml:space="preserve">levothyroxine </w:t>
      </w:r>
      <w:r w:rsidR="00CF0192">
        <w:rPr>
          <w:rFonts w:ascii="Cambria" w:hAnsi="Cambria"/>
          <w:color w:val="000000" w:themeColor="text1"/>
        </w:rPr>
        <w:t xml:space="preserve">and </w:t>
      </w:r>
      <w:r w:rsidR="008F17A3">
        <w:rPr>
          <w:rFonts w:ascii="Cambria" w:hAnsi="Cambria"/>
          <w:color w:val="000000" w:themeColor="text1"/>
        </w:rPr>
        <w:t xml:space="preserve">liothyronine </w:t>
      </w:r>
      <w:r w:rsidR="00CF0192">
        <w:rPr>
          <w:rFonts w:ascii="Cambria" w:hAnsi="Cambria"/>
          <w:color w:val="000000" w:themeColor="text1"/>
        </w:rPr>
        <w:t>dosages</w:t>
      </w:r>
      <w:r w:rsidR="0068109B">
        <w:rPr>
          <w:rFonts w:ascii="Cambria" w:hAnsi="Cambria"/>
          <w:color w:val="000000" w:themeColor="text1"/>
        </w:rPr>
        <w:t xml:space="preserve">.  </w:t>
      </w:r>
      <w:r w:rsidR="0019610D">
        <w:rPr>
          <w:rFonts w:ascii="Cambria" w:hAnsi="Cambria"/>
          <w:color w:val="000000" w:themeColor="text1"/>
        </w:rPr>
        <w:t>Initial parameter values were estimated from literature</w:t>
      </w:r>
      <w:r w:rsidR="00CF0192">
        <w:rPr>
          <w:rFonts w:ascii="Cambria" w:hAnsi="Cambria"/>
          <w:color w:val="000000" w:themeColor="text1"/>
        </w:rPr>
        <w:t xml:space="preserve"> when available</w:t>
      </w:r>
      <w:r w:rsidR="0019610D">
        <w:rPr>
          <w:rFonts w:ascii="Cambria" w:hAnsi="Cambria"/>
          <w:color w:val="000000" w:themeColor="text1"/>
        </w:rPr>
        <w:t xml:space="preserve"> (Table 1)</w:t>
      </w:r>
      <w:r w:rsidR="0068109B">
        <w:rPr>
          <w:rFonts w:ascii="Cambria" w:hAnsi="Cambria"/>
          <w:color w:val="000000" w:themeColor="text1"/>
        </w:rPr>
        <w:t xml:space="preserve">.  </w:t>
      </w:r>
      <w:r w:rsidR="008F17A3">
        <w:rPr>
          <w:rFonts w:ascii="Cambria" w:hAnsi="Cambria"/>
          <w:color w:val="000000" w:themeColor="text1"/>
        </w:rPr>
        <w:t xml:space="preserve"> </w:t>
      </w:r>
      <w:r w:rsidR="0019610D">
        <w:rPr>
          <w:rFonts w:ascii="Cambria" w:hAnsi="Cambria"/>
          <w:color w:val="000000" w:themeColor="text1"/>
        </w:rPr>
        <w:t>The model was fit</w:t>
      </w:r>
      <w:r w:rsidR="008F17A3">
        <w:rPr>
          <w:rFonts w:ascii="Cambria" w:hAnsi="Cambria"/>
          <w:color w:val="000000" w:themeColor="text1"/>
        </w:rPr>
        <w:t>ted</w:t>
      </w:r>
      <w:r w:rsidR="0019610D">
        <w:rPr>
          <w:rFonts w:ascii="Cambria" w:hAnsi="Cambria"/>
          <w:color w:val="000000" w:themeColor="text1"/>
        </w:rPr>
        <w:t xml:space="preserve"> to </w:t>
      </w:r>
      <w:r w:rsidR="00CF0192">
        <w:rPr>
          <w:rFonts w:ascii="Cambria" w:hAnsi="Cambria"/>
          <w:color w:val="000000" w:themeColor="text1"/>
        </w:rPr>
        <w:t>patient data</w:t>
      </w:r>
      <w:r w:rsidR="00DA4E2C">
        <w:rPr>
          <w:rFonts w:ascii="Cambria" w:hAnsi="Cambria"/>
          <w:color w:val="000000" w:themeColor="text1"/>
        </w:rPr>
        <w:t xml:space="preserve"> in two stages</w:t>
      </w:r>
      <w:r w:rsidR="0068109B">
        <w:rPr>
          <w:rFonts w:ascii="Cambria" w:hAnsi="Cambria"/>
          <w:color w:val="000000" w:themeColor="text1"/>
        </w:rPr>
        <w:t xml:space="preserve">.  </w:t>
      </w:r>
      <w:r w:rsidR="00DA4E2C">
        <w:rPr>
          <w:rFonts w:ascii="Cambria" w:hAnsi="Cambria"/>
          <w:color w:val="000000" w:themeColor="text1"/>
        </w:rPr>
        <w:t>First, the model was fit</w:t>
      </w:r>
      <w:ins w:id="243" w:author="Joe DiStefano III" w:date="2023-07-08T19:06:00Z">
        <w:r w:rsidR="00F42D8F">
          <w:rPr>
            <w:rFonts w:ascii="Cambria" w:hAnsi="Cambria"/>
            <w:color w:val="000000" w:themeColor="text1"/>
          </w:rPr>
          <w:t>ted</w:t>
        </w:r>
      </w:ins>
      <w:r w:rsidR="00DA4E2C">
        <w:rPr>
          <w:rFonts w:ascii="Cambria" w:hAnsi="Cambria"/>
          <w:color w:val="000000" w:themeColor="text1"/>
        </w:rPr>
        <w:t xml:space="preserve"> to median values </w:t>
      </w:r>
      <w:r w:rsidR="00CF0192">
        <w:rPr>
          <w:rFonts w:ascii="Cambria" w:hAnsi="Cambria"/>
          <w:color w:val="000000" w:themeColor="text1"/>
        </w:rPr>
        <w:t xml:space="preserve">of all available patient data </w:t>
      </w:r>
      <w:r w:rsidR="00DA4E2C">
        <w:rPr>
          <w:rFonts w:ascii="Cambria" w:hAnsi="Cambria"/>
          <w:color w:val="000000" w:themeColor="text1"/>
        </w:rPr>
        <w:t xml:space="preserve">for </w:t>
      </w:r>
      <w:r w:rsidR="00CF0192">
        <w:rPr>
          <w:rFonts w:ascii="Cambria" w:hAnsi="Cambria"/>
          <w:color w:val="000000" w:themeColor="text1"/>
        </w:rPr>
        <w:t xml:space="preserve">each state variable, yielding baseline </w:t>
      </w:r>
      <w:r w:rsidR="0019610D">
        <w:rPr>
          <w:rFonts w:ascii="Cambria" w:hAnsi="Cambria"/>
          <w:color w:val="000000" w:themeColor="text1"/>
        </w:rPr>
        <w:t>parameter values</w:t>
      </w:r>
      <w:r w:rsidR="0068109B">
        <w:rPr>
          <w:rFonts w:ascii="Cambria" w:hAnsi="Cambria"/>
          <w:color w:val="000000" w:themeColor="text1"/>
        </w:rPr>
        <w:t xml:space="preserve">.  </w:t>
      </w:r>
      <w:r w:rsidR="00DA4E2C">
        <w:rPr>
          <w:rFonts w:ascii="Cambria" w:hAnsi="Cambria"/>
          <w:color w:val="000000" w:themeColor="text1"/>
        </w:rPr>
        <w:t>The model was then fit</w:t>
      </w:r>
      <w:r w:rsidR="008F17A3">
        <w:rPr>
          <w:rFonts w:ascii="Cambria" w:hAnsi="Cambria"/>
          <w:color w:val="000000" w:themeColor="text1"/>
        </w:rPr>
        <w:t>ted to</w:t>
      </w:r>
      <w:r w:rsidR="00DA4E2C">
        <w:rPr>
          <w:rFonts w:ascii="Cambria" w:hAnsi="Cambria"/>
          <w:color w:val="000000" w:themeColor="text1"/>
        </w:rPr>
        <w:t xml:space="preserve"> </w:t>
      </w:r>
      <w:r w:rsidR="001D3BD8">
        <w:rPr>
          <w:rFonts w:ascii="Cambria" w:hAnsi="Cambria"/>
          <w:color w:val="000000" w:themeColor="text1"/>
        </w:rPr>
        <w:t>individual</w:t>
      </w:r>
      <w:r w:rsidR="0068109B">
        <w:rPr>
          <w:rFonts w:ascii="Cambria" w:hAnsi="Cambria"/>
          <w:color w:val="000000" w:themeColor="text1"/>
        </w:rPr>
        <w:t xml:space="preserve"> </w:t>
      </w:r>
      <w:r w:rsidR="001D3BD8">
        <w:rPr>
          <w:rFonts w:ascii="Cambria" w:hAnsi="Cambria"/>
          <w:color w:val="000000" w:themeColor="text1"/>
        </w:rPr>
        <w:t>patient</w:t>
      </w:r>
      <w:r w:rsidR="00CF0192">
        <w:rPr>
          <w:rFonts w:ascii="Cambria" w:hAnsi="Cambria"/>
          <w:color w:val="000000" w:themeColor="text1"/>
        </w:rPr>
        <w:t xml:space="preserve"> lab and medication data, giving a total of </w:t>
      </w:r>
      <w:r w:rsidR="00CF0192" w:rsidRPr="00CF0192">
        <w:rPr>
          <w:rFonts w:ascii="Cambria" w:hAnsi="Cambria"/>
          <w:color w:val="000000" w:themeColor="text1"/>
          <w:highlight w:val="yellow"/>
        </w:rPr>
        <w:t>__</w:t>
      </w:r>
      <w:r w:rsidR="00CF0192">
        <w:rPr>
          <w:rFonts w:ascii="Cambria" w:hAnsi="Cambria"/>
          <w:color w:val="000000" w:themeColor="text1"/>
        </w:rPr>
        <w:t xml:space="preserve"> sets of </w:t>
      </w:r>
      <w:proofErr w:type="gramStart"/>
      <w:r w:rsidR="00CF0192">
        <w:rPr>
          <w:rFonts w:ascii="Cambria" w:hAnsi="Cambria"/>
          <w:color w:val="000000" w:themeColor="text1"/>
        </w:rPr>
        <w:t>parameters  averaged</w:t>
      </w:r>
      <w:proofErr w:type="gramEnd"/>
      <w:r w:rsidR="00CF0192">
        <w:rPr>
          <w:rFonts w:ascii="Cambria" w:hAnsi="Cambria"/>
          <w:color w:val="000000" w:themeColor="text1"/>
        </w:rPr>
        <w:t xml:space="preserve"> to obtain</w:t>
      </w:r>
      <w:r w:rsidR="001D3BD8">
        <w:rPr>
          <w:rFonts w:ascii="Cambria" w:hAnsi="Cambria"/>
          <w:color w:val="000000" w:themeColor="text1"/>
        </w:rPr>
        <w:t xml:space="preserve"> the final parameter estimates presented in </w:t>
      </w:r>
      <w:r w:rsidR="001D3BD8" w:rsidRPr="00CF0192">
        <w:rPr>
          <w:rFonts w:ascii="Cambria" w:hAnsi="Cambria"/>
          <w:color w:val="000000" w:themeColor="text1"/>
          <w:highlight w:val="yellow"/>
        </w:rPr>
        <w:t xml:space="preserve">Table </w:t>
      </w:r>
      <w:r w:rsidR="00CF0192" w:rsidRPr="00CF0192">
        <w:rPr>
          <w:rFonts w:ascii="Cambria" w:hAnsi="Cambria"/>
          <w:color w:val="000000" w:themeColor="text1"/>
          <w:highlight w:val="yellow"/>
        </w:rPr>
        <w:t>X (TODO)</w:t>
      </w:r>
      <w:r w:rsidR="001D3BD8">
        <w:rPr>
          <w:rFonts w:ascii="Cambria" w:hAnsi="Cambria"/>
          <w:color w:val="000000" w:themeColor="text1"/>
        </w:rPr>
        <w:t>.</w:t>
      </w:r>
    </w:p>
    <w:p w14:paraId="28B223EF" w14:textId="6208F997" w:rsidR="004D215E" w:rsidRDefault="001D3BD8" w:rsidP="00B46549">
      <w:pPr>
        <w:rPr>
          <w:rFonts w:ascii="Cambria" w:hAnsi="Cambria"/>
          <w:color w:val="000000" w:themeColor="text1"/>
        </w:rPr>
      </w:pPr>
      <w:r>
        <w:rPr>
          <w:rFonts w:ascii="Cambria" w:hAnsi="Cambria"/>
          <w:color w:val="000000" w:themeColor="text1"/>
        </w:rPr>
        <w:t>The f</w:t>
      </w:r>
      <w:r w:rsidR="0019610D">
        <w:rPr>
          <w:rFonts w:ascii="Cambria" w:hAnsi="Cambria"/>
          <w:color w:val="000000" w:themeColor="text1"/>
        </w:rPr>
        <w:t xml:space="preserve">itting </w:t>
      </w:r>
      <w:r>
        <w:rPr>
          <w:rFonts w:ascii="Cambria" w:hAnsi="Cambria"/>
          <w:color w:val="000000" w:themeColor="text1"/>
        </w:rPr>
        <w:t xml:space="preserve">process </w:t>
      </w:r>
      <w:r w:rsidR="0019610D">
        <w:rPr>
          <w:rFonts w:ascii="Cambria" w:hAnsi="Cambria"/>
          <w:color w:val="000000" w:themeColor="text1"/>
        </w:rPr>
        <w:t xml:space="preserve">was performed using the </w:t>
      </w:r>
      <w:proofErr w:type="spellStart"/>
      <w:r w:rsidR="008F17A3">
        <w:rPr>
          <w:rFonts w:ascii="Cambria" w:hAnsi="Cambria"/>
          <w:color w:val="000000" w:themeColor="text1"/>
        </w:rPr>
        <w:t>Nelder</w:t>
      </w:r>
      <w:proofErr w:type="spellEnd"/>
      <w:r w:rsidR="0019610D">
        <w:rPr>
          <w:rFonts w:ascii="Cambria" w:hAnsi="Cambria"/>
          <w:color w:val="000000" w:themeColor="text1"/>
        </w:rPr>
        <w:t xml:space="preserve">-Mead optimization </w:t>
      </w:r>
      <w:r w:rsidR="008F17A3">
        <w:rPr>
          <w:rFonts w:ascii="Cambria" w:hAnsi="Cambria"/>
          <w:color w:val="000000" w:themeColor="text1"/>
        </w:rPr>
        <w:t xml:space="preserve">search </w:t>
      </w:r>
      <w:r w:rsidR="0019610D">
        <w:rPr>
          <w:rFonts w:ascii="Cambria" w:hAnsi="Cambria"/>
          <w:color w:val="000000" w:themeColor="text1"/>
        </w:rPr>
        <w:t xml:space="preserve">routine in the </w:t>
      </w:r>
      <w:r w:rsidR="0019610D" w:rsidRPr="0068109B">
        <w:rPr>
          <w:rFonts w:ascii="Cambria" w:hAnsi="Cambria"/>
          <w:i/>
          <w:iCs/>
          <w:color w:val="000000" w:themeColor="text1"/>
        </w:rPr>
        <w:t>Optim.jl</w:t>
      </w:r>
      <w:r w:rsidR="00997685">
        <w:rPr>
          <w:rFonts w:ascii="Cambria" w:hAnsi="Cambria"/>
          <w:color w:val="000000" w:themeColor="text1"/>
          <w:vertAlign w:val="superscript"/>
        </w:rPr>
        <w:t>24</w:t>
      </w:r>
      <w:r w:rsidR="0019610D">
        <w:rPr>
          <w:rFonts w:ascii="Cambria" w:hAnsi="Cambria"/>
          <w:color w:val="000000" w:themeColor="text1"/>
        </w:rPr>
        <w:t xml:space="preserve"> </w:t>
      </w:r>
      <w:r w:rsidR="000F0C8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The cost function for optimization</w:t>
      </w:r>
      <w:r w:rsidR="000F0C8D">
        <w:rPr>
          <w:rFonts w:ascii="Cambria" w:hAnsi="Cambria"/>
          <w:color w:val="000000" w:themeColor="text1"/>
        </w:rPr>
        <w:t xml:space="preserve"> </w:t>
      </w:r>
      <w:r w:rsidR="008F17A3">
        <w:rPr>
          <w:rFonts w:ascii="Cambria" w:hAnsi="Cambria"/>
          <w:color w:val="000000" w:themeColor="text1"/>
        </w:rPr>
        <w:t xml:space="preserve">was </w:t>
      </w:r>
      <w:r w:rsidR="000F0C8D">
        <w:rPr>
          <w:rFonts w:ascii="Cambria" w:hAnsi="Cambria"/>
          <w:color w:val="000000" w:themeColor="text1"/>
        </w:rPr>
        <w:t xml:space="preserve">weighted least squares </w:t>
      </w:r>
      <w:r w:rsidR="00A64A18">
        <w:rPr>
          <w:rFonts w:ascii="Cambria" w:hAnsi="Cambria"/>
          <w:color w:val="000000" w:themeColor="text1"/>
        </w:rPr>
        <w:t>(</w:t>
      </w:r>
      <w:r w:rsidR="00A64A18" w:rsidRPr="00997685">
        <w:rPr>
          <w:rFonts w:ascii="Cambria" w:hAnsi="Cambria"/>
          <w:i/>
          <w:iCs/>
          <w:color w:val="000000" w:themeColor="text1"/>
        </w:rPr>
        <w:t>WLS</w:t>
      </w:r>
      <w:r w:rsidR="00A64A18">
        <w:rPr>
          <w:rFonts w:ascii="Cambria" w:hAnsi="Cambria"/>
          <w:color w:val="000000" w:themeColor="text1"/>
        </w:rPr>
        <w:t xml:space="preserve">) </w:t>
      </w:r>
      <w:r>
        <w:rPr>
          <w:rFonts w:ascii="Cambria" w:hAnsi="Cambria"/>
          <w:color w:val="000000" w:themeColor="text1"/>
        </w:rPr>
        <w:t>(9)</w:t>
      </w:r>
      <w:r w:rsidR="008F17A3">
        <w:rPr>
          <w:rFonts w:ascii="Cambria" w:hAnsi="Cambria"/>
          <w:color w:val="000000" w:themeColor="text1"/>
        </w:rPr>
        <w:t>:</w:t>
      </w:r>
    </w:p>
    <w:p w14:paraId="44806515" w14:textId="3F942478" w:rsidR="004D215E" w:rsidRPr="004D215E" w:rsidRDefault="004D215E" w:rsidP="00B46549">
      <w:pPr>
        <w:rPr>
          <w:rFonts w:ascii="Cambria" w:eastAsiaTheme="minorEastAsia" w:hAnsi="Cambria"/>
          <w:color w:val="000000" w:themeColor="text1"/>
        </w:rPr>
      </w:pPr>
      <m:oMathPara>
        <m:oMath>
          <m:r>
            <w:rPr>
              <w:rFonts w:ascii="Cambria Math" w:hAnsi="Cambria Math"/>
              <w:color w:val="000000" w:themeColor="text1"/>
            </w:rPr>
            <m:t>WLS</m:t>
          </m:r>
          <m:d>
            <m:dPr>
              <m:ctrlPr>
                <w:rPr>
                  <w:rFonts w:ascii="Cambria Math" w:hAnsi="Cambria Math"/>
                  <w:i/>
                  <w:color w:val="000000" w:themeColor="text1"/>
                </w:rPr>
              </m:ctrlPr>
            </m:dPr>
            <m:e>
              <m:r>
                <m:rPr>
                  <m:sty m:val="bi"/>
                </m:rPr>
                <w:rPr>
                  <w:rFonts w:ascii="Cambria Math" w:hAnsi="Cambria Math"/>
                  <w:color w:val="000000" w:themeColor="text1"/>
                </w:rPr>
                <m:t>p</m:t>
              </m:r>
            </m:e>
          </m:d>
          <m: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j</m:t>
              </m:r>
              <m:ctrlPr>
                <w:rPr>
                  <w:rFonts w:ascii="Cambria Math" w:hAnsi="Cambria Math"/>
                  <w:i/>
                  <w:color w:val="000000" w:themeColor="text1"/>
                </w:rPr>
              </m:ctrlPr>
            </m:sub>
            <m:sup>
              <m:r>
                <w:rPr>
                  <w:rFonts w:ascii="Cambria Math" w:hAnsi="Cambria Math"/>
                  <w:color w:val="000000" w:themeColor="text1"/>
                </w:rPr>
                <m:t>j=1</m:t>
              </m:r>
              <m:ctrlPr>
                <w:rPr>
                  <w:rFonts w:ascii="Cambria Math" w:hAnsi="Cambria Math"/>
                  <w:i/>
                  <w:color w:val="000000" w:themeColor="text1"/>
                </w:rPr>
              </m:ctrlPr>
            </m:sup>
            <m:e>
              <m:nary>
                <m:naryPr>
                  <m:chr m:val="∑"/>
                  <m:ctrlPr>
                    <w:rPr>
                      <w:rFonts w:ascii="Cambria Math" w:hAnsi="Cambria Math"/>
                      <w:color w:val="000000" w:themeColor="text1"/>
                    </w:rPr>
                  </m:ctrlPr>
                </m:naryPr>
                <m:sub>
                  <m:r>
                    <w:rPr>
                      <w:rFonts w:ascii="Cambria Math" w:hAnsi="Cambria Math"/>
                      <w:color w:val="000000" w:themeColor="text1"/>
                    </w:rPr>
                    <m:t>i</m:t>
                  </m:r>
                  <m:ctrlPr>
                    <w:rPr>
                      <w:rFonts w:ascii="Cambria Math" w:hAnsi="Cambria Math"/>
                      <w:i/>
                      <w:color w:val="000000" w:themeColor="text1"/>
                    </w:rPr>
                  </m:ctrlPr>
                </m:sub>
                <m:sup>
                  <m:r>
                    <w:rPr>
                      <w:rFonts w:ascii="Cambria Math" w:hAnsi="Cambria Math"/>
                      <w:color w:val="000000" w:themeColor="text1"/>
                    </w:rPr>
                    <m:t>i=1</m:t>
                  </m:r>
                  <m:ctrlPr>
                    <w:rPr>
                      <w:rFonts w:ascii="Cambria Math" w:hAnsi="Cambria Math"/>
                      <w:i/>
                      <w:color w:val="000000" w:themeColor="text1"/>
                    </w:rPr>
                  </m:ctrlPr>
                </m:sup>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j</m:t>
                          </m:r>
                        </m:sub>
                      </m:sSub>
                      <m:ctrlPr>
                        <w:rPr>
                          <w:rFonts w:ascii="Cambria Math" w:hAnsi="Cambria Math"/>
                          <w:i/>
                          <w:color w:val="000000" w:themeColor="text1"/>
                        </w:rPr>
                      </m:ctrlPr>
                    </m:den>
                  </m:f>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ij</m:t>
                              </m:r>
                            </m:sub>
                          </m:sSub>
                        </m:e>
                      </m:d>
                    </m:e>
                    <m:sup>
                      <m:r>
                        <w:rPr>
                          <w:rFonts w:ascii="Cambria Math" w:hAnsi="Cambria Math"/>
                          <w:color w:val="000000" w:themeColor="text1"/>
                        </w:rPr>
                        <m:t>2</m:t>
                      </m:r>
                    </m:sup>
                  </m:sSup>
                  <m:ctrlPr>
                    <w:rPr>
                      <w:rFonts w:ascii="Cambria Math" w:hAnsi="Cambria Math"/>
                      <w:i/>
                      <w:color w:val="000000" w:themeColor="text1"/>
                    </w:rPr>
                  </m:ctrlPr>
                </m:e>
              </m:nary>
            </m:e>
          </m:nary>
          <m:r>
            <w:rPr>
              <w:rFonts w:ascii="Cambria Math" w:hAnsi="Cambria Math"/>
              <w:color w:val="000000" w:themeColor="text1"/>
            </w:rPr>
            <m:t xml:space="preserve">                       (9)</m:t>
          </m:r>
        </m:oMath>
      </m:oMathPara>
    </w:p>
    <w:p w14:paraId="53A8D716" w14:textId="10B9EF93" w:rsidR="001D3BD8" w:rsidRDefault="008C53F6" w:rsidP="00B46549">
      <w:pPr>
        <w:rPr>
          <w:rFonts w:ascii="Cambria" w:hAnsi="Cambria"/>
          <w:color w:val="000000" w:themeColor="text1"/>
        </w:rPr>
      </w:pPr>
      <w:r>
        <w:rPr>
          <w:rFonts w:ascii="Cambria" w:eastAsiaTheme="minorEastAsia" w:hAnsi="Cambria"/>
          <w:color w:val="000000" w:themeColor="text1"/>
        </w:rPr>
        <w:t>where</w:t>
      </w:r>
      <w:r w:rsidR="00A64A18">
        <w:rPr>
          <w:rFonts w:ascii="Cambria" w:eastAsiaTheme="minorEastAsia" w:hAnsi="Cambria"/>
          <w:color w:val="000000" w:themeColor="text1"/>
        </w:rPr>
        <w:t xml:space="preserve"> </w:t>
      </w:r>
      <w:r w:rsidR="00A64A18" w:rsidRPr="00F42D8F">
        <w:rPr>
          <w:rFonts w:ascii="Cambria" w:eastAsiaTheme="minorEastAsia" w:hAnsi="Cambria"/>
          <w:b/>
          <w:bCs/>
          <w:i/>
          <w:iCs/>
          <w:color w:val="000000" w:themeColor="text1"/>
          <w:rPrChange w:id="244" w:author="Joe DiStefano III" w:date="2023-07-08T19:07:00Z">
            <w:rPr>
              <w:rFonts w:ascii="Cambria" w:eastAsiaTheme="minorEastAsia" w:hAnsi="Cambria"/>
              <w:i/>
              <w:iCs/>
              <w:color w:val="000000" w:themeColor="text1"/>
            </w:rPr>
          </w:rPrChange>
        </w:rPr>
        <w:t>p</w:t>
      </w:r>
      <w:r>
        <w:rPr>
          <w:rFonts w:ascii="Cambria" w:eastAsiaTheme="minorEastAsia" w:hAnsi="Cambria"/>
          <w:color w:val="000000" w:themeColor="text1"/>
        </w:rPr>
        <w:t xml:space="preserve"> i</w:t>
      </w:r>
      <w:r w:rsidR="00A64A18">
        <w:rPr>
          <w:rFonts w:ascii="Cambria" w:eastAsiaTheme="minorEastAsia" w:hAnsi="Cambria"/>
          <w:color w:val="000000" w:themeColor="text1"/>
        </w:rPr>
        <w:t>s the vector of unknown optimized</w:t>
      </w:r>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parameters</w:t>
      </w:r>
      <w:r w:rsidR="008473EF">
        <w:rPr>
          <w:rFonts w:ascii="Cambria" w:eastAsiaTheme="minorEastAsia" w:hAnsi="Cambria"/>
          <w:color w:val="000000" w:themeColor="text1"/>
        </w:rPr>
        <w:t>;</w:t>
      </w:r>
      <w:r w:rsidR="00A64A18">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i</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is the</w:t>
      </w:r>
      <w:r w:rsidR="00A64A18">
        <w:rPr>
          <w:rFonts w:ascii="Cambria" w:eastAsiaTheme="minorEastAsia" w:hAnsi="Cambria"/>
          <w:color w:val="000000" w:themeColor="text1"/>
        </w:rPr>
        <w:t xml:space="preserve"> index</w:t>
      </w:r>
      <w:r>
        <w:rPr>
          <w:rFonts w:ascii="Cambria" w:eastAsiaTheme="minorEastAsia" w:hAnsi="Cambria"/>
          <w:color w:val="000000" w:themeColor="text1"/>
        </w:rPr>
        <w:t xml:space="preserve"> </w:t>
      </w:r>
      <w:r w:rsidR="00A64A18">
        <w:rPr>
          <w:rFonts w:ascii="Cambria" w:eastAsiaTheme="minorEastAsia" w:hAnsi="Cambria"/>
          <w:color w:val="000000" w:themeColor="text1"/>
        </w:rPr>
        <w:t xml:space="preserve">of </w:t>
      </w:r>
      <w:r>
        <w:rPr>
          <w:rFonts w:ascii="Cambria" w:eastAsiaTheme="minorEastAsia" w:hAnsi="Cambria"/>
          <w:color w:val="000000" w:themeColor="text1"/>
        </w:rPr>
        <w:t>time point</w:t>
      </w:r>
      <w:r w:rsidR="00A64A18">
        <w:rPr>
          <w:rFonts w:ascii="Cambria" w:eastAsiaTheme="minorEastAsia" w:hAnsi="Cambria"/>
          <w:color w:val="000000" w:themeColor="text1"/>
        </w:rPr>
        <w:t>s</w:t>
      </w:r>
      <w:r>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t</w:t>
      </w:r>
      <w:r w:rsidR="00A64A18" w:rsidRPr="00997685">
        <w:rPr>
          <w:rFonts w:ascii="Cambria" w:eastAsiaTheme="minorEastAsia" w:hAnsi="Cambria"/>
          <w:i/>
          <w:iCs/>
          <w:color w:val="000000" w:themeColor="text1"/>
          <w:vertAlign w:val="subscript"/>
        </w:rPr>
        <w:t>i</w:t>
      </w:r>
      <w:proofErr w:type="spellEnd"/>
      <w:r w:rsidR="008473EF">
        <w:rPr>
          <w:rFonts w:ascii="Cambria" w:eastAsiaTheme="minorEastAsia" w:hAnsi="Cambria"/>
          <w:color w:val="000000" w:themeColor="text1"/>
        </w:rPr>
        <w:t>;</w:t>
      </w:r>
      <w:r>
        <w:rPr>
          <w:rFonts w:ascii="Cambria" w:eastAsiaTheme="minorEastAsia" w:hAnsi="Cambria"/>
          <w:color w:val="000000" w:themeColor="text1"/>
        </w:rPr>
        <w:t xml:space="preserve"> </w:t>
      </w:r>
      <w:r w:rsidRPr="00997685">
        <w:rPr>
          <w:rFonts w:ascii="Cambria" w:eastAsiaTheme="minorEastAsia" w:hAnsi="Cambria"/>
          <w:i/>
          <w:iCs/>
          <w:color w:val="000000" w:themeColor="text1"/>
        </w:rPr>
        <w:t>j</w:t>
      </w:r>
      <w:r>
        <w:rPr>
          <w:rFonts w:ascii="Cambria" w:eastAsiaTheme="minorEastAsia" w:hAnsi="Cambria"/>
          <w:color w:val="000000" w:themeColor="text1"/>
        </w:rPr>
        <w:t xml:space="preserve"> is the </w:t>
      </w:r>
      <w:r w:rsidR="00A64A18">
        <w:rPr>
          <w:rFonts w:ascii="Cambria" w:eastAsiaTheme="minorEastAsia" w:hAnsi="Cambria"/>
          <w:color w:val="000000" w:themeColor="text1"/>
        </w:rPr>
        <w:t>index of the</w:t>
      </w:r>
      <w:r w:rsidR="00A64A18" w:rsidRPr="00997685">
        <w:rPr>
          <w:rFonts w:ascii="Cambria" w:eastAsiaTheme="minorEastAsia" w:hAnsi="Cambria"/>
          <w:i/>
          <w:iCs/>
          <w:color w:val="000000" w:themeColor="text1"/>
        </w:rPr>
        <w:t xml:space="preserve"> </w:t>
      </w:r>
      <w:proofErr w:type="spellStart"/>
      <w:r w:rsidR="00A64A18" w:rsidRPr="00997685">
        <w:rPr>
          <w:rFonts w:ascii="Cambria" w:eastAsiaTheme="minorEastAsia" w:hAnsi="Cambria"/>
          <w:i/>
          <w:iCs/>
          <w:color w:val="000000" w:themeColor="text1"/>
        </w:rPr>
        <w:t>jth</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m</w:t>
      </w:r>
      <w:r w:rsidR="008473EF">
        <w:rPr>
          <w:rFonts w:ascii="Cambria" w:eastAsiaTheme="minorEastAsia" w:hAnsi="Cambria"/>
          <w:color w:val="000000" w:themeColor="text1"/>
        </w:rPr>
        <w:t>odel</w:t>
      </w:r>
      <w:r>
        <w:rPr>
          <w:rFonts w:ascii="Cambria" w:eastAsiaTheme="minorEastAsia" w:hAnsi="Cambria"/>
          <w:color w:val="000000" w:themeColor="text1"/>
        </w:rPr>
        <w:t xml:space="preserve"> output </w:t>
      </w:r>
      <w:proofErr w:type="spellStart"/>
      <w:r w:rsidRPr="00997685">
        <w:rPr>
          <w:rFonts w:ascii="Cambria" w:eastAsiaTheme="minorEastAsia" w:hAnsi="Cambria"/>
          <w:i/>
          <w:iCs/>
          <w:color w:val="000000" w:themeColor="text1"/>
        </w:rPr>
        <w:t>y</w:t>
      </w:r>
      <w:r w:rsidR="008473EF">
        <w:rPr>
          <w:rFonts w:ascii="Cambria" w:eastAsiaTheme="minorEastAsia" w:hAnsi="Cambria"/>
          <w:i/>
          <w:iCs/>
          <w:color w:val="000000" w:themeColor="text1"/>
          <w:vertAlign w:val="subscript"/>
        </w:rPr>
        <w:t>ij</w:t>
      </w:r>
      <w:proofErr w:type="spellEnd"/>
      <w:r w:rsidR="00A64A18">
        <w:rPr>
          <w:rFonts w:ascii="Cambria" w:eastAsiaTheme="minorEastAsia" w:hAnsi="Cambria"/>
          <w:i/>
          <w:iCs/>
          <w:color w:val="000000" w:themeColor="text1"/>
        </w:rPr>
        <w:t xml:space="preserve"> </w:t>
      </w:r>
      <w:r w:rsidR="008473EF">
        <w:rPr>
          <w:rFonts w:ascii="Cambria" w:eastAsiaTheme="minorEastAsia" w:hAnsi="Cambria"/>
          <w:color w:val="000000" w:themeColor="text1"/>
        </w:rPr>
        <w:t xml:space="preserve">or output data measurement </w:t>
      </w:r>
      <w:proofErr w:type="spellStart"/>
      <w:r w:rsidR="008473EF" w:rsidRPr="00997685">
        <w:rPr>
          <w:rFonts w:ascii="Cambria" w:eastAsiaTheme="minorEastAsia" w:hAnsi="Cambria"/>
          <w:i/>
          <w:iCs/>
          <w:color w:val="000000" w:themeColor="text1"/>
        </w:rPr>
        <w:t>z</w:t>
      </w:r>
      <w:r w:rsidR="008473EF" w:rsidRPr="00997685">
        <w:rPr>
          <w:rFonts w:ascii="Cambria" w:eastAsiaTheme="minorEastAsia" w:hAnsi="Cambria"/>
          <w:i/>
          <w:iCs/>
          <w:color w:val="000000" w:themeColor="text1"/>
          <w:vertAlign w:val="subscript"/>
        </w:rPr>
        <w:t>ij</w:t>
      </w:r>
      <w:proofErr w:type="spellEnd"/>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at time</w:t>
      </w:r>
      <w:r>
        <w:rPr>
          <w:rFonts w:ascii="Cambria" w:eastAsiaTheme="minorEastAsia" w:hAnsi="Cambria"/>
          <w:color w:val="000000" w:themeColor="text1"/>
        </w:rPr>
        <w:t xml:space="preserve"> </w:t>
      </w:r>
      <w:proofErr w:type="spellStart"/>
      <w:r w:rsidR="00A64A18" w:rsidRPr="00160ED9">
        <w:rPr>
          <w:rFonts w:ascii="Cambria" w:eastAsiaTheme="minorEastAsia" w:hAnsi="Cambria"/>
          <w:i/>
          <w:iCs/>
          <w:color w:val="000000" w:themeColor="text1"/>
        </w:rPr>
        <w:t>t</w:t>
      </w:r>
      <w:r w:rsidR="00A64A18" w:rsidRPr="00160ED9">
        <w:rPr>
          <w:rFonts w:ascii="Cambria" w:eastAsiaTheme="minorEastAsia" w:hAnsi="Cambria"/>
          <w:i/>
          <w:iCs/>
          <w:color w:val="000000" w:themeColor="text1"/>
          <w:vertAlign w:val="subscript"/>
        </w:rPr>
        <w:t>i</w:t>
      </w:r>
      <w:proofErr w:type="spellEnd"/>
      <w:r w:rsidR="0068109B">
        <w:rPr>
          <w:rFonts w:ascii="Cambria" w:eastAsiaTheme="minorEastAsia" w:hAnsi="Cambria"/>
          <w:color w:val="000000" w:themeColor="text1"/>
        </w:rPr>
        <w:t xml:space="preserve">.  </w:t>
      </w:r>
      <w:r w:rsidR="008473EF">
        <w:rPr>
          <w:rFonts w:ascii="Cambria" w:eastAsiaTheme="minorEastAsia" w:hAnsi="Cambria"/>
          <w:color w:val="000000" w:themeColor="text1"/>
        </w:rPr>
        <w:t xml:space="preserve"> The measure</w:t>
      </w:r>
      <w:ins w:id="245" w:author="Joe DiStefano III" w:date="2023-07-08T19:07:00Z">
        <w:r w:rsidR="00F42D8F">
          <w:rPr>
            <w:rFonts w:ascii="Cambria" w:eastAsiaTheme="minorEastAsia" w:hAnsi="Cambria"/>
            <w:color w:val="000000" w:themeColor="text1"/>
          </w:rPr>
          <w:t>d</w:t>
        </w:r>
      </w:ins>
      <w:del w:id="246" w:author="Joe DiStefano III" w:date="2023-07-08T19:07:00Z">
        <w:r w:rsidR="008473EF" w:rsidDel="00F42D8F">
          <w:rPr>
            <w:rFonts w:ascii="Cambria" w:eastAsiaTheme="minorEastAsia" w:hAnsi="Cambria"/>
            <w:color w:val="000000" w:themeColor="text1"/>
          </w:rPr>
          <w:delText>s</w:delText>
        </w:r>
      </w:del>
      <w:r w:rsidR="008473EF">
        <w:rPr>
          <w:rFonts w:ascii="Cambria" w:eastAsiaTheme="minorEastAsia" w:hAnsi="Cambria"/>
          <w:color w:val="000000" w:themeColor="text1"/>
        </w:rPr>
        <w:t xml:space="preserve"> state variables or combinations of state variables are </w:t>
      </w:r>
      <m:oMath>
        <m:r>
          <w:rPr>
            <w:rFonts w:ascii="Cambria Math" w:eastAsiaTheme="minorEastAsia" w:hAnsi="Cambria Math"/>
            <w:color w:val="000000" w:themeColor="text1"/>
          </w:rPr>
          <m:t>FTS,</m:t>
        </m:r>
        <m:r>
          <m:rPr>
            <m:nor/>
          </m:rPr>
          <w:rPr>
            <w:rFonts w:ascii="Cambria Math" w:eastAsiaTheme="minorEastAsia" w:hAnsi="Cambria Math"/>
            <w:i/>
            <w:iCs/>
            <w:color w:val="000000" w:themeColor="text1"/>
          </w:rPr>
          <m:t xml:space="preserve">T4, T3, TSH, </m:t>
        </m:r>
        <m:r>
          <w:ins w:id="247" w:author="Joe DiStefano III" w:date="2023-07-08T19:08:00Z">
            <m:rPr>
              <m:nor/>
            </m:rPr>
            <w:rPr>
              <w:rFonts w:ascii="Cambria Math" w:eastAsiaTheme="minorEastAsia" w:hAnsi="Cambria Math"/>
              <w:i/>
              <w:iCs/>
              <w:color w:val="000000" w:themeColor="text1"/>
            </w:rPr>
            <m:t>L=</m:t>
          </w:ins>
        </m:r>
        <m:r>
          <m:rPr>
            <m:nor/>
          </m:rPr>
          <w:rPr>
            <w:rFonts w:ascii="Cambria Math" w:eastAsiaTheme="minorEastAsia" w:hAnsi="Cambria Math"/>
            <w:i/>
            <w:iCs/>
            <w:color w:val="000000" w:themeColor="text1"/>
          </w:rPr>
          <m:t>Lymphocytes</m:t>
        </m:r>
        <m:r>
          <w:ins w:id="248" w:author="Joe DiStefano III" w:date="2023-07-08T19:08:00Z">
            <m:rPr>
              <m:nor/>
            </m:rPr>
            <w:rPr>
              <w:rFonts w:ascii="Cambria Math" w:eastAsiaTheme="minorEastAsia" w:hAnsi="Cambria Math"/>
              <w:i/>
              <w:iCs/>
              <w:color w:val="000000" w:themeColor="text1"/>
            </w:rPr>
            <m:t xml:space="preserve"> </m:t>
          </w:ins>
        </m:r>
        <m:r>
          <w:ins w:id="249" w:author="Joe DiStefano III" w:date="2023-07-08T19:08:00Z">
            <m:rPr>
              <m:nor/>
            </m:rPr>
            <w:rPr>
              <w:rFonts w:ascii="Cambria Math" w:eastAsiaTheme="minorEastAsia" w:hAnsi="Cambria Math"/>
              <w:color w:val="000000" w:themeColor="text1"/>
            </w:rPr>
            <m:t xml:space="preserve">and </m:t>
          </w:ins>
        </m:r>
        <m:r>
          <w:del w:id="250" w:author="Joe DiStefano III" w:date="2023-07-08T19:08:00Z">
            <m:rPr>
              <m:nor/>
            </m:rPr>
            <w:rPr>
              <w:rFonts w:ascii="Cambria Math" w:eastAsiaTheme="minorEastAsia" w:hAnsi="Cambria Math"/>
              <w:i/>
              <w:iCs/>
              <w:color w:val="000000" w:themeColor="text1"/>
            </w:rPr>
            <m:t>,</m:t>
          </w:del>
        </m:r>
        <m:r>
          <m:rPr>
            <m:nor/>
          </m:rPr>
          <w:rPr>
            <w:rFonts w:ascii="Cambria Math" w:eastAsiaTheme="minorEastAsia" w:hAnsi="Cambria Math"/>
            <w:i/>
            <w:iCs/>
            <w:color w:val="000000" w:themeColor="text1"/>
          </w:rPr>
          <m:t xml:space="preserve"> Ab</m:t>
        </m:r>
      </m:oMath>
      <w:r w:rsidR="00385933">
        <w:rPr>
          <w:rFonts w:ascii="Cambria" w:eastAsiaTheme="minorEastAsia" w:hAnsi="Cambria"/>
          <w:iCs/>
          <w:color w:val="000000" w:themeColor="text1"/>
        </w:rPr>
        <w:t xml:space="preserve">, </w:t>
      </w:r>
      <w:r w:rsidR="004D215E">
        <w:rPr>
          <w:rFonts w:ascii="Cambria" w:eastAsiaTheme="minorEastAsia" w:hAnsi="Cambria"/>
          <w:color w:val="000000" w:themeColor="text1"/>
        </w:rPr>
        <w:t>where</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 xml:space="preserve">Ab = </w:t>
      </w:r>
      <w:proofErr w:type="spellStart"/>
      <w:r w:rsidR="00385933" w:rsidRPr="00997685">
        <w:rPr>
          <w:rFonts w:ascii="Cambria" w:eastAsiaTheme="minorEastAsia" w:hAnsi="Cambria"/>
          <w:i/>
          <w:iCs/>
          <w:color w:val="000000" w:themeColor="text1"/>
        </w:rPr>
        <w:t>TPOAb</w:t>
      </w:r>
      <w:proofErr w:type="spellEnd"/>
      <w:r w:rsidR="00385933">
        <w:rPr>
          <w:rFonts w:ascii="Cambria" w:eastAsiaTheme="minorEastAsia" w:hAnsi="Cambria"/>
          <w:color w:val="000000" w:themeColor="text1"/>
        </w:rPr>
        <w:t xml:space="preserve"> and Lymphocytes = </w:t>
      </w:r>
      <w:r w:rsidR="00385933" w:rsidRPr="00997685">
        <w:rPr>
          <w:rFonts w:ascii="Cambria" w:eastAsiaTheme="minorEastAsia" w:hAnsi="Cambria"/>
          <w:i/>
          <w:iCs/>
          <w:color w:val="000000" w:themeColor="text1"/>
        </w:rPr>
        <w:t>B</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T</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P</w:t>
      </w:r>
      <w:r w:rsidR="0068109B">
        <w:rPr>
          <w:rFonts w:ascii="Cambria" w:eastAsiaTheme="minorEastAsia" w:hAnsi="Cambria"/>
          <w:color w:val="000000" w:themeColor="text1"/>
        </w:rPr>
        <w:t xml:space="preserve">.  </w:t>
      </w:r>
      <w:r w:rsidR="000F0C8D">
        <w:rPr>
          <w:rFonts w:ascii="Cambria" w:hAnsi="Cambria"/>
          <w:color w:val="000000" w:themeColor="text1"/>
        </w:rPr>
        <w:t>Variabilities for the estimated parameters w</w:t>
      </w:r>
      <w:r w:rsidR="001D3BD8">
        <w:rPr>
          <w:rFonts w:ascii="Cambria" w:hAnsi="Cambria"/>
          <w:color w:val="000000" w:themeColor="text1"/>
        </w:rPr>
        <w:t xml:space="preserve">ere then </w:t>
      </w:r>
      <w:r w:rsidR="000F0C8D">
        <w:rPr>
          <w:rFonts w:ascii="Cambria" w:hAnsi="Cambria"/>
          <w:color w:val="000000" w:themeColor="text1"/>
        </w:rPr>
        <w:t xml:space="preserve">obtained using Newton’s method along with a maximum likelihood loss </w:t>
      </w:r>
      <w:r>
        <w:rPr>
          <w:rFonts w:ascii="Cambria" w:hAnsi="Cambria"/>
          <w:color w:val="000000" w:themeColor="text1"/>
        </w:rPr>
        <w:t xml:space="preserve">function </w:t>
      </w:r>
      <w:r w:rsidR="000F0C8D">
        <w:rPr>
          <w:rFonts w:ascii="Cambria" w:hAnsi="Cambria"/>
          <w:color w:val="000000" w:themeColor="text1"/>
        </w:rPr>
        <w:t xml:space="preserve">starting at the optimal parameters found via </w:t>
      </w:r>
      <w:proofErr w:type="spellStart"/>
      <w:r w:rsidR="000F0C8D">
        <w:rPr>
          <w:rFonts w:ascii="Cambria" w:hAnsi="Cambria"/>
          <w:color w:val="000000" w:themeColor="text1"/>
        </w:rPr>
        <w:t>Nel</w:t>
      </w:r>
      <w:r w:rsidR="00AF7712">
        <w:rPr>
          <w:rFonts w:ascii="Cambria" w:hAnsi="Cambria"/>
          <w:color w:val="000000" w:themeColor="text1"/>
        </w:rPr>
        <w:t>d</w:t>
      </w:r>
      <w:r w:rsidR="000F0C8D">
        <w:rPr>
          <w:rFonts w:ascii="Cambria" w:hAnsi="Cambria"/>
          <w:color w:val="000000" w:themeColor="text1"/>
        </w:rPr>
        <w:t>er</w:t>
      </w:r>
      <w:proofErr w:type="spellEnd"/>
      <w:r w:rsidR="000F0C8D">
        <w:rPr>
          <w:rFonts w:ascii="Cambria" w:hAnsi="Cambria"/>
          <w:color w:val="000000" w:themeColor="text1"/>
        </w:rPr>
        <w:t>-Mead search</w:t>
      </w:r>
      <w:r>
        <w:rPr>
          <w:rFonts w:ascii="Cambria" w:hAnsi="Cambria"/>
          <w:color w:val="000000" w:themeColor="text1"/>
        </w:rPr>
        <w:t>,</w:t>
      </w:r>
      <w:r w:rsidR="000F0C8D">
        <w:rPr>
          <w:rFonts w:ascii="Cambria" w:hAnsi="Cambria"/>
          <w:color w:val="000000" w:themeColor="text1"/>
        </w:rPr>
        <w:t xml:space="preserve"> as explained in detail in Cruz-</w:t>
      </w:r>
      <w:proofErr w:type="spellStart"/>
      <w:r w:rsidR="000F0C8D">
        <w:rPr>
          <w:rFonts w:ascii="Cambria" w:hAnsi="Cambria"/>
          <w:color w:val="000000" w:themeColor="text1"/>
        </w:rPr>
        <w:t>Loya</w:t>
      </w:r>
      <w:proofErr w:type="spellEnd"/>
      <w:r w:rsidR="000F0C8D">
        <w:rPr>
          <w:rFonts w:ascii="Cambria" w:hAnsi="Cambria"/>
          <w:color w:val="000000" w:themeColor="text1"/>
        </w:rPr>
        <w:t xml:space="preserve"> et al. </w:t>
      </w:r>
      <w:del w:id="251" w:author="Joe DiStefano III" w:date="2023-07-08T19:10:00Z">
        <w:r w:rsidR="00DA4E2C" w:rsidDel="00460BD5">
          <w:rPr>
            <w:rFonts w:ascii="Cambria" w:hAnsi="Cambria"/>
            <w:color w:val="000000" w:themeColor="text1"/>
          </w:rPr>
          <w:delText xml:space="preserve">Approximations </w:delText>
        </w:r>
      </w:del>
      <w:ins w:id="252" w:author="Joe DiStefano III" w:date="2023-07-08T19:10:00Z">
        <w:r w:rsidR="00460BD5">
          <w:rPr>
            <w:rFonts w:ascii="Cambria" w:hAnsi="Cambria"/>
            <w:color w:val="000000" w:themeColor="text1"/>
          </w:rPr>
          <w:t>Final a</w:t>
        </w:r>
        <w:r w:rsidR="00460BD5">
          <w:rPr>
            <w:rFonts w:ascii="Cambria" w:hAnsi="Cambria"/>
            <w:color w:val="000000" w:themeColor="text1"/>
          </w:rPr>
          <w:t xml:space="preserve">pproximations </w:t>
        </w:r>
      </w:ins>
      <w:r w:rsidR="00DA4E2C">
        <w:rPr>
          <w:rFonts w:ascii="Cambria" w:hAnsi="Cambria"/>
          <w:color w:val="000000" w:themeColor="text1"/>
        </w:rPr>
        <w:t xml:space="preserve">of the inverse Hessian </w:t>
      </w:r>
      <w:ins w:id="253" w:author="Joe DiStefano III" w:date="2023-07-08T19:09:00Z">
        <w:r w:rsidR="00F42D8F">
          <w:rPr>
            <w:rFonts w:ascii="Cambria" w:hAnsi="Cambria"/>
            <w:color w:val="000000" w:themeColor="text1"/>
          </w:rPr>
          <w:t xml:space="preserve">(approximate covariance matrix) </w:t>
        </w:r>
      </w:ins>
      <w:r w:rsidR="00DA4E2C">
        <w:rPr>
          <w:rFonts w:ascii="Cambria" w:hAnsi="Cambria"/>
          <w:color w:val="000000" w:themeColor="text1"/>
        </w:rPr>
        <w:t xml:space="preserve">used in the search routine provide variability estimates for each fitted </w:t>
      </w:r>
      <w:r w:rsidR="002942D5">
        <w:rPr>
          <w:rFonts w:ascii="Cambria" w:hAnsi="Cambria"/>
          <w:color w:val="000000" w:themeColor="text1"/>
        </w:rPr>
        <w:t xml:space="preserve">parameter </w:t>
      </w:r>
      <w:r w:rsidR="00385933">
        <w:rPr>
          <w:rFonts w:ascii="Cambria" w:hAnsi="Cambria"/>
          <w:color w:val="000000" w:themeColor="text1"/>
        </w:rPr>
        <w:t xml:space="preserve">[DiStefano 2015] </w:t>
      </w:r>
      <w:r w:rsidR="002942D5">
        <w:rPr>
          <w:rFonts w:ascii="Cambria" w:hAnsi="Cambria"/>
          <w:color w:val="000000" w:themeColor="text1"/>
        </w:rPr>
        <w:t>and are given in Table 4</w:t>
      </w:r>
      <w:r w:rsidR="00DA4E2C">
        <w:rPr>
          <w:rFonts w:ascii="Cambria" w:hAnsi="Cambria"/>
          <w:color w:val="000000" w:themeColor="text1"/>
        </w:rPr>
        <w:t>.</w:t>
      </w:r>
    </w:p>
    <w:p w14:paraId="5B4518CE" w14:textId="664E6383" w:rsidR="008A5127" w:rsidRPr="00AF7712" w:rsidRDefault="008A5127" w:rsidP="00B46549">
      <w:pPr>
        <w:rPr>
          <w:rFonts w:ascii="Cambria" w:eastAsiaTheme="minorEastAsia" w:hAnsi="Cambria"/>
          <w:color w:val="000000" w:themeColor="text1"/>
        </w:rPr>
      </w:pPr>
      <w:r>
        <w:rPr>
          <w:rFonts w:ascii="Roboto" w:hAnsi="Roboto"/>
          <w:b/>
          <w:bCs/>
          <w:color w:val="595959" w:themeColor="text1" w:themeTint="A6"/>
          <w:sz w:val="24"/>
          <w:szCs w:val="24"/>
        </w:rPr>
        <w:t>Parameter Estimate Variability</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6CDAE7C0" w14:textId="6A76B6A0" w:rsidR="00346FCC" w:rsidRDefault="00346FCC" w:rsidP="00B46549">
      <w:pPr>
        <w:rPr>
          <w:rFonts w:ascii="Roboto" w:hAnsi="Roboto"/>
          <w:b/>
          <w:bCs/>
          <w:color w:val="1F3864" w:themeColor="accent1" w:themeShade="80"/>
          <w:sz w:val="28"/>
          <w:szCs w:val="28"/>
        </w:rPr>
      </w:pPr>
      <w:r>
        <w:rPr>
          <w:rFonts w:ascii="Roboto" w:hAnsi="Roboto"/>
          <w:b/>
          <w:bCs/>
          <w:color w:val="1F3864" w:themeColor="accent1" w:themeShade="80"/>
          <w:sz w:val="28"/>
          <w:szCs w:val="28"/>
        </w:rPr>
        <w:t>Results</w:t>
      </w:r>
    </w:p>
    <w:p w14:paraId="21C2EBD6" w14:textId="06BB121A" w:rsidR="00F116EE" w:rsidRDefault="00EA30A0" w:rsidP="00F116EE">
      <w:pPr>
        <w:rPr>
          <w:rFonts w:ascii="Cambria" w:hAnsi="Cambria"/>
          <w:color w:val="000000" w:themeColor="text1"/>
        </w:rPr>
      </w:pPr>
      <w:r>
        <w:rPr>
          <w:rFonts w:ascii="Roboto" w:hAnsi="Roboto"/>
          <w:b/>
          <w:bCs/>
          <w:color w:val="595959" w:themeColor="text1" w:themeTint="A6"/>
          <w:sz w:val="24"/>
          <w:szCs w:val="24"/>
        </w:rPr>
        <w:t xml:space="preserve">Euthyroid Comparison to </w:t>
      </w:r>
      <w:r w:rsidR="00997685">
        <w:rPr>
          <w:rFonts w:ascii="Roboto" w:hAnsi="Roboto"/>
          <w:b/>
          <w:bCs/>
          <w:color w:val="595959" w:themeColor="text1" w:themeTint="A6"/>
          <w:sz w:val="24"/>
          <w:szCs w:val="24"/>
        </w:rPr>
        <w:t>p-THYROSIM</w:t>
      </w:r>
      <w:r w:rsidR="0068109B">
        <w:rPr>
          <w:rFonts w:ascii="Roboto" w:hAnsi="Roboto"/>
          <w:b/>
          <w:bCs/>
          <w:color w:val="595959" w:themeColor="text1" w:themeTint="A6"/>
          <w:sz w:val="24"/>
          <w:szCs w:val="24"/>
        </w:rPr>
        <w:t xml:space="preserve">.  </w:t>
      </w:r>
      <w:r>
        <w:rPr>
          <w:rFonts w:ascii="Cambria" w:hAnsi="Cambria"/>
          <w:color w:val="000000" w:themeColor="text1"/>
        </w:rPr>
        <w:t xml:space="preserve">Before simulating Hashimoto’s disease, the </w:t>
      </w:r>
      <w:proofErr w:type="spellStart"/>
      <w:r>
        <w:rPr>
          <w:rFonts w:ascii="Cambria" w:hAnsi="Cambria"/>
          <w:color w:val="000000" w:themeColor="text1"/>
        </w:rPr>
        <w:t>Thyr</w:t>
      </w:r>
      <w:r w:rsidR="00385933">
        <w:rPr>
          <w:rFonts w:ascii="Cambria" w:hAnsi="Cambria"/>
          <w:color w:val="000000" w:themeColor="text1"/>
        </w:rPr>
        <w:t>IM</w:t>
      </w:r>
      <w:r>
        <w:rPr>
          <w:rFonts w:ascii="Cambria" w:hAnsi="Cambria"/>
          <w:color w:val="000000" w:themeColor="text1"/>
        </w:rPr>
        <w:t>sim</w:t>
      </w:r>
      <w:proofErr w:type="spellEnd"/>
      <w:r>
        <w:rPr>
          <w:rFonts w:ascii="Cambria" w:hAnsi="Cambria"/>
          <w:color w:val="000000" w:themeColor="text1"/>
        </w:rPr>
        <w:t xml:space="preserve"> model was validated for euthyroid patients by setting the initial values for all immune state variables </w:t>
      </w:r>
      <w:r w:rsidR="00385933">
        <w:rPr>
          <w:rFonts w:ascii="Cambria" w:hAnsi="Cambria"/>
          <w:color w:val="000000" w:themeColor="text1"/>
        </w:rPr>
        <w:t xml:space="preserve">in Table 2 </w:t>
      </w:r>
      <w:r>
        <w:rPr>
          <w:rFonts w:ascii="Cambria" w:hAnsi="Cambria"/>
          <w:color w:val="000000" w:themeColor="text1"/>
        </w:rPr>
        <w:t>to zero and running the model for 30 days</w:t>
      </w:r>
      <w:r w:rsidR="0068109B">
        <w:rPr>
          <w:rFonts w:ascii="Cambria" w:hAnsi="Cambria"/>
          <w:color w:val="000000" w:themeColor="text1"/>
        </w:rPr>
        <w:t xml:space="preserve">.  </w:t>
      </w:r>
      <w:r>
        <w:rPr>
          <w:rFonts w:ascii="Cambria" w:hAnsi="Cambria"/>
          <w:color w:val="000000" w:themeColor="text1"/>
        </w:rPr>
        <w:t>The results of this simulation were then plotted and compared to p-</w:t>
      </w:r>
      <w:proofErr w:type="spellStart"/>
      <w:r>
        <w:rPr>
          <w:rFonts w:ascii="Cambria" w:hAnsi="Cambria"/>
          <w:color w:val="000000" w:themeColor="text1"/>
        </w:rPr>
        <w:t>Thyrosim</w:t>
      </w:r>
      <w:proofErr w:type="spellEnd"/>
      <w:r>
        <w:rPr>
          <w:rFonts w:ascii="Cambria" w:hAnsi="Cambria"/>
          <w:color w:val="000000" w:themeColor="text1"/>
        </w:rPr>
        <w:t xml:space="preserve"> as shown in Figure </w:t>
      </w:r>
      <w:r w:rsidR="00AD2228">
        <w:rPr>
          <w:rFonts w:ascii="Cambria" w:hAnsi="Cambria"/>
          <w:color w:val="000000" w:themeColor="text1"/>
        </w:rPr>
        <w:t>4</w:t>
      </w:r>
      <w:r w:rsidR="0068109B">
        <w:rPr>
          <w:rFonts w:ascii="Cambria" w:hAnsi="Cambria"/>
          <w:color w:val="000000" w:themeColor="text1"/>
        </w:rPr>
        <w:t xml:space="preserve">.  </w:t>
      </w:r>
      <w:r w:rsidR="00131854">
        <w:rPr>
          <w:rFonts w:ascii="Cambria" w:hAnsi="Cambria"/>
          <w:color w:val="000000" w:themeColor="text1"/>
        </w:rPr>
        <w:t xml:space="preserve">Identical results in the two models indicate that </w:t>
      </w:r>
      <w:proofErr w:type="spellStart"/>
      <w:r w:rsidR="00131854">
        <w:rPr>
          <w:rFonts w:ascii="Cambria" w:hAnsi="Cambria"/>
          <w:color w:val="000000" w:themeColor="text1"/>
        </w:rPr>
        <w:t>Thyr</w:t>
      </w:r>
      <w:del w:id="254" w:author="Joe DiStefano III" w:date="2023-07-08T19:11:00Z">
        <w:r w:rsidR="00131854" w:rsidDel="00460BD5">
          <w:rPr>
            <w:rFonts w:ascii="Cambria" w:hAnsi="Cambria"/>
            <w:color w:val="000000" w:themeColor="text1"/>
          </w:rPr>
          <w:delText>o</w:delText>
        </w:r>
      </w:del>
      <w:ins w:id="255" w:author="Joe DiStefano III" w:date="2023-07-08T19:11:00Z">
        <w:r w:rsidR="00460BD5">
          <w:rPr>
            <w:rFonts w:ascii="Cambria" w:hAnsi="Cambria"/>
            <w:color w:val="000000" w:themeColor="text1"/>
          </w:rPr>
          <w:t>IM</w:t>
        </w:r>
      </w:ins>
      <w:r w:rsidR="00131854">
        <w:rPr>
          <w:rFonts w:ascii="Cambria" w:hAnsi="Cambria"/>
          <w:color w:val="000000" w:themeColor="text1"/>
        </w:rPr>
        <w:t>sim</w:t>
      </w:r>
      <w:proofErr w:type="spellEnd"/>
      <w:del w:id="256" w:author="Joe DiStefano III" w:date="2023-07-08T19:11:00Z">
        <w:r w:rsidR="00131854" w:rsidDel="00460BD5">
          <w:rPr>
            <w:rFonts w:ascii="Cambria" w:hAnsi="Cambria"/>
            <w:color w:val="000000" w:themeColor="text1"/>
          </w:rPr>
          <w:delText>IM</w:delText>
        </w:r>
      </w:del>
      <w:r w:rsidR="00131854">
        <w:rPr>
          <w:rFonts w:ascii="Cambria" w:hAnsi="Cambria"/>
          <w:color w:val="000000" w:themeColor="text1"/>
        </w:rPr>
        <w:t xml:space="preserve"> is stable for euthyroid patients and will not switch from euthyroid to hypothyroid conditions without immune subsystem stimulation</w:t>
      </w:r>
      <w:r w:rsidR="0068109B">
        <w:rPr>
          <w:rFonts w:ascii="Cambria" w:hAnsi="Cambria"/>
          <w:color w:val="000000" w:themeColor="text1"/>
        </w:rPr>
        <w:t xml:space="preserve">.  </w:t>
      </w:r>
      <w:proofErr w:type="spellStart"/>
      <w:r w:rsidR="00385933">
        <w:rPr>
          <w:rFonts w:ascii="Cambria" w:hAnsi="Cambria"/>
          <w:color w:val="000000" w:themeColor="text1"/>
        </w:rPr>
        <w:t>ThyrIMsim</w:t>
      </w:r>
      <w:proofErr w:type="spellEnd"/>
      <w:r w:rsidR="00385933">
        <w:rPr>
          <w:rFonts w:ascii="Cambria" w:hAnsi="Cambria"/>
          <w:color w:val="000000" w:themeColor="text1"/>
        </w:rPr>
        <w:t xml:space="preserve"> </w:t>
      </w:r>
      <w:r w:rsidR="00F116EE">
        <w:rPr>
          <w:rFonts w:ascii="Cambria" w:hAnsi="Cambria"/>
          <w:color w:val="000000" w:themeColor="text1"/>
        </w:rPr>
        <w:t xml:space="preserve">was then run using the immune </w:t>
      </w:r>
      <w:proofErr w:type="spellStart"/>
      <w:r w:rsidR="00F116EE">
        <w:rPr>
          <w:rFonts w:ascii="Cambria" w:hAnsi="Cambria"/>
          <w:color w:val="000000" w:themeColor="text1"/>
        </w:rPr>
        <w:t>submodel</w:t>
      </w:r>
      <w:proofErr w:type="spellEnd"/>
      <w:r w:rsidR="00F116EE">
        <w:rPr>
          <w:rFonts w:ascii="Cambria" w:hAnsi="Cambria"/>
          <w:color w:val="000000" w:themeColor="text1"/>
        </w:rPr>
        <w:t xml:space="preserve"> parameters and initial conditions listed in Table 1 and Table 2</w:t>
      </w:r>
      <w:r w:rsidR="0068109B">
        <w:rPr>
          <w:rFonts w:ascii="Cambria" w:hAnsi="Cambria"/>
          <w:color w:val="000000" w:themeColor="text1"/>
        </w:rPr>
        <w:t xml:space="preserve">.  </w:t>
      </w:r>
      <w:r w:rsidR="00F116EE">
        <w:rPr>
          <w:rFonts w:ascii="Cambria" w:hAnsi="Cambria"/>
          <w:color w:val="000000" w:themeColor="text1"/>
        </w:rPr>
        <w:t>The results are plotted in Figure 5</w:t>
      </w:r>
      <w:r w:rsidR="0068109B">
        <w:rPr>
          <w:rFonts w:ascii="Cambria" w:hAnsi="Cambria"/>
          <w:color w:val="000000" w:themeColor="text1"/>
        </w:rPr>
        <w:t xml:space="preserve">.  </w:t>
      </w:r>
      <w:r w:rsidR="008D4929" w:rsidRPr="008D4929">
        <w:rPr>
          <w:rFonts w:ascii="Cambria" w:hAnsi="Cambria"/>
          <w:color w:val="000000" w:themeColor="text1"/>
          <w:highlight w:val="yellow"/>
        </w:rPr>
        <w:t>(FIGURE 4-5 TO BE ADDED)</w:t>
      </w:r>
    </w:p>
    <w:p w14:paraId="776BD21E" w14:textId="221FC930" w:rsidR="008A5127" w:rsidRDefault="008D4929" w:rsidP="008A5127">
      <w:pPr>
        <w:rPr>
          <w:rFonts w:ascii="Cambria" w:hAnsi="Cambria"/>
          <w:color w:val="000000" w:themeColor="text1"/>
        </w:rPr>
      </w:pPr>
      <w:r>
        <w:rPr>
          <w:rFonts w:ascii="Roboto" w:hAnsi="Roboto"/>
          <w:b/>
          <w:bCs/>
          <w:color w:val="595959" w:themeColor="text1" w:themeTint="A6"/>
          <w:sz w:val="24"/>
          <w:szCs w:val="24"/>
        </w:rPr>
        <w:t>S</w:t>
      </w:r>
      <w:r w:rsidR="008A5127">
        <w:rPr>
          <w:rFonts w:ascii="Roboto" w:hAnsi="Roboto"/>
          <w:b/>
          <w:bCs/>
          <w:color w:val="595959" w:themeColor="text1" w:themeTint="A6"/>
          <w:sz w:val="24"/>
          <w:szCs w:val="24"/>
        </w:rPr>
        <w:t>imulation of S</w:t>
      </w:r>
      <w:r>
        <w:rPr>
          <w:rFonts w:ascii="Roboto" w:hAnsi="Roboto"/>
          <w:b/>
          <w:bCs/>
          <w:color w:val="595959" w:themeColor="text1" w:themeTint="A6"/>
          <w:sz w:val="24"/>
          <w:szCs w:val="24"/>
        </w:rPr>
        <w:t>teady-State Hypothyroidism</w:t>
      </w:r>
      <w:r w:rsidR="0068109B">
        <w:rPr>
          <w:rFonts w:ascii="Roboto" w:hAnsi="Roboto"/>
          <w:b/>
          <w:bCs/>
          <w:color w:val="595959" w:themeColor="text1" w:themeTint="A6"/>
          <w:sz w:val="24"/>
          <w:szCs w:val="24"/>
        </w:rPr>
        <w:t xml:space="preserve">.  </w:t>
      </w:r>
      <w:r w:rsidR="008A5127" w:rsidRPr="008A5127">
        <w:rPr>
          <w:rFonts w:ascii="Cambria" w:hAnsi="Cambria"/>
          <w:color w:val="000000" w:themeColor="text1"/>
          <w:highlight w:val="yellow"/>
        </w:rPr>
        <w:t>TODO</w:t>
      </w:r>
    </w:p>
    <w:p w14:paraId="011944CB" w14:textId="23F0EA40" w:rsidR="008A5127" w:rsidRPr="008A5127" w:rsidRDefault="008A5127" w:rsidP="008A5127">
      <w:pPr>
        <w:rPr>
          <w:rFonts w:ascii="Cambria" w:hAnsi="Cambria"/>
          <w:color w:val="000000" w:themeColor="text1"/>
        </w:rPr>
      </w:pPr>
      <w:r>
        <w:rPr>
          <w:rFonts w:ascii="Roboto" w:hAnsi="Roboto"/>
          <w:b/>
          <w:bCs/>
          <w:color w:val="595959" w:themeColor="text1" w:themeTint="A6"/>
          <w:sz w:val="24"/>
          <w:szCs w:val="24"/>
        </w:rPr>
        <w:t>Predicting Treatment Response in HD Patients</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3319D551" w14:textId="77777777" w:rsidR="008A5127" w:rsidRPr="008A5127" w:rsidRDefault="008A5127" w:rsidP="00F116EE">
      <w:pPr>
        <w:rPr>
          <w:rFonts w:ascii="Roboto" w:hAnsi="Roboto"/>
          <w:b/>
          <w:bCs/>
          <w:color w:val="595959" w:themeColor="text1" w:themeTint="A6"/>
          <w:sz w:val="24"/>
          <w:szCs w:val="24"/>
        </w:rPr>
      </w:pPr>
    </w:p>
    <w:p w14:paraId="5EADF742" w14:textId="77777777" w:rsidR="00AF7712" w:rsidRDefault="00AF7712" w:rsidP="00F116EE">
      <w:pPr>
        <w:rPr>
          <w:rFonts w:ascii="Cambria" w:hAnsi="Cambria"/>
          <w:color w:val="000000" w:themeColor="text1"/>
        </w:rPr>
      </w:pPr>
    </w:p>
    <w:p w14:paraId="654B8F1C" w14:textId="77777777" w:rsidR="00AF7712" w:rsidRDefault="00AF7712" w:rsidP="00F116EE">
      <w:pPr>
        <w:rPr>
          <w:rFonts w:ascii="Cambria" w:hAnsi="Cambria"/>
          <w:color w:val="000000" w:themeColor="text1"/>
        </w:rPr>
      </w:pPr>
    </w:p>
    <w:p w14:paraId="7A20A56E" w14:textId="77777777" w:rsidR="00AF7712" w:rsidRDefault="00AF7712" w:rsidP="00F116EE">
      <w:pPr>
        <w:rPr>
          <w:rFonts w:ascii="Cambria" w:hAnsi="Cambria"/>
          <w:color w:val="000000" w:themeColor="text1"/>
        </w:rPr>
      </w:pPr>
    </w:p>
    <w:p w14:paraId="6DF43262" w14:textId="77777777" w:rsidR="00AF7712" w:rsidRDefault="00AF7712" w:rsidP="00F116EE">
      <w:pPr>
        <w:rPr>
          <w:rFonts w:ascii="Cambria" w:hAnsi="Cambria"/>
          <w:color w:val="000000" w:themeColor="text1"/>
        </w:rPr>
      </w:pPr>
    </w:p>
    <w:p w14:paraId="2308B0A0" w14:textId="77777777" w:rsidR="00AF7712" w:rsidRDefault="00AF7712" w:rsidP="00F116EE">
      <w:pPr>
        <w:rPr>
          <w:rFonts w:ascii="Cambria" w:hAnsi="Cambria"/>
          <w:color w:val="000000" w:themeColor="text1"/>
        </w:rPr>
      </w:pPr>
    </w:p>
    <w:p w14:paraId="17C5BF43" w14:textId="77777777" w:rsidR="00F116EE" w:rsidRPr="002A3EFA" w:rsidRDefault="00F116EE" w:rsidP="00F116EE">
      <w:pPr>
        <w:rPr>
          <w:rFonts w:ascii="Roboto" w:hAnsi="Roboto"/>
          <w:b/>
          <w:bCs/>
          <w:color w:val="1F3864" w:themeColor="accent1" w:themeShade="80"/>
          <w:sz w:val="28"/>
          <w:szCs w:val="28"/>
          <w:lang w:val="sv-SE"/>
        </w:rPr>
      </w:pPr>
      <w:r>
        <w:rPr>
          <w:rFonts w:ascii="Roboto" w:hAnsi="Roboto"/>
          <w:b/>
          <w:bCs/>
          <w:color w:val="1F3864" w:themeColor="accent1" w:themeShade="80"/>
          <w:sz w:val="28"/>
          <w:szCs w:val="28"/>
        </w:rPr>
        <w:t>Discussion</w:t>
      </w:r>
    </w:p>
    <w:p w14:paraId="164AA9BC" w14:textId="49310DD1" w:rsidR="00AD2228" w:rsidRPr="00CC555B" w:rsidRDefault="00F116EE">
      <w:pPr>
        <w:rPr>
          <w:rFonts w:ascii="Cambria" w:eastAsiaTheme="minorEastAsia" w:hAnsi="Cambria" w:cs="Arial"/>
          <w:sz w:val="18"/>
          <w:szCs w:val="18"/>
        </w:rPr>
      </w:pPr>
      <w:r w:rsidRPr="00AF7712">
        <w:rPr>
          <w:rFonts w:ascii="Cambria" w:hAnsi="Cambria"/>
        </w:rPr>
        <w:t xml:space="preserve">The work presented in this paper addresses a crucial yet missing element in </w:t>
      </w:r>
      <w:ins w:id="257" w:author="Joe DiStefano III" w:date="2023-07-08T19:14:00Z">
        <w:r w:rsidR="00460BD5">
          <w:rPr>
            <w:rFonts w:ascii="Cambria" w:hAnsi="Cambria"/>
          </w:rPr>
          <w:t xml:space="preserve">our </w:t>
        </w:r>
      </w:ins>
      <w:r w:rsidRPr="00AF7712">
        <w:rPr>
          <w:rFonts w:ascii="Cambria" w:hAnsi="Cambria"/>
        </w:rPr>
        <w:t xml:space="preserve">dynamical thyroid modeling </w:t>
      </w:r>
      <w:ins w:id="258" w:author="Joe DiStefano III" w:date="2023-07-08T19:12:00Z">
        <w:r w:rsidR="00460BD5">
          <w:rPr>
            <w:rFonts w:ascii="Cambria" w:hAnsi="Cambria"/>
          </w:rPr>
          <w:t xml:space="preserve">for hypothyroid as well as euthyroid subjects, </w:t>
        </w:r>
      </w:ins>
      <w:r w:rsidRPr="00AF7712">
        <w:rPr>
          <w:rFonts w:ascii="Cambria" w:hAnsi="Cambria"/>
        </w:rPr>
        <w:t xml:space="preserve">by augmenting </w:t>
      </w:r>
      <w:r w:rsidR="0046476B">
        <w:rPr>
          <w:rFonts w:ascii="Cambria" w:hAnsi="Cambria"/>
        </w:rPr>
        <w:t>p-THYROSIM</w:t>
      </w:r>
      <w:r w:rsidRPr="00AF7712">
        <w:rPr>
          <w:rFonts w:ascii="Cambria" w:hAnsi="Cambria"/>
        </w:rPr>
        <w:t xml:space="preserve">, a </w:t>
      </w:r>
      <w:ins w:id="259" w:author="Joe DiStefano III" w:date="2023-07-08T19:13:00Z">
        <w:r w:rsidR="00460BD5">
          <w:rPr>
            <w:rFonts w:ascii="Cambria" w:hAnsi="Cambria"/>
          </w:rPr>
          <w:t xml:space="preserve">simulation </w:t>
        </w:r>
      </w:ins>
      <w:r w:rsidRPr="00AF7712">
        <w:rPr>
          <w:rFonts w:ascii="Cambria" w:hAnsi="Cambria"/>
        </w:rPr>
        <w:t xml:space="preserve">program compiling over </w:t>
      </w:r>
      <w:r w:rsidR="00385933">
        <w:rPr>
          <w:rFonts w:ascii="Cambria" w:hAnsi="Cambria"/>
        </w:rPr>
        <w:t>5</w:t>
      </w:r>
      <w:r w:rsidRPr="00AF7712">
        <w:rPr>
          <w:rFonts w:ascii="Cambria" w:hAnsi="Cambria"/>
        </w:rPr>
        <w:t xml:space="preserve">0 years of our group’s research in computational </w:t>
      </w:r>
      <w:r w:rsidR="00515499" w:rsidRPr="00AF7712">
        <w:rPr>
          <w:rFonts w:ascii="Cambria" w:hAnsi="Cambria"/>
        </w:rPr>
        <w:t xml:space="preserve">thyroid </w:t>
      </w:r>
      <w:r w:rsidR="00385933">
        <w:rPr>
          <w:rFonts w:ascii="Cambria" w:hAnsi="Cambria"/>
        </w:rPr>
        <w:t xml:space="preserve">regulation system </w:t>
      </w:r>
      <w:r w:rsidR="00515499" w:rsidRPr="00AF7712">
        <w:rPr>
          <w:rFonts w:ascii="Cambria" w:hAnsi="Cambria"/>
        </w:rPr>
        <w:t>modeling</w:t>
      </w:r>
      <w:r w:rsidR="00B52F52" w:rsidRPr="00AF7712">
        <w:rPr>
          <w:rFonts w:ascii="Cambria" w:hAnsi="Cambria"/>
          <w:vertAlign w:val="superscript"/>
        </w:rPr>
        <w:t>6,19</w:t>
      </w:r>
      <w:r w:rsidR="0068109B">
        <w:rPr>
          <w:rFonts w:ascii="Cambria" w:hAnsi="Cambria"/>
        </w:rPr>
        <w:t xml:space="preserve">.  </w:t>
      </w:r>
      <w:r w:rsidR="00385933">
        <w:rPr>
          <w:rFonts w:ascii="Cambria" w:hAnsi="Cambria"/>
        </w:rPr>
        <w:t xml:space="preserve"> </w:t>
      </w:r>
      <w:r w:rsidR="00515499" w:rsidRPr="00AF7712">
        <w:rPr>
          <w:rFonts w:ascii="Cambria" w:hAnsi="Cambria"/>
        </w:rPr>
        <w:t xml:space="preserve">The addition of an immune </w:t>
      </w:r>
      <w:proofErr w:type="spellStart"/>
      <w:r w:rsidR="00515499" w:rsidRPr="00AF7712">
        <w:rPr>
          <w:rFonts w:ascii="Cambria" w:hAnsi="Cambria"/>
        </w:rPr>
        <w:t>submodel</w:t>
      </w:r>
      <w:proofErr w:type="spellEnd"/>
      <w:r w:rsidR="00515499" w:rsidRPr="00AF7712">
        <w:rPr>
          <w:rFonts w:ascii="Cambria" w:hAnsi="Cambria"/>
        </w:rPr>
        <w:t xml:space="preserve"> not only improve</w:t>
      </w:r>
      <w:r w:rsidR="00385933">
        <w:rPr>
          <w:rFonts w:ascii="Cambria" w:hAnsi="Cambria"/>
        </w:rPr>
        <w:t>s</w:t>
      </w:r>
      <w:r w:rsidR="00515499" w:rsidRPr="00AF7712">
        <w:rPr>
          <w:rFonts w:ascii="Cambria" w:hAnsi="Cambria"/>
        </w:rPr>
        <w:t xml:space="preserve"> simulation accuracy for T3 and T4 levels but also provide</w:t>
      </w:r>
      <w:ins w:id="260" w:author="Joe DiStefano III" w:date="2023-07-08T19:15:00Z">
        <w:r w:rsidR="00460BD5">
          <w:rPr>
            <w:rFonts w:ascii="Cambria" w:hAnsi="Cambria"/>
          </w:rPr>
          <w:t>s</w:t>
        </w:r>
      </w:ins>
      <w:r w:rsidR="00515499" w:rsidRPr="00AF7712">
        <w:rPr>
          <w:rFonts w:ascii="Cambria" w:hAnsi="Cambria"/>
        </w:rPr>
        <w:t xml:space="preserve"> insight into the quantitative levels of immune components </w:t>
      </w:r>
      <w:r w:rsidR="00385933">
        <w:rPr>
          <w:rFonts w:ascii="Cambria" w:hAnsi="Cambria"/>
        </w:rPr>
        <w:t xml:space="preserve">and their </w:t>
      </w:r>
      <w:ins w:id="261" w:author="Joe DiStefano III" w:date="2023-07-08T19:15:00Z">
        <w:r w:rsidR="00460BD5">
          <w:rPr>
            <w:rFonts w:ascii="Cambria" w:hAnsi="Cambria"/>
          </w:rPr>
          <w:t xml:space="preserve">feedforward or feedback </w:t>
        </w:r>
      </w:ins>
      <w:r w:rsidR="00385933">
        <w:rPr>
          <w:rFonts w:ascii="Cambria" w:hAnsi="Cambria"/>
        </w:rPr>
        <w:t xml:space="preserve">interplay with thyroid </w:t>
      </w:r>
      <w:r w:rsidR="00C41498">
        <w:rPr>
          <w:rFonts w:ascii="Cambria" w:hAnsi="Cambria"/>
        </w:rPr>
        <w:t xml:space="preserve">system variables, </w:t>
      </w:r>
      <w:r w:rsidR="00515499" w:rsidRPr="00AF7712">
        <w:rPr>
          <w:rFonts w:ascii="Cambria" w:hAnsi="Cambria"/>
        </w:rPr>
        <w:t>and how they change over time in Hashimoto’s thyroiditis</w:t>
      </w:r>
      <w:r w:rsidR="0068109B">
        <w:rPr>
          <w:rFonts w:ascii="Cambria" w:hAnsi="Cambria"/>
        </w:rPr>
        <w:t xml:space="preserve">.  </w:t>
      </w:r>
      <w:r w:rsidR="00515499" w:rsidRPr="00AF7712">
        <w:rPr>
          <w:rFonts w:ascii="Cambria" w:hAnsi="Cambria"/>
        </w:rPr>
        <w:t>Clinically, the model may provide physicians with continuous predictions of antibody levels, which often go unmeasured, allowing them to tailor treatment accordingly</w:t>
      </w:r>
      <w:r w:rsidR="008A5127">
        <w:rPr>
          <w:rFonts w:ascii="Cambria" w:hAnsi="Cambria"/>
        </w:rPr>
        <w:t>…</w:t>
      </w:r>
      <w:r w:rsidR="0068109B">
        <w:rPr>
          <w:rFonts w:ascii="Cambria" w:hAnsi="Cambria"/>
        </w:rPr>
        <w:t xml:space="preserve">.  </w:t>
      </w:r>
      <w:r w:rsidR="008A5127" w:rsidRPr="008A5127">
        <w:rPr>
          <w:rFonts w:ascii="Cambria" w:hAnsi="Cambria"/>
          <w:highlight w:val="yellow"/>
        </w:rPr>
        <w:t>TO FINISH</w:t>
      </w:r>
    </w:p>
    <w:p w14:paraId="43E54A8C" w14:textId="77777777" w:rsidR="00AD2228" w:rsidRDefault="00AD2228">
      <w:pPr>
        <w:rPr>
          <w:rFonts w:ascii="Roboto" w:hAnsi="Roboto"/>
          <w:b/>
          <w:bCs/>
          <w:color w:val="1F3864" w:themeColor="accent1" w:themeShade="80"/>
          <w:sz w:val="32"/>
          <w:szCs w:val="32"/>
        </w:rPr>
      </w:pPr>
    </w:p>
    <w:p w14:paraId="6B66D8AA" w14:textId="77777777" w:rsidR="00997685" w:rsidRDefault="00997685">
      <w:pPr>
        <w:rPr>
          <w:rFonts w:ascii="Roboto" w:hAnsi="Roboto"/>
          <w:b/>
          <w:bCs/>
          <w:color w:val="1F3864" w:themeColor="accent1" w:themeShade="80"/>
          <w:sz w:val="32"/>
          <w:szCs w:val="32"/>
        </w:rPr>
      </w:pPr>
    </w:p>
    <w:p w14:paraId="19027A2C" w14:textId="77777777" w:rsidR="00997685" w:rsidRDefault="00997685">
      <w:pPr>
        <w:rPr>
          <w:rFonts w:ascii="Roboto" w:hAnsi="Roboto"/>
          <w:b/>
          <w:bCs/>
          <w:color w:val="1F3864" w:themeColor="accent1" w:themeShade="80"/>
          <w:sz w:val="32"/>
          <w:szCs w:val="32"/>
        </w:rPr>
      </w:pPr>
    </w:p>
    <w:p w14:paraId="4F45DB80" w14:textId="77777777" w:rsidR="00997685" w:rsidRDefault="00997685">
      <w:pPr>
        <w:rPr>
          <w:rFonts w:ascii="Roboto" w:hAnsi="Roboto"/>
          <w:b/>
          <w:bCs/>
          <w:color w:val="1F3864" w:themeColor="accent1" w:themeShade="80"/>
          <w:sz w:val="32"/>
          <w:szCs w:val="32"/>
        </w:rPr>
      </w:pPr>
    </w:p>
    <w:p w14:paraId="6AFF0716" w14:textId="77777777" w:rsidR="00997685" w:rsidRDefault="00997685">
      <w:pPr>
        <w:rPr>
          <w:rFonts w:ascii="Roboto" w:hAnsi="Roboto"/>
          <w:b/>
          <w:bCs/>
          <w:color w:val="1F3864" w:themeColor="accent1" w:themeShade="80"/>
          <w:sz w:val="32"/>
          <w:szCs w:val="32"/>
        </w:rPr>
      </w:pPr>
    </w:p>
    <w:p w14:paraId="5E6A6E03" w14:textId="77777777" w:rsidR="00997685" w:rsidRDefault="00997685">
      <w:pPr>
        <w:rPr>
          <w:rFonts w:ascii="Roboto" w:hAnsi="Roboto"/>
          <w:b/>
          <w:bCs/>
          <w:color w:val="1F3864" w:themeColor="accent1" w:themeShade="80"/>
          <w:sz w:val="32"/>
          <w:szCs w:val="32"/>
        </w:rPr>
      </w:pPr>
    </w:p>
    <w:p w14:paraId="3360649A" w14:textId="77777777" w:rsidR="00997685" w:rsidRDefault="00997685">
      <w:pPr>
        <w:rPr>
          <w:rFonts w:ascii="Roboto" w:hAnsi="Roboto"/>
          <w:b/>
          <w:bCs/>
          <w:color w:val="1F3864" w:themeColor="accent1" w:themeShade="80"/>
          <w:sz w:val="32"/>
          <w:szCs w:val="32"/>
        </w:rPr>
      </w:pPr>
    </w:p>
    <w:p w14:paraId="0DB1CC83" w14:textId="77777777" w:rsidR="00997685" w:rsidRDefault="00997685">
      <w:pPr>
        <w:rPr>
          <w:rFonts w:ascii="Roboto" w:hAnsi="Roboto"/>
          <w:b/>
          <w:bCs/>
          <w:color w:val="1F3864" w:themeColor="accent1" w:themeShade="80"/>
          <w:sz w:val="32"/>
          <w:szCs w:val="32"/>
        </w:rPr>
      </w:pPr>
    </w:p>
    <w:p w14:paraId="7DEF1CE9" w14:textId="77777777" w:rsidR="00997685" w:rsidRDefault="00997685">
      <w:pPr>
        <w:rPr>
          <w:rFonts w:ascii="Roboto" w:hAnsi="Roboto"/>
          <w:b/>
          <w:bCs/>
          <w:color w:val="1F3864" w:themeColor="accent1" w:themeShade="80"/>
          <w:sz w:val="32"/>
          <w:szCs w:val="32"/>
        </w:rPr>
      </w:pPr>
    </w:p>
    <w:p w14:paraId="3B3FC665" w14:textId="77777777" w:rsidR="00997685" w:rsidRDefault="00997685">
      <w:pPr>
        <w:rPr>
          <w:rFonts w:ascii="Roboto" w:hAnsi="Roboto"/>
          <w:b/>
          <w:bCs/>
          <w:color w:val="1F3864" w:themeColor="accent1" w:themeShade="80"/>
          <w:sz w:val="32"/>
          <w:szCs w:val="32"/>
        </w:rPr>
      </w:pPr>
    </w:p>
    <w:p w14:paraId="2D2962F3" w14:textId="77777777" w:rsidR="00997685" w:rsidRDefault="00997685">
      <w:pPr>
        <w:rPr>
          <w:rFonts w:ascii="Roboto" w:hAnsi="Roboto"/>
          <w:b/>
          <w:bCs/>
          <w:color w:val="1F3864" w:themeColor="accent1" w:themeShade="80"/>
          <w:sz w:val="32"/>
          <w:szCs w:val="32"/>
        </w:rPr>
      </w:pPr>
    </w:p>
    <w:p w14:paraId="6C2C1EF9" w14:textId="77777777" w:rsidR="00997685" w:rsidRDefault="00997685">
      <w:pPr>
        <w:rPr>
          <w:rFonts w:ascii="Roboto" w:hAnsi="Roboto"/>
          <w:b/>
          <w:bCs/>
          <w:color w:val="1F3864" w:themeColor="accent1" w:themeShade="80"/>
          <w:sz w:val="32"/>
          <w:szCs w:val="32"/>
        </w:rPr>
      </w:pPr>
    </w:p>
    <w:p w14:paraId="56EBA501" w14:textId="77777777" w:rsidR="00997685" w:rsidRDefault="00997685">
      <w:pPr>
        <w:rPr>
          <w:rFonts w:ascii="Roboto" w:hAnsi="Roboto"/>
          <w:b/>
          <w:bCs/>
          <w:color w:val="1F3864" w:themeColor="accent1" w:themeShade="80"/>
          <w:sz w:val="32"/>
          <w:szCs w:val="32"/>
        </w:rPr>
      </w:pPr>
    </w:p>
    <w:p w14:paraId="7E081010" w14:textId="77777777" w:rsidR="00997685" w:rsidRDefault="00997685">
      <w:pPr>
        <w:rPr>
          <w:rFonts w:ascii="Roboto" w:hAnsi="Roboto"/>
          <w:b/>
          <w:bCs/>
          <w:color w:val="1F3864" w:themeColor="accent1" w:themeShade="80"/>
          <w:sz w:val="32"/>
          <w:szCs w:val="32"/>
        </w:rPr>
      </w:pPr>
    </w:p>
    <w:p w14:paraId="1A9E78E1" w14:textId="77777777" w:rsidR="00997685" w:rsidRDefault="00997685">
      <w:pPr>
        <w:rPr>
          <w:rFonts w:ascii="Roboto" w:hAnsi="Roboto"/>
          <w:b/>
          <w:bCs/>
          <w:color w:val="1F3864" w:themeColor="accent1" w:themeShade="80"/>
          <w:sz w:val="32"/>
          <w:szCs w:val="32"/>
        </w:rPr>
      </w:pPr>
    </w:p>
    <w:p w14:paraId="0799E1BE" w14:textId="77777777" w:rsidR="00997685" w:rsidRDefault="00997685">
      <w:pPr>
        <w:rPr>
          <w:rFonts w:ascii="Roboto" w:hAnsi="Roboto"/>
          <w:b/>
          <w:bCs/>
          <w:color w:val="1F3864" w:themeColor="accent1" w:themeShade="80"/>
          <w:sz w:val="32"/>
          <w:szCs w:val="32"/>
        </w:rPr>
      </w:pPr>
    </w:p>
    <w:p w14:paraId="5FD17950" w14:textId="77777777" w:rsidR="00997685" w:rsidRDefault="00997685">
      <w:pPr>
        <w:rPr>
          <w:rFonts w:ascii="Roboto" w:hAnsi="Roboto"/>
          <w:b/>
          <w:bCs/>
          <w:color w:val="1F3864" w:themeColor="accent1" w:themeShade="80"/>
          <w:sz w:val="32"/>
          <w:szCs w:val="32"/>
        </w:rPr>
      </w:pPr>
    </w:p>
    <w:p w14:paraId="0FCA9174" w14:textId="77777777" w:rsidR="00997685" w:rsidRDefault="00997685">
      <w:pPr>
        <w:rPr>
          <w:rFonts w:ascii="Roboto" w:hAnsi="Roboto"/>
          <w:b/>
          <w:bCs/>
          <w:color w:val="1F3864" w:themeColor="accent1" w:themeShade="80"/>
          <w:sz w:val="32"/>
          <w:szCs w:val="32"/>
        </w:rPr>
      </w:pPr>
    </w:p>
    <w:p w14:paraId="7619ED67" w14:textId="77777777" w:rsidR="00997685" w:rsidRDefault="00997685">
      <w:pPr>
        <w:rPr>
          <w:rFonts w:ascii="Roboto" w:hAnsi="Roboto"/>
          <w:b/>
          <w:bCs/>
          <w:color w:val="1F3864" w:themeColor="accent1" w:themeShade="80"/>
          <w:sz w:val="32"/>
          <w:szCs w:val="32"/>
        </w:rPr>
      </w:pPr>
    </w:p>
    <w:p w14:paraId="1BC4F252" w14:textId="757DDB55" w:rsidR="00940D33" w:rsidRDefault="00940D33">
      <w:pPr>
        <w:rPr>
          <w:rFonts w:ascii="Roboto" w:hAnsi="Roboto"/>
          <w:b/>
          <w:bCs/>
          <w:color w:val="1F3864" w:themeColor="accent1" w:themeShade="80"/>
          <w:sz w:val="32"/>
          <w:szCs w:val="32"/>
        </w:rPr>
      </w:pPr>
      <w:r w:rsidRPr="00940D33">
        <w:rPr>
          <w:rFonts w:ascii="Roboto" w:hAnsi="Roboto"/>
          <w:b/>
          <w:bCs/>
          <w:color w:val="1F3864" w:themeColor="accent1" w:themeShade="80"/>
          <w:sz w:val="32"/>
          <w:szCs w:val="32"/>
        </w:rPr>
        <w:t>References</w:t>
      </w:r>
    </w:p>
    <w:p w14:paraId="3BCE393D" w14:textId="77777777" w:rsidR="006904E9" w:rsidRDefault="006904E9" w:rsidP="006904E9">
      <w:pPr>
        <w:spacing w:after="40"/>
        <w:rPr>
          <w:rFonts w:ascii="Cambria" w:hAnsi="Cambria"/>
          <w:sz w:val="20"/>
          <w:szCs w:val="20"/>
        </w:rPr>
        <w:sectPr w:rsidR="006904E9" w:rsidSect="00C71339">
          <w:headerReference w:type="default" r:id="rId16"/>
          <w:type w:val="continuous"/>
          <w:pgSz w:w="12240" w:h="15840"/>
          <w:pgMar w:top="720" w:right="720" w:bottom="720" w:left="720" w:header="720" w:footer="720" w:gutter="0"/>
          <w:cols w:space="720"/>
          <w:docGrid w:linePitch="360"/>
        </w:sectPr>
      </w:pPr>
    </w:p>
    <w:p w14:paraId="3992D758" w14:textId="5C59CE97" w:rsidR="00E91B41" w:rsidRPr="00E91B41" w:rsidRDefault="00E91B41" w:rsidP="00E91B41">
      <w:pPr>
        <w:spacing w:after="40"/>
        <w:rPr>
          <w:rFonts w:ascii="Cambria" w:hAnsi="Cambria"/>
          <w:sz w:val="20"/>
          <w:szCs w:val="20"/>
        </w:rPr>
      </w:pPr>
      <w:r w:rsidRPr="00E91B41">
        <w:rPr>
          <w:rFonts w:ascii="Cambria" w:hAnsi="Cambria"/>
          <w:sz w:val="20"/>
          <w:szCs w:val="20"/>
        </w:rPr>
        <w:t>1</w:t>
      </w:r>
      <w:r w:rsidR="0068109B">
        <w:rPr>
          <w:rFonts w:ascii="Cambria" w:hAnsi="Cambria"/>
          <w:sz w:val="20"/>
          <w:szCs w:val="20"/>
        </w:rPr>
        <w:t xml:space="preserve">.  </w:t>
      </w:r>
      <w:r w:rsidRPr="00E91B41">
        <w:rPr>
          <w:rFonts w:ascii="Cambria" w:hAnsi="Cambria"/>
          <w:sz w:val="20"/>
          <w:szCs w:val="20"/>
        </w:rPr>
        <w:t>Ragusa, F</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proofErr w:type="spellStart"/>
      <w:r w:rsidRPr="00E91B41">
        <w:rPr>
          <w:rFonts w:ascii="Cambria" w:hAnsi="Cambria"/>
          <w:sz w:val="20"/>
          <w:szCs w:val="20"/>
        </w:rPr>
        <w:t>Hashimotos</w:t>
      </w:r>
      <w:proofErr w:type="spellEnd"/>
      <w:r w:rsidRPr="00E91B41">
        <w:rPr>
          <w:rFonts w:ascii="Cambria" w:hAnsi="Cambria"/>
          <w:sz w:val="20"/>
          <w:szCs w:val="20"/>
        </w:rPr>
        <w:t xml:space="preserve">’ thyroiditis: Epidemiology, pathogenesis, </w:t>
      </w:r>
      <w:proofErr w:type="gramStart"/>
      <w:r w:rsidRPr="00E91B41">
        <w:rPr>
          <w:rFonts w:ascii="Cambria" w:hAnsi="Cambria"/>
          <w:sz w:val="20"/>
          <w:szCs w:val="20"/>
        </w:rPr>
        <w:t>clinic</w:t>
      </w:r>
      <w:proofErr w:type="gramEnd"/>
      <w:r w:rsidRPr="00E91B41">
        <w:rPr>
          <w:rFonts w:ascii="Cambria" w:hAnsi="Cambria"/>
          <w:sz w:val="20"/>
          <w:szCs w:val="20"/>
        </w:rPr>
        <w:t xml:space="preserve"> and therapy</w:t>
      </w:r>
      <w:r w:rsidR="0068109B">
        <w:rPr>
          <w:rFonts w:ascii="Cambria" w:hAnsi="Cambria"/>
          <w:sz w:val="20"/>
          <w:szCs w:val="20"/>
        </w:rPr>
        <w:t xml:space="preserve">.  </w:t>
      </w:r>
      <w:r w:rsidRPr="00E91B41">
        <w:rPr>
          <w:rFonts w:ascii="Cambria" w:hAnsi="Cambria"/>
          <w:sz w:val="20"/>
          <w:szCs w:val="20"/>
        </w:rPr>
        <w:t>Best Practice &amp; Research Clinical Endocrinology &amp; Metabolism 33, 101367 (2019).</w:t>
      </w:r>
    </w:p>
    <w:p w14:paraId="537093BD" w14:textId="07A37654" w:rsidR="00E91B41" w:rsidRPr="00E91B41" w:rsidRDefault="00E91B41" w:rsidP="00E91B41">
      <w:pPr>
        <w:spacing w:after="40"/>
        <w:rPr>
          <w:rFonts w:ascii="Cambria" w:hAnsi="Cambria"/>
          <w:sz w:val="20"/>
          <w:szCs w:val="20"/>
        </w:rPr>
      </w:pPr>
      <w:r>
        <w:rPr>
          <w:rFonts w:ascii="Cambria" w:hAnsi="Cambria"/>
          <w:sz w:val="20"/>
          <w:szCs w:val="20"/>
        </w:rPr>
        <w:t>2</w:t>
      </w:r>
      <w:r w:rsidR="0068109B">
        <w:rPr>
          <w:rFonts w:ascii="Cambria" w:hAnsi="Cambria"/>
          <w:sz w:val="20"/>
          <w:szCs w:val="20"/>
        </w:rPr>
        <w:t xml:space="preserve">.  </w:t>
      </w:r>
      <w:r w:rsidRPr="00E91B41">
        <w:rPr>
          <w:rFonts w:ascii="Cambria" w:hAnsi="Cambria"/>
          <w:sz w:val="20"/>
          <w:szCs w:val="20"/>
        </w:rPr>
        <w:t>Ralli, M</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r w:rsidRPr="00E91B41">
        <w:rPr>
          <w:rFonts w:ascii="Cambria" w:hAnsi="Cambria"/>
          <w:sz w:val="20"/>
          <w:szCs w:val="20"/>
        </w:rPr>
        <w:t>Hashimoto’s thyroiditis: An update on pathogenic mechanisms, diagnostic protocols, therapeutic strategies, and potential malignant transformation</w:t>
      </w:r>
      <w:r w:rsidR="0068109B">
        <w:rPr>
          <w:rFonts w:ascii="Cambria" w:hAnsi="Cambria"/>
          <w:sz w:val="20"/>
          <w:szCs w:val="20"/>
        </w:rPr>
        <w:t xml:space="preserve">.  </w:t>
      </w:r>
      <w:proofErr w:type="spellStart"/>
      <w:r w:rsidRPr="00E91B41">
        <w:rPr>
          <w:rFonts w:ascii="Cambria" w:hAnsi="Cambria"/>
          <w:sz w:val="20"/>
          <w:szCs w:val="20"/>
        </w:rPr>
        <w:t>Autoimmun</w:t>
      </w:r>
      <w:proofErr w:type="spellEnd"/>
      <w:r w:rsidRPr="00E91B41">
        <w:rPr>
          <w:rFonts w:ascii="Cambria" w:hAnsi="Cambria"/>
          <w:sz w:val="20"/>
          <w:szCs w:val="20"/>
        </w:rPr>
        <w:t xml:space="preserve"> Rev 19, 102649 (2020).</w:t>
      </w:r>
    </w:p>
    <w:p w14:paraId="6225AB91" w14:textId="7161354E" w:rsidR="00E91B41" w:rsidRPr="00E91B41" w:rsidRDefault="00E91B41" w:rsidP="00E91B41">
      <w:pPr>
        <w:spacing w:after="40"/>
        <w:rPr>
          <w:rFonts w:ascii="Cambria" w:hAnsi="Cambria"/>
          <w:sz w:val="20"/>
          <w:szCs w:val="20"/>
        </w:rPr>
      </w:pPr>
      <w:r>
        <w:rPr>
          <w:rFonts w:ascii="Cambria" w:hAnsi="Cambria"/>
          <w:sz w:val="20"/>
          <w:szCs w:val="20"/>
        </w:rPr>
        <w:t>3</w:t>
      </w:r>
      <w:r w:rsidR="0068109B">
        <w:rPr>
          <w:rFonts w:ascii="Cambria" w:hAnsi="Cambria"/>
          <w:sz w:val="20"/>
          <w:szCs w:val="20"/>
        </w:rPr>
        <w:t xml:space="preserve">.  </w:t>
      </w:r>
      <w:r w:rsidRPr="00E91B41">
        <w:rPr>
          <w:rFonts w:ascii="Cambria" w:hAnsi="Cambria"/>
          <w:sz w:val="20"/>
          <w:szCs w:val="20"/>
        </w:rPr>
        <w:t>Jing, L</w:t>
      </w:r>
      <w:r w:rsidR="0068109B">
        <w:rPr>
          <w:rFonts w:ascii="Cambria" w:hAnsi="Cambria"/>
          <w:sz w:val="20"/>
          <w:szCs w:val="20"/>
        </w:rPr>
        <w:t xml:space="preserve">.  </w:t>
      </w:r>
      <w:r w:rsidRPr="00E91B41">
        <w:rPr>
          <w:rFonts w:ascii="Cambria" w:hAnsi="Cambria"/>
          <w:sz w:val="20"/>
          <w:szCs w:val="20"/>
        </w:rPr>
        <w:t>&amp; Zhang, Q</w:t>
      </w:r>
      <w:r w:rsidR="0068109B">
        <w:rPr>
          <w:rFonts w:ascii="Cambria" w:hAnsi="Cambria"/>
          <w:sz w:val="20"/>
          <w:szCs w:val="20"/>
        </w:rPr>
        <w:t xml:space="preserve">.  </w:t>
      </w:r>
      <w:r w:rsidRPr="00E91B41">
        <w:rPr>
          <w:rFonts w:ascii="Cambria" w:hAnsi="Cambria"/>
          <w:sz w:val="20"/>
          <w:szCs w:val="20"/>
        </w:rPr>
        <w:t>Intrathyroidal feedforward and feedback network regulating thyroid hormone synthesis and secretion</w:t>
      </w:r>
      <w:r w:rsidR="0068109B">
        <w:rPr>
          <w:rFonts w:ascii="Cambria" w:hAnsi="Cambria"/>
          <w:sz w:val="20"/>
          <w:szCs w:val="20"/>
        </w:rPr>
        <w:t xml:space="preserve">.  </w:t>
      </w:r>
      <w:r w:rsidRPr="00E91B41">
        <w:rPr>
          <w:rFonts w:ascii="Cambria" w:hAnsi="Cambria"/>
          <w:sz w:val="20"/>
          <w:szCs w:val="20"/>
        </w:rPr>
        <w:t>Front</w:t>
      </w:r>
      <w:r w:rsidR="0068109B">
        <w:rPr>
          <w:rFonts w:ascii="Cambria" w:hAnsi="Cambria"/>
          <w:sz w:val="20"/>
          <w:szCs w:val="20"/>
        </w:rPr>
        <w:t xml:space="preserve">.  </w:t>
      </w:r>
      <w:r w:rsidRPr="00E91B41">
        <w:rPr>
          <w:rFonts w:ascii="Cambria" w:hAnsi="Cambria"/>
          <w:sz w:val="20"/>
          <w:szCs w:val="20"/>
        </w:rPr>
        <w:t>Endocrinol</w:t>
      </w:r>
      <w:r w:rsidR="0068109B">
        <w:rPr>
          <w:rFonts w:ascii="Cambria" w:hAnsi="Cambria"/>
          <w:sz w:val="20"/>
          <w:szCs w:val="20"/>
        </w:rPr>
        <w:t xml:space="preserve">.  </w:t>
      </w:r>
      <w:r w:rsidRPr="00E91B41">
        <w:rPr>
          <w:rFonts w:ascii="Cambria" w:hAnsi="Cambria"/>
          <w:sz w:val="20"/>
          <w:szCs w:val="20"/>
        </w:rPr>
        <w:t>13, 992883 (2022).</w:t>
      </w:r>
    </w:p>
    <w:p w14:paraId="10297636" w14:textId="23EC79D2" w:rsidR="00E91B41" w:rsidRPr="00E91B41" w:rsidRDefault="00E91B41" w:rsidP="00E91B41">
      <w:pPr>
        <w:spacing w:after="40"/>
        <w:rPr>
          <w:rFonts w:ascii="Cambria" w:hAnsi="Cambria"/>
          <w:sz w:val="20"/>
          <w:szCs w:val="20"/>
        </w:rPr>
      </w:pPr>
      <w:r>
        <w:rPr>
          <w:rFonts w:ascii="Cambria" w:hAnsi="Cambria"/>
          <w:sz w:val="20"/>
          <w:szCs w:val="20"/>
        </w:rPr>
        <w:t>4</w:t>
      </w:r>
      <w:r w:rsidR="0068109B">
        <w:rPr>
          <w:rFonts w:ascii="Cambria" w:hAnsi="Cambria"/>
          <w:sz w:val="20"/>
          <w:szCs w:val="20"/>
        </w:rPr>
        <w:t xml:space="preserve">.  </w:t>
      </w:r>
      <w:r w:rsidRPr="00E91B41">
        <w:rPr>
          <w:rFonts w:ascii="Cambria" w:hAnsi="Cambria"/>
          <w:sz w:val="20"/>
          <w:szCs w:val="20"/>
        </w:rPr>
        <w:t>Jara, E</w:t>
      </w:r>
      <w:r w:rsidR="0068109B">
        <w:rPr>
          <w:rFonts w:ascii="Cambria" w:hAnsi="Cambria"/>
          <w:sz w:val="20"/>
          <w:szCs w:val="20"/>
        </w:rPr>
        <w:t xml:space="preserve">.  </w:t>
      </w:r>
      <w:r w:rsidRPr="00E91B41">
        <w:rPr>
          <w:rFonts w:ascii="Cambria" w:hAnsi="Cambria"/>
          <w:sz w:val="20"/>
          <w:szCs w:val="20"/>
        </w:rPr>
        <w:t>L</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r w:rsidRPr="00E91B41">
        <w:rPr>
          <w:rFonts w:ascii="Cambria" w:hAnsi="Cambria"/>
          <w:sz w:val="20"/>
          <w:szCs w:val="20"/>
        </w:rPr>
        <w:t>Modulating the function of the immune system by thyroid hormones and thyrotropin</w:t>
      </w:r>
      <w:r w:rsidR="0068109B">
        <w:rPr>
          <w:rFonts w:ascii="Cambria" w:hAnsi="Cambria"/>
          <w:sz w:val="20"/>
          <w:szCs w:val="20"/>
        </w:rPr>
        <w:t xml:space="preserve">.  </w:t>
      </w:r>
      <w:r w:rsidRPr="00E91B41">
        <w:rPr>
          <w:rFonts w:ascii="Cambria" w:hAnsi="Cambria"/>
          <w:sz w:val="20"/>
          <w:szCs w:val="20"/>
        </w:rPr>
        <w:t>Immunology Letters 184, 76–83 (2017).</w:t>
      </w:r>
    </w:p>
    <w:p w14:paraId="5D019FAF" w14:textId="26D742B9" w:rsidR="00E91B41" w:rsidRPr="00E91B41" w:rsidRDefault="00E91B41" w:rsidP="00E91B41">
      <w:pPr>
        <w:spacing w:after="40"/>
        <w:rPr>
          <w:rFonts w:ascii="Cambria" w:hAnsi="Cambria"/>
          <w:sz w:val="20"/>
          <w:szCs w:val="20"/>
        </w:rPr>
      </w:pPr>
      <w:r>
        <w:rPr>
          <w:rFonts w:ascii="Cambria" w:hAnsi="Cambria"/>
          <w:sz w:val="20"/>
          <w:szCs w:val="20"/>
        </w:rPr>
        <w:t>5</w:t>
      </w:r>
      <w:r w:rsidR="0068109B">
        <w:rPr>
          <w:rFonts w:ascii="Cambria" w:hAnsi="Cambria"/>
          <w:sz w:val="20"/>
          <w:szCs w:val="20"/>
        </w:rPr>
        <w:t xml:space="preserve">.  </w:t>
      </w:r>
      <w:proofErr w:type="spellStart"/>
      <w:r w:rsidRPr="00E91B41">
        <w:rPr>
          <w:rFonts w:ascii="Cambria" w:hAnsi="Cambria"/>
          <w:sz w:val="20"/>
          <w:szCs w:val="20"/>
        </w:rPr>
        <w:t>Wenzek</w:t>
      </w:r>
      <w:proofErr w:type="spellEnd"/>
      <w:r w:rsidRPr="00E91B41">
        <w:rPr>
          <w:rFonts w:ascii="Cambria" w:hAnsi="Cambria"/>
          <w:sz w:val="20"/>
          <w:szCs w:val="20"/>
        </w:rPr>
        <w:t>, C</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r w:rsidRPr="00E91B41">
        <w:rPr>
          <w:rFonts w:ascii="Cambria" w:hAnsi="Cambria"/>
          <w:sz w:val="20"/>
          <w:szCs w:val="20"/>
        </w:rPr>
        <w:t>The interplay of thyroid hormones and the immune system – where we stand and why we need to know about it</w:t>
      </w:r>
      <w:r w:rsidR="0068109B">
        <w:rPr>
          <w:rFonts w:ascii="Cambria" w:hAnsi="Cambria"/>
          <w:sz w:val="20"/>
          <w:szCs w:val="20"/>
        </w:rPr>
        <w:t xml:space="preserve">.  </w:t>
      </w:r>
      <w:r w:rsidRPr="00E91B41">
        <w:rPr>
          <w:rFonts w:ascii="Cambria" w:hAnsi="Cambria"/>
          <w:sz w:val="20"/>
          <w:szCs w:val="20"/>
        </w:rPr>
        <w:t>European Journal of Endocrinology 186, R65–R77 (2022).</w:t>
      </w:r>
    </w:p>
    <w:p w14:paraId="21CBCF86" w14:textId="3DC41C0E" w:rsidR="00E91B41" w:rsidRPr="00E91B41" w:rsidRDefault="00E91B41" w:rsidP="00E91B41">
      <w:pPr>
        <w:spacing w:after="40"/>
        <w:rPr>
          <w:rFonts w:ascii="Cambria" w:hAnsi="Cambria"/>
          <w:sz w:val="20"/>
          <w:szCs w:val="20"/>
        </w:rPr>
      </w:pPr>
      <w:r>
        <w:rPr>
          <w:rFonts w:ascii="Cambria" w:hAnsi="Cambria"/>
          <w:sz w:val="20"/>
          <w:szCs w:val="20"/>
        </w:rPr>
        <w:t>6</w:t>
      </w:r>
      <w:r w:rsidR="0068109B">
        <w:rPr>
          <w:rFonts w:ascii="Cambria" w:hAnsi="Cambria"/>
          <w:sz w:val="20"/>
          <w:szCs w:val="20"/>
        </w:rPr>
        <w:t xml:space="preserve">.  </w:t>
      </w:r>
      <w:r w:rsidRPr="00E91B41">
        <w:rPr>
          <w:rFonts w:ascii="Cambria" w:hAnsi="Cambria"/>
          <w:sz w:val="20"/>
          <w:szCs w:val="20"/>
        </w:rPr>
        <w:t>Cruz-</w:t>
      </w:r>
      <w:proofErr w:type="spellStart"/>
      <w:r w:rsidRPr="00E91B41">
        <w:rPr>
          <w:rFonts w:ascii="Cambria" w:hAnsi="Cambria"/>
          <w:sz w:val="20"/>
          <w:szCs w:val="20"/>
        </w:rPr>
        <w:t>Loya</w:t>
      </w:r>
      <w:proofErr w:type="spellEnd"/>
      <w:r w:rsidRPr="00E91B41">
        <w:rPr>
          <w:rFonts w:ascii="Cambria" w:hAnsi="Cambria"/>
          <w:sz w:val="20"/>
          <w:szCs w:val="20"/>
        </w:rPr>
        <w:t>, M., Chu, B</w:t>
      </w:r>
      <w:r w:rsidR="0068109B">
        <w:rPr>
          <w:rFonts w:ascii="Cambria" w:hAnsi="Cambria"/>
          <w:sz w:val="20"/>
          <w:szCs w:val="20"/>
        </w:rPr>
        <w:t xml:space="preserve">.  </w:t>
      </w:r>
      <w:r w:rsidRPr="00E91B41">
        <w:rPr>
          <w:rFonts w:ascii="Cambria" w:hAnsi="Cambria"/>
          <w:sz w:val="20"/>
          <w:szCs w:val="20"/>
        </w:rPr>
        <w:t xml:space="preserve">B., </w:t>
      </w:r>
      <w:proofErr w:type="spellStart"/>
      <w:r w:rsidRPr="00E91B41">
        <w:rPr>
          <w:rFonts w:ascii="Cambria" w:hAnsi="Cambria"/>
          <w:sz w:val="20"/>
          <w:szCs w:val="20"/>
        </w:rPr>
        <w:t>Jonklaas</w:t>
      </w:r>
      <w:proofErr w:type="spellEnd"/>
      <w:r w:rsidRPr="00E91B41">
        <w:rPr>
          <w:rFonts w:ascii="Cambria" w:hAnsi="Cambria"/>
          <w:sz w:val="20"/>
          <w:szCs w:val="20"/>
        </w:rPr>
        <w:t>, J., Schneider, D</w:t>
      </w:r>
      <w:r w:rsidR="0068109B">
        <w:rPr>
          <w:rFonts w:ascii="Cambria" w:hAnsi="Cambria"/>
          <w:sz w:val="20"/>
          <w:szCs w:val="20"/>
        </w:rPr>
        <w:t xml:space="preserve">.  </w:t>
      </w:r>
      <w:r w:rsidRPr="00E91B41">
        <w:rPr>
          <w:rFonts w:ascii="Cambria" w:hAnsi="Cambria"/>
          <w:sz w:val="20"/>
          <w:szCs w:val="20"/>
        </w:rPr>
        <w:t>F</w:t>
      </w:r>
      <w:r w:rsidR="0068109B">
        <w:rPr>
          <w:rFonts w:ascii="Cambria" w:hAnsi="Cambria"/>
          <w:sz w:val="20"/>
          <w:szCs w:val="20"/>
        </w:rPr>
        <w:t xml:space="preserve">.  </w:t>
      </w:r>
      <w:r w:rsidRPr="00E91B41">
        <w:rPr>
          <w:rFonts w:ascii="Cambria" w:hAnsi="Cambria"/>
          <w:sz w:val="20"/>
          <w:szCs w:val="20"/>
        </w:rPr>
        <w:t>&amp; DiStefano, J</w:t>
      </w:r>
      <w:r w:rsidR="0068109B">
        <w:rPr>
          <w:rFonts w:ascii="Cambria" w:hAnsi="Cambria"/>
          <w:sz w:val="20"/>
          <w:szCs w:val="20"/>
        </w:rPr>
        <w:t xml:space="preserve">.  </w:t>
      </w:r>
      <w:r w:rsidRPr="00E91B41">
        <w:rPr>
          <w:rFonts w:ascii="Cambria" w:hAnsi="Cambria"/>
          <w:sz w:val="20"/>
          <w:szCs w:val="20"/>
        </w:rPr>
        <w:t xml:space="preserve">Optimized Replacement T4 and T4+T3 Dosing in Male and Female Hypothyroid Patients </w:t>
      </w:r>
      <w:proofErr w:type="gramStart"/>
      <w:r w:rsidRPr="00E91B41">
        <w:rPr>
          <w:rFonts w:ascii="Cambria" w:hAnsi="Cambria"/>
          <w:sz w:val="20"/>
          <w:szCs w:val="20"/>
        </w:rPr>
        <w:t>With</w:t>
      </w:r>
      <w:proofErr w:type="gramEnd"/>
      <w:r w:rsidRPr="00E91B41">
        <w:rPr>
          <w:rFonts w:ascii="Cambria" w:hAnsi="Cambria"/>
          <w:sz w:val="20"/>
          <w:szCs w:val="20"/>
        </w:rPr>
        <w:t xml:space="preserve"> Different BMIs Using a Personalized Mechanistic Model of Thyroid Hormone Regulation Dynamics</w:t>
      </w:r>
      <w:r w:rsidR="0068109B">
        <w:rPr>
          <w:rFonts w:ascii="Cambria" w:hAnsi="Cambria"/>
          <w:sz w:val="20"/>
          <w:szCs w:val="20"/>
        </w:rPr>
        <w:t xml:space="preserve">.  </w:t>
      </w:r>
      <w:r w:rsidRPr="00E91B41">
        <w:rPr>
          <w:rFonts w:ascii="Cambria" w:hAnsi="Cambria"/>
          <w:sz w:val="20"/>
          <w:szCs w:val="20"/>
        </w:rPr>
        <w:t>Front</w:t>
      </w:r>
      <w:r w:rsidR="0068109B">
        <w:rPr>
          <w:rFonts w:ascii="Cambria" w:hAnsi="Cambria"/>
          <w:sz w:val="20"/>
          <w:szCs w:val="20"/>
        </w:rPr>
        <w:t xml:space="preserve">.  </w:t>
      </w:r>
      <w:r w:rsidRPr="00E91B41">
        <w:rPr>
          <w:rFonts w:ascii="Cambria" w:hAnsi="Cambria"/>
          <w:sz w:val="20"/>
          <w:szCs w:val="20"/>
        </w:rPr>
        <w:t>Endocrinol</w:t>
      </w:r>
      <w:r w:rsidR="0068109B">
        <w:rPr>
          <w:rFonts w:ascii="Cambria" w:hAnsi="Cambria"/>
          <w:sz w:val="20"/>
          <w:szCs w:val="20"/>
        </w:rPr>
        <w:t xml:space="preserve">.  </w:t>
      </w:r>
      <w:r w:rsidRPr="00E91B41">
        <w:rPr>
          <w:rFonts w:ascii="Cambria" w:hAnsi="Cambria"/>
          <w:sz w:val="20"/>
          <w:szCs w:val="20"/>
        </w:rPr>
        <w:t>13, 888429 (2022).</w:t>
      </w:r>
    </w:p>
    <w:p w14:paraId="46A93203" w14:textId="022E9C51" w:rsidR="00E91B41" w:rsidRPr="00E91B41" w:rsidRDefault="00E91B41" w:rsidP="00E91B41">
      <w:pPr>
        <w:spacing w:after="40"/>
        <w:rPr>
          <w:rFonts w:ascii="Cambria" w:hAnsi="Cambria"/>
          <w:sz w:val="20"/>
          <w:szCs w:val="20"/>
        </w:rPr>
      </w:pPr>
      <w:r>
        <w:rPr>
          <w:rFonts w:ascii="Cambria" w:hAnsi="Cambria"/>
          <w:sz w:val="20"/>
          <w:szCs w:val="20"/>
        </w:rPr>
        <w:t>7</w:t>
      </w:r>
      <w:r w:rsidR="0068109B">
        <w:rPr>
          <w:rFonts w:ascii="Cambria" w:hAnsi="Cambria"/>
          <w:sz w:val="20"/>
          <w:szCs w:val="20"/>
        </w:rPr>
        <w:t xml:space="preserve">.  </w:t>
      </w:r>
      <w:proofErr w:type="spellStart"/>
      <w:r w:rsidRPr="00E91B41">
        <w:rPr>
          <w:rFonts w:ascii="Cambria" w:hAnsi="Cambria"/>
          <w:sz w:val="20"/>
          <w:szCs w:val="20"/>
        </w:rPr>
        <w:t>Thakar</w:t>
      </w:r>
      <w:proofErr w:type="spellEnd"/>
      <w:r w:rsidRPr="00E91B41">
        <w:rPr>
          <w:rFonts w:ascii="Cambria" w:hAnsi="Cambria"/>
          <w:sz w:val="20"/>
          <w:szCs w:val="20"/>
        </w:rPr>
        <w:t xml:space="preserve">, J., </w:t>
      </w:r>
      <w:proofErr w:type="spellStart"/>
      <w:r w:rsidRPr="00E91B41">
        <w:rPr>
          <w:rFonts w:ascii="Cambria" w:hAnsi="Cambria"/>
          <w:sz w:val="20"/>
          <w:szCs w:val="20"/>
        </w:rPr>
        <w:t>Poss</w:t>
      </w:r>
      <w:proofErr w:type="spellEnd"/>
      <w:r w:rsidRPr="00E91B41">
        <w:rPr>
          <w:rFonts w:ascii="Cambria" w:hAnsi="Cambria"/>
          <w:sz w:val="20"/>
          <w:szCs w:val="20"/>
        </w:rPr>
        <w:t>, M., Albert, R., Long, G</w:t>
      </w:r>
      <w:r w:rsidR="0068109B">
        <w:rPr>
          <w:rFonts w:ascii="Cambria" w:hAnsi="Cambria"/>
          <w:sz w:val="20"/>
          <w:szCs w:val="20"/>
        </w:rPr>
        <w:t xml:space="preserve">.  </w:t>
      </w:r>
      <w:r w:rsidRPr="00E91B41">
        <w:rPr>
          <w:rFonts w:ascii="Cambria" w:hAnsi="Cambria"/>
          <w:sz w:val="20"/>
          <w:szCs w:val="20"/>
        </w:rPr>
        <w:t>H</w:t>
      </w:r>
      <w:r w:rsidR="0068109B">
        <w:rPr>
          <w:rFonts w:ascii="Cambria" w:hAnsi="Cambria"/>
          <w:sz w:val="20"/>
          <w:szCs w:val="20"/>
        </w:rPr>
        <w:t xml:space="preserve">.  </w:t>
      </w:r>
      <w:r w:rsidRPr="00E91B41">
        <w:rPr>
          <w:rFonts w:ascii="Cambria" w:hAnsi="Cambria"/>
          <w:sz w:val="20"/>
          <w:szCs w:val="20"/>
        </w:rPr>
        <w:t>&amp; Zhang, R</w:t>
      </w:r>
      <w:r w:rsidR="0068109B">
        <w:rPr>
          <w:rFonts w:ascii="Cambria" w:hAnsi="Cambria"/>
          <w:sz w:val="20"/>
          <w:szCs w:val="20"/>
        </w:rPr>
        <w:t xml:space="preserve">.  </w:t>
      </w:r>
      <w:r w:rsidRPr="00E91B41">
        <w:rPr>
          <w:rFonts w:ascii="Cambria" w:hAnsi="Cambria"/>
          <w:sz w:val="20"/>
          <w:szCs w:val="20"/>
        </w:rPr>
        <w:t xml:space="preserve">Dynamic models of immune responses: what is the ideal level of detail? </w:t>
      </w:r>
      <w:proofErr w:type="spellStart"/>
      <w:r w:rsidRPr="00E91B41">
        <w:rPr>
          <w:rFonts w:ascii="Cambria" w:hAnsi="Cambria"/>
          <w:sz w:val="20"/>
          <w:szCs w:val="20"/>
        </w:rPr>
        <w:t>Theor</w:t>
      </w:r>
      <w:proofErr w:type="spellEnd"/>
      <w:r w:rsidRPr="00E91B41">
        <w:rPr>
          <w:rFonts w:ascii="Cambria" w:hAnsi="Cambria"/>
          <w:sz w:val="20"/>
          <w:szCs w:val="20"/>
        </w:rPr>
        <w:t xml:space="preserve"> Biol Med Model 7, 35 (2010).</w:t>
      </w:r>
    </w:p>
    <w:p w14:paraId="1B3D5811" w14:textId="2222442D" w:rsidR="00E91B41" w:rsidRPr="00E91B41" w:rsidRDefault="00E91B41" w:rsidP="00E91B41">
      <w:pPr>
        <w:spacing w:after="40"/>
        <w:rPr>
          <w:rFonts w:ascii="Cambria" w:hAnsi="Cambria"/>
          <w:sz w:val="20"/>
          <w:szCs w:val="20"/>
        </w:rPr>
      </w:pPr>
      <w:r>
        <w:rPr>
          <w:rFonts w:ascii="Cambria" w:hAnsi="Cambria"/>
          <w:sz w:val="20"/>
          <w:szCs w:val="20"/>
        </w:rPr>
        <w:t>8</w:t>
      </w:r>
      <w:r w:rsidR="0068109B">
        <w:rPr>
          <w:rFonts w:ascii="Cambria" w:hAnsi="Cambria"/>
          <w:sz w:val="20"/>
          <w:szCs w:val="20"/>
        </w:rPr>
        <w:t xml:space="preserve">.  </w:t>
      </w:r>
      <w:r w:rsidRPr="00E91B41">
        <w:rPr>
          <w:rFonts w:ascii="Cambria" w:hAnsi="Cambria"/>
          <w:sz w:val="20"/>
          <w:szCs w:val="20"/>
        </w:rPr>
        <w:t>Pandiyan, B., Merrill, S</w:t>
      </w:r>
      <w:r w:rsidR="0068109B">
        <w:rPr>
          <w:rFonts w:ascii="Cambria" w:hAnsi="Cambria"/>
          <w:sz w:val="20"/>
          <w:szCs w:val="20"/>
        </w:rPr>
        <w:t xml:space="preserve">.  </w:t>
      </w:r>
      <w:r w:rsidRPr="00E91B41">
        <w:rPr>
          <w:rFonts w:ascii="Cambria" w:hAnsi="Cambria"/>
          <w:sz w:val="20"/>
          <w:szCs w:val="20"/>
        </w:rPr>
        <w:t>J., Di Bari, F., Antonelli, A</w:t>
      </w:r>
      <w:r w:rsidR="0068109B">
        <w:rPr>
          <w:rFonts w:ascii="Cambria" w:hAnsi="Cambria"/>
          <w:sz w:val="20"/>
          <w:szCs w:val="20"/>
        </w:rPr>
        <w:t xml:space="preserve">.  </w:t>
      </w:r>
      <w:r w:rsidRPr="00E91B41">
        <w:rPr>
          <w:rFonts w:ascii="Cambria" w:hAnsi="Cambria"/>
          <w:sz w:val="20"/>
          <w:szCs w:val="20"/>
        </w:rPr>
        <w:t xml:space="preserve">&amp; </w:t>
      </w:r>
      <w:proofErr w:type="spellStart"/>
      <w:r w:rsidRPr="00E91B41">
        <w:rPr>
          <w:rFonts w:ascii="Cambria" w:hAnsi="Cambria"/>
          <w:sz w:val="20"/>
          <w:szCs w:val="20"/>
        </w:rPr>
        <w:t>Benvenga</w:t>
      </w:r>
      <w:proofErr w:type="spellEnd"/>
      <w:r w:rsidRPr="00E91B41">
        <w:rPr>
          <w:rFonts w:ascii="Cambria" w:hAnsi="Cambria"/>
          <w:sz w:val="20"/>
          <w:szCs w:val="20"/>
        </w:rPr>
        <w:t>, S</w:t>
      </w:r>
      <w:r w:rsidR="0068109B">
        <w:rPr>
          <w:rFonts w:ascii="Cambria" w:hAnsi="Cambria"/>
          <w:sz w:val="20"/>
          <w:szCs w:val="20"/>
        </w:rPr>
        <w:t xml:space="preserve">.  </w:t>
      </w:r>
      <w:r w:rsidRPr="00E91B41">
        <w:rPr>
          <w:rFonts w:ascii="Cambria" w:hAnsi="Cambria"/>
          <w:sz w:val="20"/>
          <w:szCs w:val="20"/>
        </w:rPr>
        <w:t>A patient-specific treatment model for Graves’ hyperthyroidism</w:t>
      </w:r>
      <w:r w:rsidR="0068109B">
        <w:rPr>
          <w:rFonts w:ascii="Cambria" w:hAnsi="Cambria"/>
          <w:sz w:val="20"/>
          <w:szCs w:val="20"/>
        </w:rPr>
        <w:t xml:space="preserve">.  </w:t>
      </w:r>
      <w:proofErr w:type="spellStart"/>
      <w:r w:rsidRPr="00E91B41">
        <w:rPr>
          <w:rFonts w:ascii="Cambria" w:hAnsi="Cambria"/>
          <w:sz w:val="20"/>
          <w:szCs w:val="20"/>
        </w:rPr>
        <w:t>Theor</w:t>
      </w:r>
      <w:proofErr w:type="spellEnd"/>
      <w:r w:rsidRPr="00E91B41">
        <w:rPr>
          <w:rFonts w:ascii="Cambria" w:hAnsi="Cambria"/>
          <w:sz w:val="20"/>
          <w:szCs w:val="20"/>
        </w:rPr>
        <w:t xml:space="preserve"> Biol Med Model 15, 1 (2018).</w:t>
      </w:r>
    </w:p>
    <w:p w14:paraId="09B8817F" w14:textId="66C7B4B9" w:rsidR="00E91B41" w:rsidRPr="00E91B41" w:rsidRDefault="00E91B41" w:rsidP="00E91B41">
      <w:pPr>
        <w:spacing w:after="40"/>
        <w:rPr>
          <w:rFonts w:ascii="Cambria" w:hAnsi="Cambria"/>
          <w:sz w:val="20"/>
          <w:szCs w:val="20"/>
        </w:rPr>
      </w:pPr>
      <w:r>
        <w:rPr>
          <w:rFonts w:ascii="Cambria" w:hAnsi="Cambria"/>
          <w:sz w:val="20"/>
          <w:szCs w:val="20"/>
        </w:rPr>
        <w:t>9</w:t>
      </w:r>
      <w:r w:rsidR="0068109B">
        <w:rPr>
          <w:rFonts w:ascii="Cambria" w:hAnsi="Cambria"/>
          <w:sz w:val="20"/>
          <w:szCs w:val="20"/>
        </w:rPr>
        <w:t xml:space="preserve">.  </w:t>
      </w:r>
      <w:proofErr w:type="spellStart"/>
      <w:r w:rsidRPr="00E91B41">
        <w:rPr>
          <w:rFonts w:ascii="Cambria" w:hAnsi="Cambria"/>
          <w:sz w:val="20"/>
          <w:szCs w:val="20"/>
        </w:rPr>
        <w:t>Atitey</w:t>
      </w:r>
      <w:proofErr w:type="spellEnd"/>
      <w:r w:rsidRPr="00E91B41">
        <w:rPr>
          <w:rFonts w:ascii="Cambria" w:hAnsi="Cambria"/>
          <w:sz w:val="20"/>
          <w:szCs w:val="20"/>
        </w:rPr>
        <w:t>, K</w:t>
      </w:r>
      <w:r w:rsidR="0068109B">
        <w:rPr>
          <w:rFonts w:ascii="Cambria" w:hAnsi="Cambria"/>
          <w:sz w:val="20"/>
          <w:szCs w:val="20"/>
        </w:rPr>
        <w:t xml:space="preserve">.  </w:t>
      </w:r>
      <w:r w:rsidRPr="00E91B41">
        <w:rPr>
          <w:rFonts w:ascii="Cambria" w:hAnsi="Cambria"/>
          <w:sz w:val="20"/>
          <w:szCs w:val="20"/>
        </w:rPr>
        <w:t xml:space="preserve">&amp; </w:t>
      </w:r>
      <w:proofErr w:type="spellStart"/>
      <w:r w:rsidRPr="00E91B41">
        <w:rPr>
          <w:rFonts w:ascii="Cambria" w:hAnsi="Cambria"/>
          <w:sz w:val="20"/>
          <w:szCs w:val="20"/>
        </w:rPr>
        <w:t>Anchang</w:t>
      </w:r>
      <w:proofErr w:type="spellEnd"/>
      <w:r w:rsidRPr="00E91B41">
        <w:rPr>
          <w:rFonts w:ascii="Cambria" w:hAnsi="Cambria"/>
          <w:sz w:val="20"/>
          <w:szCs w:val="20"/>
        </w:rPr>
        <w:t>, B</w:t>
      </w:r>
      <w:r w:rsidR="0068109B">
        <w:rPr>
          <w:rFonts w:ascii="Cambria" w:hAnsi="Cambria"/>
          <w:sz w:val="20"/>
          <w:szCs w:val="20"/>
        </w:rPr>
        <w:t xml:space="preserve">.  </w:t>
      </w:r>
      <w:r w:rsidRPr="00E91B41">
        <w:rPr>
          <w:rFonts w:ascii="Cambria" w:hAnsi="Cambria"/>
          <w:sz w:val="20"/>
          <w:szCs w:val="20"/>
        </w:rPr>
        <w:t>Mathematical Modeling of Proliferative Immune Response Initiated by Interactions Between Classical Antigen-Presenting Cells Under Joint Antagonistic IL-2 and IL-4 Signaling</w:t>
      </w:r>
      <w:r w:rsidR="0068109B">
        <w:rPr>
          <w:rFonts w:ascii="Cambria" w:hAnsi="Cambria"/>
          <w:sz w:val="20"/>
          <w:szCs w:val="20"/>
        </w:rPr>
        <w:t xml:space="preserve">.  </w:t>
      </w:r>
      <w:r w:rsidRPr="00E91B41">
        <w:rPr>
          <w:rFonts w:ascii="Cambria" w:hAnsi="Cambria"/>
          <w:sz w:val="20"/>
          <w:szCs w:val="20"/>
        </w:rPr>
        <w:t>Frontiers in Molecular Biosciences 9, (2022).</w:t>
      </w:r>
    </w:p>
    <w:p w14:paraId="706D4A84" w14:textId="1673ECBB" w:rsidR="00E91B41" w:rsidRPr="00E91B41" w:rsidRDefault="00E91B41" w:rsidP="00E91B41">
      <w:pPr>
        <w:spacing w:after="40"/>
        <w:rPr>
          <w:rFonts w:ascii="Cambria" w:hAnsi="Cambria"/>
          <w:sz w:val="20"/>
          <w:szCs w:val="20"/>
        </w:rPr>
      </w:pPr>
      <w:r>
        <w:rPr>
          <w:rFonts w:ascii="Cambria" w:hAnsi="Cambria"/>
          <w:sz w:val="20"/>
          <w:szCs w:val="20"/>
        </w:rPr>
        <w:t>10</w:t>
      </w:r>
      <w:r w:rsidR="0068109B">
        <w:rPr>
          <w:rFonts w:ascii="Cambria" w:hAnsi="Cambria"/>
          <w:sz w:val="20"/>
          <w:szCs w:val="20"/>
        </w:rPr>
        <w:t xml:space="preserve">.  </w:t>
      </w:r>
      <w:r w:rsidRPr="00E91B41">
        <w:rPr>
          <w:rFonts w:ascii="Cambria" w:hAnsi="Cambria"/>
          <w:sz w:val="20"/>
          <w:szCs w:val="20"/>
        </w:rPr>
        <w:t>Conlon, P</w:t>
      </w:r>
      <w:r w:rsidR="0068109B">
        <w:rPr>
          <w:rFonts w:ascii="Cambria" w:hAnsi="Cambria"/>
          <w:sz w:val="20"/>
          <w:szCs w:val="20"/>
        </w:rPr>
        <w:t xml:space="preserve">.  </w:t>
      </w:r>
      <w:r w:rsidRPr="00E91B41">
        <w:rPr>
          <w:rFonts w:ascii="Cambria" w:hAnsi="Cambria"/>
          <w:sz w:val="20"/>
          <w:szCs w:val="20"/>
        </w:rPr>
        <w:t xml:space="preserve">J., Tyler, S., </w:t>
      </w:r>
      <w:proofErr w:type="spellStart"/>
      <w:r w:rsidRPr="00E91B41">
        <w:rPr>
          <w:rFonts w:ascii="Cambria" w:hAnsi="Cambria"/>
          <w:sz w:val="20"/>
          <w:szCs w:val="20"/>
        </w:rPr>
        <w:t>Grabstein</w:t>
      </w:r>
      <w:proofErr w:type="spellEnd"/>
      <w:r w:rsidRPr="00E91B41">
        <w:rPr>
          <w:rFonts w:ascii="Cambria" w:hAnsi="Cambria"/>
          <w:sz w:val="20"/>
          <w:szCs w:val="20"/>
        </w:rPr>
        <w:t>, K</w:t>
      </w:r>
      <w:r w:rsidR="0068109B">
        <w:rPr>
          <w:rFonts w:ascii="Cambria" w:hAnsi="Cambria"/>
          <w:sz w:val="20"/>
          <w:szCs w:val="20"/>
        </w:rPr>
        <w:t xml:space="preserve">.  </w:t>
      </w:r>
      <w:r w:rsidRPr="00E91B41">
        <w:rPr>
          <w:rFonts w:ascii="Cambria" w:hAnsi="Cambria"/>
          <w:sz w:val="20"/>
          <w:szCs w:val="20"/>
        </w:rPr>
        <w:t>H</w:t>
      </w:r>
      <w:r w:rsidR="0068109B">
        <w:rPr>
          <w:rFonts w:ascii="Cambria" w:hAnsi="Cambria"/>
          <w:sz w:val="20"/>
          <w:szCs w:val="20"/>
        </w:rPr>
        <w:t xml:space="preserve">.  </w:t>
      </w:r>
      <w:r w:rsidRPr="00E91B41">
        <w:rPr>
          <w:rFonts w:ascii="Cambria" w:hAnsi="Cambria"/>
          <w:sz w:val="20"/>
          <w:szCs w:val="20"/>
        </w:rPr>
        <w:t>&amp; Morrissey, P</w:t>
      </w:r>
      <w:r w:rsidR="0068109B">
        <w:rPr>
          <w:rFonts w:ascii="Cambria" w:hAnsi="Cambria"/>
          <w:sz w:val="20"/>
          <w:szCs w:val="20"/>
        </w:rPr>
        <w:t xml:space="preserve">.  </w:t>
      </w:r>
      <w:r w:rsidRPr="00E91B41">
        <w:rPr>
          <w:rFonts w:ascii="Cambria" w:hAnsi="Cambria"/>
          <w:sz w:val="20"/>
          <w:szCs w:val="20"/>
        </w:rPr>
        <w:t>Interleukin-4 (B-cell stimulatory factor-1) augments the in vivo generation of cytotoxic cells in immunosuppressed animals</w:t>
      </w:r>
      <w:r w:rsidR="0068109B">
        <w:rPr>
          <w:rFonts w:ascii="Cambria" w:hAnsi="Cambria"/>
          <w:sz w:val="20"/>
          <w:szCs w:val="20"/>
        </w:rPr>
        <w:t xml:space="preserve">.  </w:t>
      </w:r>
      <w:proofErr w:type="spellStart"/>
      <w:r w:rsidRPr="00E91B41">
        <w:rPr>
          <w:rFonts w:ascii="Cambria" w:hAnsi="Cambria"/>
          <w:sz w:val="20"/>
          <w:szCs w:val="20"/>
        </w:rPr>
        <w:t>Biotechnol</w:t>
      </w:r>
      <w:proofErr w:type="spellEnd"/>
      <w:r w:rsidRPr="00E91B41">
        <w:rPr>
          <w:rFonts w:ascii="Cambria" w:hAnsi="Cambria"/>
          <w:sz w:val="20"/>
          <w:szCs w:val="20"/>
        </w:rPr>
        <w:t xml:space="preserve"> </w:t>
      </w:r>
      <w:proofErr w:type="spellStart"/>
      <w:r w:rsidRPr="00E91B41">
        <w:rPr>
          <w:rFonts w:ascii="Cambria" w:hAnsi="Cambria"/>
          <w:sz w:val="20"/>
          <w:szCs w:val="20"/>
        </w:rPr>
        <w:t>Ther</w:t>
      </w:r>
      <w:proofErr w:type="spellEnd"/>
      <w:r w:rsidRPr="00E91B41">
        <w:rPr>
          <w:rFonts w:ascii="Cambria" w:hAnsi="Cambria"/>
          <w:sz w:val="20"/>
          <w:szCs w:val="20"/>
        </w:rPr>
        <w:t xml:space="preserve"> 1, 31–41 (1989).</w:t>
      </w:r>
    </w:p>
    <w:p w14:paraId="07582FB4" w14:textId="5332E214" w:rsidR="00E91B41" w:rsidRPr="00E91B41" w:rsidRDefault="00E91B41" w:rsidP="00E91B41">
      <w:pPr>
        <w:spacing w:after="40"/>
        <w:rPr>
          <w:rFonts w:ascii="Cambria" w:hAnsi="Cambria"/>
          <w:sz w:val="20"/>
          <w:szCs w:val="20"/>
        </w:rPr>
      </w:pPr>
      <w:r>
        <w:rPr>
          <w:rFonts w:ascii="Cambria" w:hAnsi="Cambria"/>
          <w:sz w:val="20"/>
          <w:szCs w:val="20"/>
        </w:rPr>
        <w:t>11</w:t>
      </w:r>
      <w:r w:rsidR="0068109B">
        <w:rPr>
          <w:rFonts w:ascii="Cambria" w:hAnsi="Cambria"/>
          <w:sz w:val="20"/>
          <w:szCs w:val="20"/>
        </w:rPr>
        <w:t xml:space="preserve">.  </w:t>
      </w:r>
      <w:r w:rsidRPr="00E91B41">
        <w:rPr>
          <w:rFonts w:ascii="Cambria" w:hAnsi="Cambria"/>
          <w:sz w:val="20"/>
          <w:szCs w:val="20"/>
        </w:rPr>
        <w:t>Tsukamoto, H</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r w:rsidRPr="00E91B41">
        <w:rPr>
          <w:rFonts w:ascii="Cambria" w:hAnsi="Cambria"/>
          <w:sz w:val="20"/>
          <w:szCs w:val="20"/>
        </w:rPr>
        <w:t>Age-associated increase in lifespan of naïve CD4 T cells contributes to T-cell homeostasis but facilitates development of functional defects</w:t>
      </w:r>
      <w:r w:rsidR="0068109B">
        <w:rPr>
          <w:rFonts w:ascii="Cambria" w:hAnsi="Cambria"/>
          <w:sz w:val="20"/>
          <w:szCs w:val="20"/>
        </w:rPr>
        <w:t xml:space="preserve">.  </w:t>
      </w:r>
      <w:r w:rsidRPr="00E91B41">
        <w:rPr>
          <w:rFonts w:ascii="Cambria" w:hAnsi="Cambria"/>
          <w:sz w:val="20"/>
          <w:szCs w:val="20"/>
        </w:rPr>
        <w:t>Proceedings of the National Academy of Sciences 106, 18333–18338 (2009).</w:t>
      </w:r>
    </w:p>
    <w:p w14:paraId="4B9C7E7E" w14:textId="79F382E2" w:rsidR="00E91B41" w:rsidRDefault="00E91B41" w:rsidP="00E91B41">
      <w:pPr>
        <w:spacing w:after="40"/>
        <w:rPr>
          <w:rFonts w:ascii="Cambria" w:hAnsi="Cambria"/>
          <w:sz w:val="20"/>
          <w:szCs w:val="20"/>
        </w:rPr>
      </w:pPr>
      <w:r>
        <w:rPr>
          <w:rFonts w:ascii="Cambria" w:hAnsi="Cambria"/>
          <w:sz w:val="20"/>
          <w:szCs w:val="20"/>
        </w:rPr>
        <w:t>12</w:t>
      </w:r>
      <w:r w:rsidR="0068109B">
        <w:rPr>
          <w:rFonts w:ascii="Cambria" w:hAnsi="Cambria"/>
          <w:sz w:val="20"/>
          <w:szCs w:val="20"/>
        </w:rPr>
        <w:t xml:space="preserve">.  </w:t>
      </w:r>
      <w:r w:rsidRPr="00E91B41">
        <w:rPr>
          <w:rFonts w:ascii="Cambria" w:hAnsi="Cambria"/>
          <w:sz w:val="20"/>
          <w:szCs w:val="20"/>
        </w:rPr>
        <w:t>Bonin, C</w:t>
      </w:r>
      <w:r w:rsidR="0068109B">
        <w:rPr>
          <w:rFonts w:ascii="Cambria" w:hAnsi="Cambria"/>
          <w:sz w:val="20"/>
          <w:szCs w:val="20"/>
        </w:rPr>
        <w:t xml:space="preserve">.  </w:t>
      </w:r>
      <w:r w:rsidRPr="00E91B41">
        <w:rPr>
          <w:rFonts w:ascii="Cambria" w:hAnsi="Cambria"/>
          <w:sz w:val="20"/>
          <w:szCs w:val="20"/>
        </w:rPr>
        <w:t>R</w:t>
      </w:r>
      <w:r w:rsidR="0068109B">
        <w:rPr>
          <w:rFonts w:ascii="Cambria" w:hAnsi="Cambria"/>
          <w:sz w:val="20"/>
          <w:szCs w:val="20"/>
        </w:rPr>
        <w:t xml:space="preserve">.  </w:t>
      </w:r>
      <w:r w:rsidRPr="00E91B41">
        <w:rPr>
          <w:rFonts w:ascii="Cambria" w:hAnsi="Cambria"/>
          <w:sz w:val="20"/>
          <w:szCs w:val="20"/>
        </w:rPr>
        <w:t>B., Fernandes, G</w:t>
      </w:r>
      <w:r w:rsidR="0068109B">
        <w:rPr>
          <w:rFonts w:ascii="Cambria" w:hAnsi="Cambria"/>
          <w:sz w:val="20"/>
          <w:szCs w:val="20"/>
        </w:rPr>
        <w:t xml:space="preserve">.  </w:t>
      </w:r>
      <w:r w:rsidRPr="00E91B41">
        <w:rPr>
          <w:rFonts w:ascii="Cambria" w:hAnsi="Cambria"/>
          <w:sz w:val="20"/>
          <w:szCs w:val="20"/>
        </w:rPr>
        <w:t>C., dos Santos, R</w:t>
      </w:r>
      <w:r w:rsidR="0068109B">
        <w:rPr>
          <w:rFonts w:ascii="Cambria" w:hAnsi="Cambria"/>
          <w:sz w:val="20"/>
          <w:szCs w:val="20"/>
        </w:rPr>
        <w:t xml:space="preserve">.  </w:t>
      </w:r>
      <w:r w:rsidRPr="00E91B41">
        <w:rPr>
          <w:rFonts w:ascii="Cambria" w:hAnsi="Cambria"/>
          <w:sz w:val="20"/>
          <w:szCs w:val="20"/>
        </w:rPr>
        <w:t>W</w:t>
      </w:r>
      <w:r w:rsidR="0068109B">
        <w:rPr>
          <w:rFonts w:ascii="Cambria" w:hAnsi="Cambria"/>
          <w:sz w:val="20"/>
          <w:szCs w:val="20"/>
        </w:rPr>
        <w:t xml:space="preserve">.  </w:t>
      </w:r>
      <w:r w:rsidRPr="00E91B41">
        <w:rPr>
          <w:rFonts w:ascii="Cambria" w:hAnsi="Cambria"/>
          <w:sz w:val="20"/>
          <w:szCs w:val="20"/>
        </w:rPr>
        <w:t xml:space="preserve">&amp; </w:t>
      </w:r>
      <w:proofErr w:type="spellStart"/>
      <w:r w:rsidRPr="00E91B41">
        <w:rPr>
          <w:rFonts w:ascii="Cambria" w:hAnsi="Cambria"/>
          <w:sz w:val="20"/>
          <w:szCs w:val="20"/>
        </w:rPr>
        <w:t>Lobosco</w:t>
      </w:r>
      <w:proofErr w:type="spellEnd"/>
      <w:r w:rsidRPr="00E91B41">
        <w:rPr>
          <w:rFonts w:ascii="Cambria" w:hAnsi="Cambria"/>
          <w:sz w:val="20"/>
          <w:szCs w:val="20"/>
        </w:rPr>
        <w:t>, M</w:t>
      </w:r>
      <w:r w:rsidR="0068109B">
        <w:rPr>
          <w:rFonts w:ascii="Cambria" w:hAnsi="Cambria"/>
          <w:sz w:val="20"/>
          <w:szCs w:val="20"/>
        </w:rPr>
        <w:t xml:space="preserve">.  </w:t>
      </w:r>
      <w:r w:rsidRPr="00E91B41">
        <w:rPr>
          <w:rFonts w:ascii="Cambria" w:hAnsi="Cambria"/>
          <w:sz w:val="20"/>
          <w:szCs w:val="20"/>
        </w:rPr>
        <w:t>Mathematical modeling based on ordinary differential equations: A promising approach to vaccinology</w:t>
      </w:r>
      <w:r w:rsidR="0068109B">
        <w:rPr>
          <w:rFonts w:ascii="Cambria" w:hAnsi="Cambria"/>
          <w:sz w:val="20"/>
          <w:szCs w:val="20"/>
        </w:rPr>
        <w:t xml:space="preserve">.  </w:t>
      </w:r>
      <w:r w:rsidRPr="00E91B41">
        <w:rPr>
          <w:rFonts w:ascii="Cambria" w:hAnsi="Cambria"/>
          <w:sz w:val="20"/>
          <w:szCs w:val="20"/>
        </w:rPr>
        <w:t xml:space="preserve">Human Vaccines &amp; </w:t>
      </w:r>
      <w:proofErr w:type="spellStart"/>
      <w:r w:rsidRPr="00E91B41">
        <w:rPr>
          <w:rFonts w:ascii="Cambria" w:hAnsi="Cambria"/>
          <w:sz w:val="20"/>
          <w:szCs w:val="20"/>
        </w:rPr>
        <w:t>Immunotherapeutics</w:t>
      </w:r>
      <w:proofErr w:type="spellEnd"/>
      <w:r w:rsidRPr="00E91B41">
        <w:rPr>
          <w:rFonts w:ascii="Cambria" w:hAnsi="Cambria"/>
          <w:sz w:val="20"/>
          <w:szCs w:val="20"/>
        </w:rPr>
        <w:t xml:space="preserve"> 13, 484–489 (2017).</w:t>
      </w:r>
    </w:p>
    <w:p w14:paraId="62CA1A52" w14:textId="3341041B" w:rsidR="00B52F52" w:rsidRPr="00E91B41" w:rsidRDefault="00B52F52" w:rsidP="00E91B41">
      <w:pPr>
        <w:spacing w:after="40"/>
        <w:rPr>
          <w:rFonts w:ascii="Cambria" w:hAnsi="Cambria"/>
          <w:sz w:val="20"/>
          <w:szCs w:val="20"/>
        </w:rPr>
      </w:pPr>
      <w:r>
        <w:rPr>
          <w:rFonts w:ascii="Cambria" w:hAnsi="Cambria"/>
          <w:sz w:val="20"/>
          <w:szCs w:val="20"/>
        </w:rPr>
        <w:t>13</w:t>
      </w:r>
      <w:r w:rsidR="0068109B">
        <w:rPr>
          <w:rFonts w:ascii="Cambria" w:hAnsi="Cambria"/>
          <w:sz w:val="20"/>
          <w:szCs w:val="20"/>
        </w:rPr>
        <w:t xml:space="preserve">.  </w:t>
      </w:r>
      <w:r w:rsidRPr="00E91B41">
        <w:rPr>
          <w:rFonts w:ascii="Cambria" w:hAnsi="Cambria"/>
          <w:sz w:val="20"/>
          <w:szCs w:val="20"/>
        </w:rPr>
        <w:t xml:space="preserve">Bianca, C., </w:t>
      </w:r>
      <w:proofErr w:type="spellStart"/>
      <w:r w:rsidRPr="00E91B41">
        <w:rPr>
          <w:rFonts w:ascii="Cambria" w:hAnsi="Cambria"/>
          <w:sz w:val="20"/>
          <w:szCs w:val="20"/>
        </w:rPr>
        <w:t>Chiacchio</w:t>
      </w:r>
      <w:proofErr w:type="spellEnd"/>
      <w:r w:rsidRPr="00E91B41">
        <w:rPr>
          <w:rFonts w:ascii="Cambria" w:hAnsi="Cambria"/>
          <w:sz w:val="20"/>
          <w:szCs w:val="20"/>
        </w:rPr>
        <w:t xml:space="preserve">, F., </w:t>
      </w:r>
      <w:proofErr w:type="spellStart"/>
      <w:r w:rsidRPr="00E91B41">
        <w:rPr>
          <w:rFonts w:ascii="Cambria" w:hAnsi="Cambria"/>
          <w:sz w:val="20"/>
          <w:szCs w:val="20"/>
        </w:rPr>
        <w:t>Pappalardo</w:t>
      </w:r>
      <w:proofErr w:type="spellEnd"/>
      <w:r w:rsidRPr="00E91B41">
        <w:rPr>
          <w:rFonts w:ascii="Cambria" w:hAnsi="Cambria"/>
          <w:sz w:val="20"/>
          <w:szCs w:val="20"/>
        </w:rPr>
        <w:t>, F</w:t>
      </w:r>
      <w:r w:rsidR="0068109B">
        <w:rPr>
          <w:rFonts w:ascii="Cambria" w:hAnsi="Cambria"/>
          <w:sz w:val="20"/>
          <w:szCs w:val="20"/>
        </w:rPr>
        <w:t xml:space="preserve">.  </w:t>
      </w:r>
      <w:r w:rsidRPr="00E91B41">
        <w:rPr>
          <w:rFonts w:ascii="Cambria" w:hAnsi="Cambria"/>
          <w:sz w:val="20"/>
          <w:szCs w:val="20"/>
        </w:rPr>
        <w:t xml:space="preserve">&amp; </w:t>
      </w:r>
      <w:proofErr w:type="spellStart"/>
      <w:r w:rsidRPr="00E91B41">
        <w:rPr>
          <w:rFonts w:ascii="Cambria" w:hAnsi="Cambria"/>
          <w:sz w:val="20"/>
          <w:szCs w:val="20"/>
        </w:rPr>
        <w:t>Pennisi</w:t>
      </w:r>
      <w:proofErr w:type="spellEnd"/>
      <w:r w:rsidRPr="00E91B41">
        <w:rPr>
          <w:rFonts w:ascii="Cambria" w:hAnsi="Cambria"/>
          <w:sz w:val="20"/>
          <w:szCs w:val="20"/>
        </w:rPr>
        <w:t>, M</w:t>
      </w:r>
      <w:r w:rsidR="0068109B">
        <w:rPr>
          <w:rFonts w:ascii="Cambria" w:hAnsi="Cambria"/>
          <w:sz w:val="20"/>
          <w:szCs w:val="20"/>
        </w:rPr>
        <w:t xml:space="preserve">.  </w:t>
      </w:r>
      <w:r w:rsidRPr="00E91B41">
        <w:rPr>
          <w:rFonts w:ascii="Cambria" w:hAnsi="Cambria"/>
          <w:sz w:val="20"/>
          <w:szCs w:val="20"/>
        </w:rPr>
        <w:t>Mathematical modeling of the immune system recognition to mammary carcinoma antigen</w:t>
      </w:r>
      <w:r w:rsidR="0068109B">
        <w:rPr>
          <w:rFonts w:ascii="Cambria" w:hAnsi="Cambria"/>
          <w:sz w:val="20"/>
          <w:szCs w:val="20"/>
        </w:rPr>
        <w:t xml:space="preserve">.  </w:t>
      </w:r>
      <w:r w:rsidRPr="00E91B41">
        <w:rPr>
          <w:rFonts w:ascii="Cambria" w:hAnsi="Cambria"/>
          <w:sz w:val="20"/>
          <w:szCs w:val="20"/>
        </w:rPr>
        <w:t>BMC Bioinformatics 13 Suppl 17, S21 (2012).</w:t>
      </w:r>
    </w:p>
    <w:p w14:paraId="15F5E2D4" w14:textId="17E347E4" w:rsidR="00E91B41" w:rsidRPr="00E91B41" w:rsidRDefault="00E91B41" w:rsidP="00E91B41">
      <w:pPr>
        <w:spacing w:after="40"/>
        <w:rPr>
          <w:rFonts w:ascii="Cambria" w:hAnsi="Cambria"/>
          <w:sz w:val="20"/>
          <w:szCs w:val="20"/>
        </w:rPr>
      </w:pPr>
      <w:r>
        <w:rPr>
          <w:rFonts w:ascii="Cambria" w:hAnsi="Cambria"/>
          <w:sz w:val="20"/>
          <w:szCs w:val="20"/>
        </w:rPr>
        <w:t>1</w:t>
      </w:r>
      <w:r w:rsidR="00B52F52">
        <w:rPr>
          <w:rFonts w:ascii="Cambria" w:hAnsi="Cambria"/>
          <w:sz w:val="20"/>
          <w:szCs w:val="20"/>
        </w:rPr>
        <w:t>4</w:t>
      </w:r>
      <w:r w:rsidR="0068109B">
        <w:rPr>
          <w:rFonts w:ascii="Cambria" w:hAnsi="Cambria"/>
          <w:sz w:val="20"/>
          <w:szCs w:val="20"/>
        </w:rPr>
        <w:t xml:space="preserve">.  </w:t>
      </w:r>
      <w:proofErr w:type="spellStart"/>
      <w:r w:rsidRPr="00E91B41">
        <w:rPr>
          <w:rFonts w:ascii="Cambria" w:hAnsi="Cambria"/>
          <w:sz w:val="20"/>
          <w:szCs w:val="20"/>
        </w:rPr>
        <w:t>Amanna</w:t>
      </w:r>
      <w:proofErr w:type="spellEnd"/>
      <w:r w:rsidRPr="00E91B41">
        <w:rPr>
          <w:rFonts w:ascii="Cambria" w:hAnsi="Cambria"/>
          <w:sz w:val="20"/>
          <w:szCs w:val="20"/>
        </w:rPr>
        <w:t>, I</w:t>
      </w:r>
      <w:r w:rsidR="0068109B">
        <w:rPr>
          <w:rFonts w:ascii="Cambria" w:hAnsi="Cambria"/>
          <w:sz w:val="20"/>
          <w:szCs w:val="20"/>
        </w:rPr>
        <w:t xml:space="preserve">.  </w:t>
      </w:r>
      <w:r w:rsidRPr="00E91B41">
        <w:rPr>
          <w:rFonts w:ascii="Cambria" w:hAnsi="Cambria"/>
          <w:sz w:val="20"/>
          <w:szCs w:val="20"/>
        </w:rPr>
        <w:t>J</w:t>
      </w:r>
      <w:r w:rsidR="0068109B">
        <w:rPr>
          <w:rFonts w:ascii="Cambria" w:hAnsi="Cambria"/>
          <w:sz w:val="20"/>
          <w:szCs w:val="20"/>
        </w:rPr>
        <w:t xml:space="preserve">.  </w:t>
      </w:r>
      <w:r w:rsidRPr="00E91B41">
        <w:rPr>
          <w:rFonts w:ascii="Cambria" w:hAnsi="Cambria"/>
          <w:sz w:val="20"/>
          <w:szCs w:val="20"/>
        </w:rPr>
        <w:t xml:space="preserve">&amp; </w:t>
      </w:r>
      <w:proofErr w:type="spellStart"/>
      <w:r w:rsidRPr="00E91B41">
        <w:rPr>
          <w:rFonts w:ascii="Cambria" w:hAnsi="Cambria"/>
          <w:sz w:val="20"/>
          <w:szCs w:val="20"/>
        </w:rPr>
        <w:t>Slifka</w:t>
      </w:r>
      <w:proofErr w:type="spellEnd"/>
      <w:r w:rsidRPr="00E91B41">
        <w:rPr>
          <w:rFonts w:ascii="Cambria" w:hAnsi="Cambria"/>
          <w:sz w:val="20"/>
          <w:szCs w:val="20"/>
        </w:rPr>
        <w:t>, M</w:t>
      </w:r>
      <w:r w:rsidR="0068109B">
        <w:rPr>
          <w:rFonts w:ascii="Cambria" w:hAnsi="Cambria"/>
          <w:sz w:val="20"/>
          <w:szCs w:val="20"/>
        </w:rPr>
        <w:t xml:space="preserve">.  </w:t>
      </w:r>
      <w:r w:rsidRPr="00E91B41">
        <w:rPr>
          <w:rFonts w:ascii="Cambria" w:hAnsi="Cambria"/>
          <w:sz w:val="20"/>
          <w:szCs w:val="20"/>
        </w:rPr>
        <w:t>K</w:t>
      </w:r>
      <w:r w:rsidR="0068109B">
        <w:rPr>
          <w:rFonts w:ascii="Cambria" w:hAnsi="Cambria"/>
          <w:sz w:val="20"/>
          <w:szCs w:val="20"/>
        </w:rPr>
        <w:t xml:space="preserve">.  </w:t>
      </w:r>
      <w:r w:rsidRPr="00E91B41">
        <w:rPr>
          <w:rFonts w:ascii="Cambria" w:hAnsi="Cambria"/>
          <w:sz w:val="20"/>
          <w:szCs w:val="20"/>
        </w:rPr>
        <w:t>Mechanisms that determine plasma cell lifespan and the duration of humoral immunity</w:t>
      </w:r>
      <w:r w:rsidR="0068109B">
        <w:rPr>
          <w:rFonts w:ascii="Cambria" w:hAnsi="Cambria"/>
          <w:sz w:val="20"/>
          <w:szCs w:val="20"/>
        </w:rPr>
        <w:t xml:space="preserve">.  </w:t>
      </w:r>
      <w:r w:rsidRPr="00E91B41">
        <w:rPr>
          <w:rFonts w:ascii="Cambria" w:hAnsi="Cambria"/>
          <w:sz w:val="20"/>
          <w:szCs w:val="20"/>
        </w:rPr>
        <w:t>Immunol Rev 236, 125–138 (2010)</w:t>
      </w:r>
    </w:p>
    <w:p w14:paraId="5BFC1EBF" w14:textId="1FDBC408" w:rsidR="00E91B41" w:rsidRPr="00E91B41" w:rsidRDefault="00E91B41" w:rsidP="00E91B41">
      <w:pPr>
        <w:spacing w:after="40"/>
        <w:rPr>
          <w:rFonts w:ascii="Cambria" w:hAnsi="Cambria"/>
          <w:sz w:val="20"/>
          <w:szCs w:val="20"/>
        </w:rPr>
      </w:pPr>
      <w:r>
        <w:rPr>
          <w:rFonts w:ascii="Cambria" w:hAnsi="Cambria"/>
          <w:sz w:val="20"/>
          <w:szCs w:val="20"/>
        </w:rPr>
        <w:t>1</w:t>
      </w:r>
      <w:r w:rsidR="00B52F52">
        <w:rPr>
          <w:rFonts w:ascii="Cambria" w:hAnsi="Cambria"/>
          <w:sz w:val="20"/>
          <w:szCs w:val="20"/>
        </w:rPr>
        <w:t>5</w:t>
      </w:r>
      <w:r w:rsidR="0068109B">
        <w:rPr>
          <w:rFonts w:ascii="Cambria" w:hAnsi="Cambria"/>
          <w:sz w:val="20"/>
          <w:szCs w:val="20"/>
        </w:rPr>
        <w:t xml:space="preserve">.  </w:t>
      </w:r>
      <w:proofErr w:type="spellStart"/>
      <w:r w:rsidRPr="00E91B41">
        <w:rPr>
          <w:rFonts w:ascii="Cambria" w:hAnsi="Cambria"/>
          <w:sz w:val="20"/>
          <w:szCs w:val="20"/>
        </w:rPr>
        <w:t>Korem</w:t>
      </w:r>
      <w:proofErr w:type="spellEnd"/>
      <w:r w:rsidRPr="00E91B41">
        <w:rPr>
          <w:rFonts w:ascii="Cambria" w:hAnsi="Cambria"/>
          <w:sz w:val="20"/>
          <w:szCs w:val="20"/>
        </w:rPr>
        <w:t xml:space="preserve"> Kohanim, Y</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r w:rsidRPr="00E91B41">
        <w:rPr>
          <w:rFonts w:ascii="Cambria" w:hAnsi="Cambria"/>
          <w:sz w:val="20"/>
          <w:szCs w:val="20"/>
        </w:rPr>
        <w:t>Dynamics of thyroid diseases and thyroid‐axis gland masses</w:t>
      </w:r>
      <w:r w:rsidR="0068109B">
        <w:rPr>
          <w:rFonts w:ascii="Cambria" w:hAnsi="Cambria"/>
          <w:sz w:val="20"/>
          <w:szCs w:val="20"/>
        </w:rPr>
        <w:t xml:space="preserve">.  </w:t>
      </w:r>
      <w:r w:rsidRPr="00E91B41">
        <w:rPr>
          <w:rFonts w:ascii="Cambria" w:hAnsi="Cambria"/>
          <w:sz w:val="20"/>
          <w:szCs w:val="20"/>
        </w:rPr>
        <w:t>Molecular Systems Biology 18, (2022).</w:t>
      </w:r>
    </w:p>
    <w:p w14:paraId="28621EDA" w14:textId="6C65D582" w:rsidR="00E91B41" w:rsidRPr="00E91B41" w:rsidRDefault="00E91B41" w:rsidP="00E91B41">
      <w:pPr>
        <w:spacing w:after="40"/>
        <w:rPr>
          <w:rFonts w:ascii="Cambria" w:hAnsi="Cambria"/>
          <w:sz w:val="20"/>
          <w:szCs w:val="20"/>
        </w:rPr>
      </w:pPr>
      <w:r>
        <w:rPr>
          <w:rFonts w:ascii="Cambria" w:hAnsi="Cambria"/>
          <w:sz w:val="20"/>
          <w:szCs w:val="20"/>
        </w:rPr>
        <w:t>16</w:t>
      </w:r>
      <w:r w:rsidR="0068109B">
        <w:rPr>
          <w:rFonts w:ascii="Cambria" w:hAnsi="Cambria"/>
          <w:sz w:val="20"/>
          <w:szCs w:val="20"/>
        </w:rPr>
        <w:t xml:space="preserve">.  </w:t>
      </w:r>
      <w:r w:rsidRPr="00E91B41">
        <w:rPr>
          <w:rFonts w:ascii="Cambria" w:hAnsi="Cambria"/>
          <w:sz w:val="20"/>
          <w:szCs w:val="20"/>
        </w:rPr>
        <w:t>Burke, M</w:t>
      </w:r>
      <w:r w:rsidR="0068109B">
        <w:rPr>
          <w:rFonts w:ascii="Cambria" w:hAnsi="Cambria"/>
          <w:sz w:val="20"/>
          <w:szCs w:val="20"/>
        </w:rPr>
        <w:t xml:space="preserve">.  </w:t>
      </w:r>
      <w:r w:rsidRPr="00E91B41">
        <w:rPr>
          <w:rFonts w:ascii="Cambria" w:hAnsi="Cambria"/>
          <w:sz w:val="20"/>
          <w:szCs w:val="20"/>
        </w:rPr>
        <w:t>A</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r w:rsidRPr="00E91B41">
        <w:rPr>
          <w:rFonts w:ascii="Cambria" w:hAnsi="Cambria"/>
          <w:sz w:val="20"/>
          <w:szCs w:val="20"/>
        </w:rPr>
        <w:t>Modeling the Proliferative Response of T Cells to IL-2 and IL-4</w:t>
      </w:r>
      <w:r w:rsidR="0068109B">
        <w:rPr>
          <w:rFonts w:ascii="Cambria" w:hAnsi="Cambria"/>
          <w:sz w:val="20"/>
          <w:szCs w:val="20"/>
        </w:rPr>
        <w:t xml:space="preserve">.  </w:t>
      </w:r>
      <w:r w:rsidRPr="00E91B41">
        <w:rPr>
          <w:rFonts w:ascii="Cambria" w:hAnsi="Cambria"/>
          <w:sz w:val="20"/>
          <w:szCs w:val="20"/>
        </w:rPr>
        <w:t>Cellular Immunology 178, 42–52 (1997).</w:t>
      </w:r>
    </w:p>
    <w:p w14:paraId="3EC240C7" w14:textId="14FB621E" w:rsidR="00E91B41" w:rsidRPr="00E91B41" w:rsidRDefault="00E91B41" w:rsidP="00E91B41">
      <w:pPr>
        <w:spacing w:after="40"/>
        <w:rPr>
          <w:rFonts w:ascii="Cambria" w:hAnsi="Cambria"/>
          <w:sz w:val="20"/>
          <w:szCs w:val="20"/>
        </w:rPr>
      </w:pPr>
      <w:r>
        <w:rPr>
          <w:rFonts w:ascii="Cambria" w:hAnsi="Cambria"/>
          <w:sz w:val="20"/>
          <w:szCs w:val="20"/>
        </w:rPr>
        <w:t>17</w:t>
      </w:r>
      <w:r w:rsidR="0068109B">
        <w:rPr>
          <w:rFonts w:ascii="Cambria" w:hAnsi="Cambria"/>
          <w:sz w:val="20"/>
          <w:szCs w:val="20"/>
        </w:rPr>
        <w:t xml:space="preserve">.  </w:t>
      </w:r>
      <w:proofErr w:type="spellStart"/>
      <w:r w:rsidRPr="00E91B41">
        <w:rPr>
          <w:rFonts w:ascii="Cambria" w:hAnsi="Cambria"/>
          <w:sz w:val="20"/>
          <w:szCs w:val="20"/>
        </w:rPr>
        <w:t>Carlé</w:t>
      </w:r>
      <w:proofErr w:type="spellEnd"/>
      <w:r w:rsidRPr="00E91B41">
        <w:rPr>
          <w:rFonts w:ascii="Cambria" w:hAnsi="Cambria"/>
          <w:sz w:val="20"/>
          <w:szCs w:val="20"/>
        </w:rPr>
        <w:t>, A</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r w:rsidRPr="00E91B41">
        <w:rPr>
          <w:rFonts w:ascii="Cambria" w:hAnsi="Cambria"/>
          <w:sz w:val="20"/>
          <w:szCs w:val="20"/>
        </w:rPr>
        <w:t>Thyroid Volume in Hypothyroidism due to Autoimmune Disease Follows a Unimodal Distribution: Evidence against Primary Thyroid Atrophy and Autoimmune Thyroiditis Being Distinct Diseases</w:t>
      </w:r>
      <w:r w:rsidR="0068109B">
        <w:rPr>
          <w:rFonts w:ascii="Cambria" w:hAnsi="Cambria"/>
          <w:sz w:val="20"/>
          <w:szCs w:val="20"/>
        </w:rPr>
        <w:t xml:space="preserve">.  </w:t>
      </w:r>
      <w:r w:rsidRPr="00E91B41">
        <w:rPr>
          <w:rFonts w:ascii="Cambria" w:hAnsi="Cambria"/>
          <w:sz w:val="20"/>
          <w:szCs w:val="20"/>
        </w:rPr>
        <w:t>The Journal of Clinical Endocrinology &amp; Metabolism 94, 833–839 (2009).</w:t>
      </w:r>
    </w:p>
    <w:p w14:paraId="3C3284CE" w14:textId="41501B23" w:rsidR="00E91B41" w:rsidRPr="00E91B41" w:rsidRDefault="00E91B41" w:rsidP="00E91B41">
      <w:pPr>
        <w:spacing w:after="40"/>
        <w:rPr>
          <w:rFonts w:ascii="Cambria" w:hAnsi="Cambria"/>
          <w:sz w:val="20"/>
          <w:szCs w:val="20"/>
        </w:rPr>
      </w:pPr>
      <w:r>
        <w:rPr>
          <w:rFonts w:ascii="Cambria" w:hAnsi="Cambria"/>
          <w:sz w:val="20"/>
          <w:szCs w:val="20"/>
        </w:rPr>
        <w:t>18</w:t>
      </w:r>
      <w:r w:rsidR="0068109B">
        <w:rPr>
          <w:rFonts w:ascii="Cambria" w:hAnsi="Cambria"/>
          <w:sz w:val="20"/>
          <w:szCs w:val="20"/>
        </w:rPr>
        <w:t xml:space="preserve">.  </w:t>
      </w:r>
      <w:r w:rsidRPr="00E91B41">
        <w:rPr>
          <w:rFonts w:ascii="Cambria" w:hAnsi="Cambria"/>
          <w:sz w:val="20"/>
          <w:szCs w:val="20"/>
        </w:rPr>
        <w:t>den </w:t>
      </w:r>
      <w:proofErr w:type="spellStart"/>
      <w:r w:rsidRPr="00E91B41">
        <w:rPr>
          <w:rFonts w:ascii="Cambria" w:hAnsi="Cambria"/>
          <w:sz w:val="20"/>
          <w:szCs w:val="20"/>
        </w:rPr>
        <w:t>Braber</w:t>
      </w:r>
      <w:proofErr w:type="spellEnd"/>
      <w:r w:rsidRPr="00E91B41">
        <w:rPr>
          <w:rFonts w:ascii="Cambria" w:hAnsi="Cambria"/>
          <w:sz w:val="20"/>
          <w:szCs w:val="20"/>
        </w:rPr>
        <w:t>, I</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r w:rsidRPr="00E91B41">
        <w:rPr>
          <w:rFonts w:ascii="Cambria" w:hAnsi="Cambria"/>
          <w:sz w:val="20"/>
          <w:szCs w:val="20"/>
        </w:rPr>
        <w:t>Maintenance of Peripheral Naive T Cells Is Sustained by Thymus Output in Mice but Not Humans</w:t>
      </w:r>
      <w:r w:rsidR="0068109B">
        <w:rPr>
          <w:rFonts w:ascii="Cambria" w:hAnsi="Cambria"/>
          <w:sz w:val="20"/>
          <w:szCs w:val="20"/>
        </w:rPr>
        <w:t xml:space="preserve">.  </w:t>
      </w:r>
      <w:r w:rsidRPr="00E91B41">
        <w:rPr>
          <w:rFonts w:ascii="Cambria" w:hAnsi="Cambria"/>
          <w:sz w:val="20"/>
          <w:szCs w:val="20"/>
        </w:rPr>
        <w:t>Immunity 36, 288–297 (2012).</w:t>
      </w:r>
    </w:p>
    <w:p w14:paraId="7FE6D801" w14:textId="5E370FE5" w:rsidR="00E91B41" w:rsidRPr="00E91B41" w:rsidRDefault="00E91B41" w:rsidP="00E91B41">
      <w:pPr>
        <w:spacing w:after="40"/>
        <w:rPr>
          <w:rFonts w:ascii="Cambria" w:hAnsi="Cambria"/>
          <w:sz w:val="20"/>
          <w:szCs w:val="20"/>
        </w:rPr>
      </w:pPr>
      <w:r>
        <w:rPr>
          <w:rFonts w:ascii="Cambria" w:hAnsi="Cambria"/>
          <w:sz w:val="20"/>
          <w:szCs w:val="20"/>
        </w:rPr>
        <w:t>19</w:t>
      </w:r>
      <w:r w:rsidR="0068109B">
        <w:rPr>
          <w:rFonts w:ascii="Cambria" w:hAnsi="Cambria"/>
          <w:sz w:val="20"/>
          <w:szCs w:val="20"/>
        </w:rPr>
        <w:t xml:space="preserve">.  </w:t>
      </w:r>
      <w:r w:rsidRPr="00E91B41">
        <w:rPr>
          <w:rFonts w:ascii="Cambria" w:hAnsi="Cambria"/>
          <w:sz w:val="20"/>
          <w:szCs w:val="20"/>
        </w:rPr>
        <w:t>Eisenberg, M., Samuels, M</w:t>
      </w:r>
      <w:r w:rsidR="0068109B">
        <w:rPr>
          <w:rFonts w:ascii="Cambria" w:hAnsi="Cambria"/>
          <w:sz w:val="20"/>
          <w:szCs w:val="20"/>
        </w:rPr>
        <w:t xml:space="preserve">.  </w:t>
      </w:r>
      <w:r w:rsidRPr="00E91B41">
        <w:rPr>
          <w:rFonts w:ascii="Cambria" w:hAnsi="Cambria"/>
          <w:sz w:val="20"/>
          <w:szCs w:val="20"/>
        </w:rPr>
        <w:t>&amp; DiStefano, J</w:t>
      </w:r>
      <w:r w:rsidR="0068109B">
        <w:rPr>
          <w:rFonts w:ascii="Cambria" w:hAnsi="Cambria"/>
          <w:sz w:val="20"/>
          <w:szCs w:val="20"/>
        </w:rPr>
        <w:t xml:space="preserve">.  </w:t>
      </w:r>
      <w:r w:rsidRPr="00E91B41">
        <w:rPr>
          <w:rFonts w:ascii="Cambria" w:hAnsi="Cambria"/>
          <w:sz w:val="20"/>
          <w:szCs w:val="20"/>
        </w:rPr>
        <w:t>J</w:t>
      </w:r>
      <w:r w:rsidR="0068109B">
        <w:rPr>
          <w:rFonts w:ascii="Cambria" w:hAnsi="Cambria"/>
          <w:sz w:val="20"/>
          <w:szCs w:val="20"/>
        </w:rPr>
        <w:t xml:space="preserve">.  </w:t>
      </w:r>
      <w:r w:rsidRPr="00E91B41">
        <w:rPr>
          <w:rFonts w:ascii="Cambria" w:hAnsi="Cambria"/>
          <w:sz w:val="20"/>
          <w:szCs w:val="20"/>
        </w:rPr>
        <w:t xml:space="preserve">Extensions, Validation, and Clinical Applications of a Feedback Control System Simulator of the </w:t>
      </w:r>
      <w:proofErr w:type="spellStart"/>
      <w:r w:rsidRPr="00E91B41">
        <w:rPr>
          <w:rFonts w:ascii="Cambria" w:hAnsi="Cambria"/>
          <w:sz w:val="20"/>
          <w:szCs w:val="20"/>
        </w:rPr>
        <w:t>Hypothalamo</w:t>
      </w:r>
      <w:proofErr w:type="spellEnd"/>
      <w:r w:rsidRPr="00E91B41">
        <w:rPr>
          <w:rFonts w:ascii="Cambria" w:hAnsi="Cambria"/>
          <w:sz w:val="20"/>
          <w:szCs w:val="20"/>
        </w:rPr>
        <w:t>-Pituitary-Thyroid Axis</w:t>
      </w:r>
      <w:r w:rsidR="0068109B">
        <w:rPr>
          <w:rFonts w:ascii="Cambria" w:hAnsi="Cambria"/>
          <w:sz w:val="20"/>
          <w:szCs w:val="20"/>
        </w:rPr>
        <w:t xml:space="preserve">.  </w:t>
      </w:r>
      <w:r w:rsidRPr="00E91B41">
        <w:rPr>
          <w:rFonts w:ascii="Cambria" w:hAnsi="Cambria"/>
          <w:sz w:val="20"/>
          <w:szCs w:val="20"/>
        </w:rPr>
        <w:t>Thyroid 18, 1071–1085 (2008).</w:t>
      </w:r>
    </w:p>
    <w:p w14:paraId="55F98AC9" w14:textId="7A201BE2" w:rsidR="00E91B41" w:rsidRDefault="00E91B41" w:rsidP="00E91B41">
      <w:pPr>
        <w:spacing w:after="40"/>
        <w:rPr>
          <w:rFonts w:ascii="Cambria" w:hAnsi="Cambria"/>
          <w:sz w:val="20"/>
          <w:szCs w:val="20"/>
        </w:rPr>
      </w:pPr>
      <w:r>
        <w:rPr>
          <w:rFonts w:ascii="Cambria" w:hAnsi="Cambria"/>
          <w:sz w:val="20"/>
          <w:szCs w:val="20"/>
        </w:rPr>
        <w:t>20</w:t>
      </w:r>
      <w:r w:rsidR="0068109B">
        <w:rPr>
          <w:rFonts w:ascii="Cambria" w:hAnsi="Cambria"/>
          <w:sz w:val="20"/>
          <w:szCs w:val="20"/>
        </w:rPr>
        <w:t xml:space="preserve">.  </w:t>
      </w:r>
      <w:proofErr w:type="spellStart"/>
      <w:r w:rsidRPr="00E91B41">
        <w:rPr>
          <w:rFonts w:ascii="Cambria" w:hAnsi="Cambria"/>
          <w:sz w:val="20"/>
          <w:szCs w:val="20"/>
        </w:rPr>
        <w:t>Delivanis</w:t>
      </w:r>
      <w:proofErr w:type="spellEnd"/>
      <w:r w:rsidRPr="00E91B41">
        <w:rPr>
          <w:rFonts w:ascii="Cambria" w:hAnsi="Cambria"/>
          <w:sz w:val="20"/>
          <w:szCs w:val="20"/>
        </w:rPr>
        <w:t>, D</w:t>
      </w:r>
      <w:r w:rsidR="0068109B">
        <w:rPr>
          <w:rFonts w:ascii="Cambria" w:hAnsi="Cambria"/>
          <w:sz w:val="20"/>
          <w:szCs w:val="20"/>
        </w:rPr>
        <w:t xml:space="preserve">.  </w:t>
      </w:r>
      <w:r w:rsidRPr="00E91B41">
        <w:rPr>
          <w:rFonts w:ascii="Cambria" w:hAnsi="Cambria"/>
          <w:sz w:val="20"/>
          <w:szCs w:val="20"/>
        </w:rPr>
        <w:t>A</w:t>
      </w:r>
      <w:r w:rsidR="0068109B">
        <w:rPr>
          <w:rFonts w:ascii="Cambria" w:hAnsi="Cambria"/>
          <w:sz w:val="20"/>
          <w:szCs w:val="20"/>
        </w:rPr>
        <w:t xml:space="preserve">.  </w:t>
      </w:r>
      <w:r w:rsidRPr="00E91B41">
        <w:rPr>
          <w:rFonts w:ascii="Cambria" w:hAnsi="Cambria"/>
          <w:sz w:val="20"/>
          <w:szCs w:val="20"/>
        </w:rPr>
        <w:t>et al</w:t>
      </w:r>
      <w:r w:rsidR="0068109B">
        <w:rPr>
          <w:rFonts w:ascii="Cambria" w:hAnsi="Cambria"/>
          <w:sz w:val="20"/>
          <w:szCs w:val="20"/>
        </w:rPr>
        <w:t xml:space="preserve">.  </w:t>
      </w:r>
      <w:r w:rsidRPr="00E91B41">
        <w:rPr>
          <w:rFonts w:ascii="Cambria" w:hAnsi="Cambria"/>
          <w:sz w:val="20"/>
          <w:szCs w:val="20"/>
        </w:rPr>
        <w:t xml:space="preserve">Pembrolizumab-Induced Thyroiditis: Comprehensive Clinical Review and Insights </w:t>
      </w:r>
      <w:proofErr w:type="gramStart"/>
      <w:r w:rsidRPr="00E91B41">
        <w:rPr>
          <w:rFonts w:ascii="Cambria" w:hAnsi="Cambria"/>
          <w:sz w:val="20"/>
          <w:szCs w:val="20"/>
        </w:rPr>
        <w:t>Into</w:t>
      </w:r>
      <w:proofErr w:type="gramEnd"/>
      <w:r w:rsidRPr="00E91B41">
        <w:rPr>
          <w:rFonts w:ascii="Cambria" w:hAnsi="Cambria"/>
          <w:sz w:val="20"/>
          <w:szCs w:val="20"/>
        </w:rPr>
        <w:t xml:space="preserve"> Underlying Involved Mechanisms</w:t>
      </w:r>
      <w:r w:rsidR="0068109B">
        <w:rPr>
          <w:rFonts w:ascii="Cambria" w:hAnsi="Cambria"/>
          <w:sz w:val="20"/>
          <w:szCs w:val="20"/>
        </w:rPr>
        <w:t xml:space="preserve">.  </w:t>
      </w:r>
      <w:r w:rsidRPr="00E91B41">
        <w:rPr>
          <w:rFonts w:ascii="Cambria" w:hAnsi="Cambria"/>
          <w:sz w:val="20"/>
          <w:szCs w:val="20"/>
        </w:rPr>
        <w:t xml:space="preserve">J Clin Endocrinol </w:t>
      </w:r>
      <w:proofErr w:type="spellStart"/>
      <w:r w:rsidRPr="00E91B41">
        <w:rPr>
          <w:rFonts w:ascii="Cambria" w:hAnsi="Cambria"/>
          <w:sz w:val="20"/>
          <w:szCs w:val="20"/>
        </w:rPr>
        <w:t>Metab</w:t>
      </w:r>
      <w:proofErr w:type="spellEnd"/>
      <w:r w:rsidRPr="00E91B41">
        <w:rPr>
          <w:rFonts w:ascii="Cambria" w:hAnsi="Cambria"/>
          <w:sz w:val="20"/>
          <w:szCs w:val="20"/>
        </w:rPr>
        <w:t xml:space="preserve"> 102, 2770–2780 (2017).</w:t>
      </w:r>
    </w:p>
    <w:p w14:paraId="44ECAA93" w14:textId="1E21BD1D" w:rsidR="0076399E" w:rsidRDefault="0076399E" w:rsidP="00E91B41">
      <w:pPr>
        <w:spacing w:after="40"/>
        <w:rPr>
          <w:rFonts w:ascii="Cambria" w:hAnsi="Cambria"/>
          <w:sz w:val="20"/>
          <w:szCs w:val="20"/>
        </w:rPr>
      </w:pPr>
      <w:r>
        <w:rPr>
          <w:rFonts w:ascii="Cambria" w:hAnsi="Cambria"/>
          <w:sz w:val="20"/>
          <w:szCs w:val="20"/>
        </w:rPr>
        <w:t>21</w:t>
      </w:r>
      <w:r w:rsidR="0068109B">
        <w:rPr>
          <w:rFonts w:ascii="Cambria" w:hAnsi="Cambria"/>
          <w:sz w:val="20"/>
          <w:szCs w:val="20"/>
        </w:rPr>
        <w:t xml:space="preserve">.  </w:t>
      </w:r>
      <w:r w:rsidRPr="0076399E">
        <w:rPr>
          <w:rFonts w:ascii="Cambria" w:hAnsi="Cambria"/>
          <w:sz w:val="20"/>
          <w:szCs w:val="20"/>
        </w:rPr>
        <w:t>Ozaki, T</w:t>
      </w:r>
      <w:r w:rsidR="0068109B">
        <w:rPr>
          <w:rFonts w:ascii="Cambria" w:hAnsi="Cambria"/>
          <w:sz w:val="20"/>
          <w:szCs w:val="20"/>
        </w:rPr>
        <w:t xml:space="preserve">.  </w:t>
      </w:r>
      <w:r w:rsidRPr="0076399E">
        <w:rPr>
          <w:rFonts w:ascii="Cambria" w:hAnsi="Cambria"/>
          <w:sz w:val="20"/>
          <w:szCs w:val="20"/>
        </w:rPr>
        <w:t>et al</w:t>
      </w:r>
      <w:r w:rsidR="0068109B">
        <w:rPr>
          <w:rFonts w:ascii="Cambria" w:hAnsi="Cambria"/>
          <w:sz w:val="20"/>
          <w:szCs w:val="20"/>
        </w:rPr>
        <w:t xml:space="preserve">.  </w:t>
      </w:r>
      <w:r w:rsidRPr="0076399E">
        <w:rPr>
          <w:rFonts w:ascii="Cambria" w:hAnsi="Cambria"/>
          <w:sz w:val="20"/>
          <w:szCs w:val="20"/>
        </w:rPr>
        <w:t>Thyroid Regeneration: Characterization of Clear Cells After Partial Thyroidectomy</w:t>
      </w:r>
      <w:r w:rsidR="0068109B">
        <w:rPr>
          <w:rFonts w:ascii="Cambria" w:hAnsi="Cambria"/>
          <w:sz w:val="20"/>
          <w:szCs w:val="20"/>
        </w:rPr>
        <w:t xml:space="preserve">.  </w:t>
      </w:r>
      <w:r w:rsidRPr="0076399E">
        <w:rPr>
          <w:rFonts w:ascii="Cambria" w:hAnsi="Cambria"/>
          <w:sz w:val="20"/>
          <w:szCs w:val="20"/>
        </w:rPr>
        <w:t>Endocrinology 153, 2514–2525 (2012).</w:t>
      </w:r>
    </w:p>
    <w:p w14:paraId="5FC0EA4C" w14:textId="4322D622" w:rsidR="0068109B" w:rsidRDefault="0068109B" w:rsidP="00E91B41">
      <w:pPr>
        <w:spacing w:after="40"/>
        <w:rPr>
          <w:rFonts w:ascii="Cambria" w:hAnsi="Cambria"/>
          <w:sz w:val="20"/>
          <w:szCs w:val="20"/>
        </w:rPr>
      </w:pPr>
      <w:r>
        <w:rPr>
          <w:rFonts w:ascii="Cambria" w:hAnsi="Cambria"/>
          <w:sz w:val="20"/>
          <w:szCs w:val="20"/>
        </w:rPr>
        <w:t xml:space="preserve">22.  </w:t>
      </w:r>
      <w:proofErr w:type="spellStart"/>
      <w:r w:rsidRPr="0068109B">
        <w:rPr>
          <w:rFonts w:ascii="Cambria" w:hAnsi="Cambria"/>
          <w:sz w:val="20"/>
          <w:szCs w:val="20"/>
        </w:rPr>
        <w:t>Bezanson</w:t>
      </w:r>
      <w:proofErr w:type="spellEnd"/>
      <w:r w:rsidRPr="0068109B">
        <w:rPr>
          <w:rFonts w:ascii="Cambria" w:hAnsi="Cambria"/>
          <w:sz w:val="20"/>
          <w:szCs w:val="20"/>
        </w:rPr>
        <w:t>, J., Edelman, A., Karpinski, S</w:t>
      </w:r>
      <w:r>
        <w:rPr>
          <w:rFonts w:ascii="Cambria" w:hAnsi="Cambria"/>
          <w:sz w:val="20"/>
          <w:szCs w:val="20"/>
        </w:rPr>
        <w:t xml:space="preserve">.  </w:t>
      </w:r>
      <w:r w:rsidRPr="0068109B">
        <w:rPr>
          <w:rFonts w:ascii="Cambria" w:hAnsi="Cambria"/>
          <w:sz w:val="20"/>
          <w:szCs w:val="20"/>
        </w:rPr>
        <w:t>&amp; Shah, V</w:t>
      </w:r>
      <w:r>
        <w:rPr>
          <w:rFonts w:ascii="Cambria" w:hAnsi="Cambria"/>
          <w:sz w:val="20"/>
          <w:szCs w:val="20"/>
        </w:rPr>
        <w:t xml:space="preserve">.  </w:t>
      </w:r>
      <w:r w:rsidRPr="0068109B">
        <w:rPr>
          <w:rFonts w:ascii="Cambria" w:hAnsi="Cambria"/>
          <w:sz w:val="20"/>
          <w:szCs w:val="20"/>
        </w:rPr>
        <w:t>B</w:t>
      </w:r>
      <w:r>
        <w:rPr>
          <w:rFonts w:ascii="Cambria" w:hAnsi="Cambria"/>
          <w:sz w:val="20"/>
          <w:szCs w:val="20"/>
        </w:rPr>
        <w:t xml:space="preserve">.  </w:t>
      </w:r>
      <w:r w:rsidRPr="0068109B">
        <w:rPr>
          <w:rFonts w:ascii="Cambria" w:hAnsi="Cambria"/>
          <w:sz w:val="20"/>
          <w:szCs w:val="20"/>
        </w:rPr>
        <w:t>Julia: A Fresh Approach to Numerical Computing</w:t>
      </w:r>
      <w:r>
        <w:rPr>
          <w:rFonts w:ascii="Cambria" w:hAnsi="Cambria"/>
          <w:sz w:val="20"/>
          <w:szCs w:val="20"/>
        </w:rPr>
        <w:t xml:space="preserve">.  </w:t>
      </w:r>
      <w:r w:rsidRPr="0068109B">
        <w:rPr>
          <w:rFonts w:ascii="Cambria" w:hAnsi="Cambria"/>
          <w:sz w:val="20"/>
          <w:szCs w:val="20"/>
        </w:rPr>
        <w:t>SIAM Rev</w:t>
      </w:r>
      <w:r>
        <w:rPr>
          <w:rFonts w:ascii="Cambria" w:hAnsi="Cambria"/>
          <w:sz w:val="20"/>
          <w:szCs w:val="20"/>
        </w:rPr>
        <w:t xml:space="preserve">.  </w:t>
      </w:r>
      <w:r w:rsidRPr="0068109B">
        <w:rPr>
          <w:rFonts w:ascii="Cambria" w:hAnsi="Cambria"/>
          <w:sz w:val="20"/>
          <w:szCs w:val="20"/>
        </w:rPr>
        <w:t>59, 65–98 (2017).</w:t>
      </w:r>
    </w:p>
    <w:p w14:paraId="7E894265" w14:textId="1F51E270" w:rsidR="0068109B" w:rsidRDefault="0068109B" w:rsidP="00E91B41">
      <w:pPr>
        <w:spacing w:after="40"/>
        <w:rPr>
          <w:rFonts w:ascii="Cambria" w:hAnsi="Cambria"/>
          <w:sz w:val="20"/>
          <w:szCs w:val="20"/>
        </w:rPr>
      </w:pPr>
      <w:r>
        <w:rPr>
          <w:rFonts w:ascii="Cambria" w:hAnsi="Cambria"/>
          <w:sz w:val="20"/>
          <w:szCs w:val="20"/>
        </w:rPr>
        <w:t>23</w:t>
      </w:r>
      <w:r w:rsidRPr="0068109B">
        <w:rPr>
          <w:rFonts w:ascii="Cambria" w:hAnsi="Cambria"/>
          <w:sz w:val="20"/>
          <w:szCs w:val="20"/>
        </w:rPr>
        <w:t xml:space="preserve">. Rackauckas, C. &amp; </w:t>
      </w:r>
      <w:proofErr w:type="spellStart"/>
      <w:r w:rsidRPr="0068109B">
        <w:rPr>
          <w:rFonts w:ascii="Cambria" w:hAnsi="Cambria"/>
          <w:sz w:val="20"/>
          <w:szCs w:val="20"/>
        </w:rPr>
        <w:t>Nie</w:t>
      </w:r>
      <w:proofErr w:type="spellEnd"/>
      <w:r w:rsidRPr="0068109B">
        <w:rPr>
          <w:rFonts w:ascii="Cambria" w:hAnsi="Cambria"/>
          <w:sz w:val="20"/>
          <w:szCs w:val="20"/>
        </w:rPr>
        <w:t xml:space="preserve">, Q. </w:t>
      </w:r>
      <w:proofErr w:type="spellStart"/>
      <w:r w:rsidRPr="0068109B">
        <w:rPr>
          <w:rFonts w:ascii="Cambria" w:hAnsi="Cambria"/>
          <w:sz w:val="20"/>
          <w:szCs w:val="20"/>
        </w:rPr>
        <w:t>DifferentialEquations.jl</w:t>
      </w:r>
      <w:proofErr w:type="spellEnd"/>
      <w:r w:rsidRPr="0068109B">
        <w:rPr>
          <w:rFonts w:ascii="Cambria" w:hAnsi="Cambria"/>
          <w:sz w:val="20"/>
          <w:szCs w:val="20"/>
        </w:rPr>
        <w:t xml:space="preserve"> – A Performant and Feature-Rich Ecosystem for Solving Differential Equations in Julia. The Journal of Open Research Software 5, (2017).</w:t>
      </w:r>
    </w:p>
    <w:p w14:paraId="2B2A1592" w14:textId="0C20AC84" w:rsidR="0068109B" w:rsidRPr="00E91B41" w:rsidRDefault="0068109B" w:rsidP="00E91B41">
      <w:pPr>
        <w:spacing w:after="40"/>
        <w:rPr>
          <w:rFonts w:ascii="Cambria" w:hAnsi="Cambria"/>
          <w:sz w:val="20"/>
          <w:szCs w:val="20"/>
        </w:rPr>
      </w:pPr>
      <w:r>
        <w:rPr>
          <w:rFonts w:ascii="Cambria" w:hAnsi="Cambria"/>
          <w:sz w:val="20"/>
          <w:szCs w:val="20"/>
        </w:rPr>
        <w:t>24</w:t>
      </w:r>
      <w:r w:rsidRPr="0068109B">
        <w:rPr>
          <w:rFonts w:ascii="Cambria" w:hAnsi="Cambria"/>
          <w:sz w:val="20"/>
          <w:szCs w:val="20"/>
        </w:rPr>
        <w:t xml:space="preserve">. </w:t>
      </w:r>
      <w:proofErr w:type="spellStart"/>
      <w:r w:rsidRPr="0068109B">
        <w:rPr>
          <w:rFonts w:ascii="Cambria" w:hAnsi="Cambria"/>
          <w:sz w:val="20"/>
          <w:szCs w:val="20"/>
        </w:rPr>
        <w:t>Mogensen</w:t>
      </w:r>
      <w:proofErr w:type="spellEnd"/>
      <w:r w:rsidRPr="0068109B">
        <w:rPr>
          <w:rFonts w:ascii="Cambria" w:hAnsi="Cambria"/>
          <w:sz w:val="20"/>
          <w:szCs w:val="20"/>
        </w:rPr>
        <w:t xml:space="preserve">, P. K. &amp; </w:t>
      </w:r>
      <w:proofErr w:type="spellStart"/>
      <w:r w:rsidRPr="0068109B">
        <w:rPr>
          <w:rFonts w:ascii="Cambria" w:hAnsi="Cambria"/>
          <w:sz w:val="20"/>
          <w:szCs w:val="20"/>
        </w:rPr>
        <w:t>Riseth</w:t>
      </w:r>
      <w:proofErr w:type="spellEnd"/>
      <w:r w:rsidRPr="0068109B">
        <w:rPr>
          <w:rFonts w:ascii="Cambria" w:hAnsi="Cambria"/>
          <w:sz w:val="20"/>
          <w:szCs w:val="20"/>
        </w:rPr>
        <w:t xml:space="preserve">, A. N. </w:t>
      </w:r>
      <w:proofErr w:type="spellStart"/>
      <w:r w:rsidRPr="0068109B">
        <w:rPr>
          <w:rFonts w:ascii="Cambria" w:hAnsi="Cambria"/>
          <w:sz w:val="20"/>
          <w:szCs w:val="20"/>
        </w:rPr>
        <w:t>Optim</w:t>
      </w:r>
      <w:proofErr w:type="spellEnd"/>
      <w:r w:rsidRPr="0068109B">
        <w:rPr>
          <w:rFonts w:ascii="Cambria" w:hAnsi="Cambria"/>
          <w:sz w:val="20"/>
          <w:szCs w:val="20"/>
        </w:rPr>
        <w:t xml:space="preserve">: A mathematical optimization package for Julia. Journal of </w:t>
      </w:r>
      <w:proofErr w:type="gramStart"/>
      <w:r w:rsidRPr="0068109B">
        <w:rPr>
          <w:rFonts w:ascii="Cambria" w:hAnsi="Cambria"/>
          <w:sz w:val="20"/>
          <w:szCs w:val="20"/>
        </w:rPr>
        <w:t>Open Source</w:t>
      </w:r>
      <w:proofErr w:type="gramEnd"/>
      <w:r w:rsidRPr="0068109B">
        <w:rPr>
          <w:rFonts w:ascii="Cambria" w:hAnsi="Cambria"/>
          <w:sz w:val="20"/>
          <w:szCs w:val="20"/>
        </w:rPr>
        <w:t xml:space="preserve"> Software 3, 615 (2018).</w:t>
      </w:r>
    </w:p>
    <w:p w14:paraId="614E1490" w14:textId="77777777" w:rsidR="00E91B41" w:rsidRPr="00E91B41" w:rsidRDefault="00E91B41" w:rsidP="00E91B41">
      <w:pPr>
        <w:rPr>
          <w:rFonts w:ascii="Cambria" w:hAnsi="Cambria"/>
          <w:sz w:val="24"/>
          <w:szCs w:val="24"/>
        </w:rPr>
      </w:pPr>
    </w:p>
    <w:p w14:paraId="34342C63" w14:textId="77777777" w:rsidR="006904E9" w:rsidRDefault="006904E9" w:rsidP="002A3EFA">
      <w:pPr>
        <w:rPr>
          <w:rFonts w:ascii="Cambria" w:hAnsi="Cambria"/>
          <w:sz w:val="24"/>
          <w:szCs w:val="24"/>
        </w:rPr>
      </w:pPr>
    </w:p>
    <w:p w14:paraId="7176A2BD" w14:textId="06A99E8D" w:rsidR="006904E9" w:rsidRDefault="006904E9" w:rsidP="002A3EFA">
      <w:pPr>
        <w:rPr>
          <w:rFonts w:ascii="Cambria" w:hAnsi="Cambria"/>
          <w:sz w:val="24"/>
          <w:szCs w:val="24"/>
        </w:rPr>
        <w:sectPr w:rsidR="006904E9" w:rsidSect="006904E9">
          <w:type w:val="continuous"/>
          <w:pgSz w:w="12240" w:h="15840"/>
          <w:pgMar w:top="720" w:right="720" w:bottom="720" w:left="720" w:header="720" w:footer="720" w:gutter="0"/>
          <w:cols w:num="2" w:space="720"/>
          <w:docGrid w:linePitch="360"/>
        </w:sectPr>
      </w:pPr>
    </w:p>
    <w:p w14:paraId="3217F756" w14:textId="09D3B723" w:rsidR="00FE2D2C" w:rsidRDefault="002A3EFA" w:rsidP="00FE2D2C">
      <w:pPr>
        <w:spacing w:after="0"/>
        <w:rPr>
          <w:rFonts w:ascii="Roboto" w:hAnsi="Roboto"/>
          <w:b/>
          <w:bCs/>
          <w:color w:val="1F3864" w:themeColor="accent1" w:themeShade="80"/>
          <w:sz w:val="32"/>
          <w:szCs w:val="32"/>
        </w:rPr>
      </w:pPr>
      <w:r>
        <w:rPr>
          <w:rFonts w:ascii="Roboto" w:hAnsi="Roboto"/>
          <w:b/>
          <w:bCs/>
          <w:color w:val="1F3864" w:themeColor="accent1" w:themeShade="80"/>
          <w:sz w:val="32"/>
          <w:szCs w:val="32"/>
        </w:rPr>
        <w:t>Appendix</w:t>
      </w:r>
    </w:p>
    <w:p w14:paraId="1A256E64" w14:textId="4FCA1399"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3043909" w14:textId="63AE3016" w:rsidR="008B7A11" w:rsidRDefault="008B7A11" w:rsidP="00FE2D2C">
      <w:pPr>
        <w:spacing w:after="0"/>
        <w:jc w:val="center"/>
        <w:rPr>
          <w:rFonts w:ascii="Roboto" w:hAnsi="Roboto"/>
          <w:b/>
          <w:bCs/>
          <w:color w:val="595959" w:themeColor="text1" w:themeTint="A6"/>
          <w:sz w:val="24"/>
          <w:szCs w:val="24"/>
        </w:rPr>
      </w:pPr>
      <w:r w:rsidRPr="00FE2D2C">
        <w:rPr>
          <w:rFonts w:ascii="Roboto" w:hAnsi="Roboto"/>
          <w:i/>
          <w:iCs/>
          <w:color w:val="595959" w:themeColor="text1" w:themeTint="A6"/>
          <w:sz w:val="24"/>
          <w:szCs w:val="24"/>
        </w:rPr>
        <w:t>Complete code for the</w:t>
      </w:r>
      <w:r w:rsidR="00FE2D2C">
        <w:rPr>
          <w:rFonts w:ascii="Roboto" w:hAnsi="Roboto"/>
          <w:i/>
          <w:iCs/>
          <w:color w:val="595959" w:themeColor="text1" w:themeTint="A6"/>
          <w:sz w:val="24"/>
          <w:szCs w:val="24"/>
        </w:rPr>
        <w:t xml:space="preserve"> current</w:t>
      </w:r>
      <w:r w:rsidRPr="00FE2D2C">
        <w:rPr>
          <w:rFonts w:ascii="Roboto" w:hAnsi="Roboto"/>
          <w:i/>
          <w:iCs/>
          <w:color w:val="595959" w:themeColor="text1" w:themeTint="A6"/>
          <w:sz w:val="24"/>
          <w:szCs w:val="24"/>
        </w:rPr>
        <w:t xml:space="preserve"> model is available at</w:t>
      </w:r>
      <w:r>
        <w:rPr>
          <w:rFonts w:ascii="Roboto" w:hAnsi="Roboto"/>
          <w:b/>
          <w:bCs/>
          <w:color w:val="595959" w:themeColor="text1" w:themeTint="A6"/>
          <w:sz w:val="24"/>
          <w:szCs w:val="24"/>
        </w:rPr>
        <w:t xml:space="preserve"> </w:t>
      </w:r>
      <w:hyperlink r:id="rId17" w:history="1">
        <w:r w:rsidR="00FE2D2C" w:rsidRPr="00FE2D2C">
          <w:rPr>
            <w:rStyle w:val="Hyperlink"/>
            <w:rFonts w:ascii="Roboto" w:hAnsi="Roboto"/>
            <w:b/>
            <w:bCs/>
            <w:sz w:val="24"/>
            <w:szCs w:val="24"/>
          </w:rPr>
          <w:t>https://github.com/aidanboyne/BioCyb_UCLA</w:t>
        </w:r>
      </w:hyperlink>
    </w:p>
    <w:p w14:paraId="487EA09B" w14:textId="19F38481"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B98F46F" w14:textId="4F163EA6" w:rsidR="002A3EFA" w:rsidRDefault="002A3EFA" w:rsidP="002A3EFA">
      <w:pPr>
        <w:rPr>
          <w:rFonts w:ascii="Roboto" w:hAnsi="Roboto"/>
          <w:b/>
          <w:bCs/>
          <w:color w:val="595959" w:themeColor="text1" w:themeTint="A6"/>
          <w:sz w:val="24"/>
          <w:szCs w:val="24"/>
        </w:rPr>
      </w:pPr>
      <w:r>
        <w:rPr>
          <w:rFonts w:ascii="Roboto" w:hAnsi="Roboto"/>
          <w:b/>
          <w:bCs/>
          <w:color w:val="595959" w:themeColor="text1" w:themeTint="A6"/>
          <w:sz w:val="24"/>
          <w:szCs w:val="24"/>
        </w:rPr>
        <w:t>Summary of cy</w:t>
      </w:r>
      <w:r w:rsidRPr="002A3EFA">
        <w:rPr>
          <w:rFonts w:ascii="Roboto" w:hAnsi="Roboto"/>
          <w:b/>
          <w:bCs/>
          <w:color w:val="595959" w:themeColor="text1" w:themeTint="A6"/>
          <w:sz w:val="24"/>
          <w:szCs w:val="24"/>
        </w:rPr>
        <w:t xml:space="preserve">tokines </w:t>
      </w:r>
      <w:r>
        <w:rPr>
          <w:rFonts w:ascii="Roboto" w:hAnsi="Roboto"/>
          <w:b/>
          <w:bCs/>
          <w:color w:val="595959" w:themeColor="text1" w:themeTint="A6"/>
          <w:sz w:val="24"/>
          <w:szCs w:val="24"/>
        </w:rPr>
        <w:t>action in</w:t>
      </w:r>
      <w:r w:rsidRPr="002A3EFA">
        <w:rPr>
          <w:rFonts w:ascii="Roboto" w:hAnsi="Roboto"/>
          <w:b/>
          <w:bCs/>
          <w:color w:val="595959" w:themeColor="text1" w:themeTint="A6"/>
          <w:sz w:val="24"/>
          <w:szCs w:val="24"/>
        </w:rPr>
        <w:t xml:space="preserve"> Hashimoto’s </w:t>
      </w:r>
      <w:r>
        <w:rPr>
          <w:rFonts w:ascii="Roboto" w:hAnsi="Roboto"/>
          <w:b/>
          <w:bCs/>
          <w:color w:val="595959" w:themeColor="text1" w:themeTint="A6"/>
          <w:sz w:val="24"/>
          <w:szCs w:val="24"/>
        </w:rPr>
        <w:t>t</w:t>
      </w:r>
      <w:r w:rsidRPr="002A3EFA">
        <w:rPr>
          <w:rFonts w:ascii="Roboto" w:hAnsi="Roboto"/>
          <w:b/>
          <w:bCs/>
          <w:color w:val="595959" w:themeColor="text1" w:themeTint="A6"/>
          <w:sz w:val="24"/>
          <w:szCs w:val="24"/>
        </w:rPr>
        <w:t>hyroiditis</w:t>
      </w:r>
    </w:p>
    <w:p w14:paraId="236E391A" w14:textId="77C026A5" w:rsidR="00C32F67" w:rsidRPr="00C32F67" w:rsidRDefault="00C32F67" w:rsidP="002A3EFA">
      <w:pPr>
        <w:rPr>
          <w:rFonts w:ascii="Roboto" w:hAnsi="Roboto"/>
          <w:i/>
          <w:iCs/>
          <w:color w:val="595959" w:themeColor="text1" w:themeTint="A6"/>
          <w:sz w:val="24"/>
          <w:szCs w:val="24"/>
        </w:rPr>
      </w:pPr>
      <w:r>
        <w:rPr>
          <w:rFonts w:ascii="Roboto" w:hAnsi="Roboto"/>
          <w:i/>
          <w:iCs/>
          <w:color w:val="595959" w:themeColor="text1" w:themeTint="A6"/>
          <w:sz w:val="24"/>
          <w:szCs w:val="24"/>
        </w:rPr>
        <w:t>Note: References cited in text</w:t>
      </w:r>
    </w:p>
    <w:p w14:paraId="25E6178C" w14:textId="55859422" w:rsidR="002A3EFA" w:rsidRPr="008B7A11" w:rsidRDefault="002A3EFA" w:rsidP="002A3EFA">
      <w:pPr>
        <w:pStyle w:val="ListParagraph"/>
        <w:numPr>
          <w:ilvl w:val="0"/>
          <w:numId w:val="2"/>
        </w:numPr>
        <w:rPr>
          <w:rFonts w:ascii="Cambria" w:hAnsi="Cambria"/>
        </w:rPr>
      </w:pPr>
      <w:r w:rsidRPr="008B7A11">
        <w:rPr>
          <w:rFonts w:ascii="Cambria" w:hAnsi="Cambria"/>
          <w:b/>
          <w:bCs/>
        </w:rPr>
        <w:t>IFN</w:t>
      </w:r>
      <w:r w:rsidRPr="008B7A11">
        <w:rPr>
          <w:rFonts w:ascii="Cambria" w:hAnsi="Cambria"/>
        </w:rPr>
        <w:t>-</w:t>
      </w:r>
      <m:oMath>
        <m:r>
          <m:rPr>
            <m:sty m:val="p"/>
          </m:rPr>
          <w:rPr>
            <w:rFonts w:ascii="Cambria Math" w:hAnsi="Cambria Math"/>
          </w:rPr>
          <m:t>γ</m:t>
        </m:r>
      </m:oMath>
      <w:r w:rsidRPr="008B7A11">
        <w:rPr>
          <w:rFonts w:ascii="Cambria" w:hAnsi="Cambria"/>
        </w:rPr>
        <w:t>: macrophage, NK, neutrophil activator</w:t>
      </w:r>
      <w:r w:rsidR="0068109B">
        <w:rPr>
          <w:rFonts w:ascii="Cambria" w:hAnsi="Cambria"/>
        </w:rPr>
        <w:t xml:space="preserve">.  </w:t>
      </w:r>
      <w:r w:rsidRPr="008B7A11">
        <w:rPr>
          <w:rFonts w:ascii="Cambria" w:hAnsi="Cambria"/>
        </w:rPr>
        <w:t xml:space="preserve">A relationship could be demonstrated between high y-IFN production and natural killer (NK) activity in T cell clones from thyroid and peripheral blood of HT patients (del </w:t>
      </w:r>
      <w:proofErr w:type="spellStart"/>
      <w:r w:rsidRPr="008B7A11">
        <w:rPr>
          <w:rFonts w:ascii="Cambria" w:hAnsi="Cambria"/>
        </w:rPr>
        <w:t>Prete</w:t>
      </w:r>
      <w:proofErr w:type="spellEnd"/>
      <w:r w:rsidRPr="008B7A11">
        <w:rPr>
          <w:rFonts w:ascii="Cambria" w:hAnsi="Cambria"/>
        </w:rPr>
        <w:t>)</w:t>
      </w:r>
      <w:r w:rsidR="0068109B">
        <w:rPr>
          <w:rFonts w:ascii="Cambria" w:hAnsi="Cambria"/>
        </w:rPr>
        <w:t xml:space="preserve">.  </w:t>
      </w:r>
    </w:p>
    <w:p w14:paraId="07222BCE" w14:textId="70AAC2CE" w:rsidR="002A3EFA" w:rsidRPr="008B7A11" w:rsidRDefault="002A3EFA" w:rsidP="002A3EFA">
      <w:pPr>
        <w:pStyle w:val="ListParagraph"/>
        <w:numPr>
          <w:ilvl w:val="1"/>
          <w:numId w:val="2"/>
        </w:numPr>
        <w:rPr>
          <w:rFonts w:ascii="Cambria" w:hAnsi="Cambria"/>
        </w:rPr>
      </w:pPr>
      <w:r w:rsidRPr="008B7A11">
        <w:rPr>
          <w:rFonts w:ascii="Cambria" w:hAnsi="Cambria"/>
        </w:rPr>
        <w:t>Tau G, Rothman P</w:t>
      </w:r>
      <w:r w:rsidR="0068109B">
        <w:rPr>
          <w:rFonts w:ascii="Cambria" w:hAnsi="Cambria"/>
        </w:rPr>
        <w:t xml:space="preserve">.  </w:t>
      </w:r>
      <w:r w:rsidRPr="008B7A11">
        <w:rPr>
          <w:rFonts w:ascii="Cambria" w:hAnsi="Cambria"/>
        </w:rPr>
        <w:t>Biologic functions of the IFN-gamma receptors</w:t>
      </w:r>
      <w:r w:rsidR="0068109B">
        <w:rPr>
          <w:rFonts w:ascii="Cambria" w:hAnsi="Cambria"/>
        </w:rPr>
        <w:t xml:space="preserve">.  </w:t>
      </w:r>
      <w:r w:rsidRPr="008B7A11">
        <w:rPr>
          <w:rFonts w:ascii="Cambria" w:hAnsi="Cambria"/>
        </w:rPr>
        <w:t>Allergy</w:t>
      </w:r>
      <w:r w:rsidR="0068109B">
        <w:rPr>
          <w:rFonts w:ascii="Cambria" w:hAnsi="Cambria"/>
        </w:rPr>
        <w:t xml:space="preserve">.  </w:t>
      </w:r>
      <w:r w:rsidRPr="008B7A11">
        <w:rPr>
          <w:rFonts w:ascii="Cambria" w:hAnsi="Cambria"/>
        </w:rPr>
        <w:t>1999 Dec;54(12):1233-51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10.1034/j.1398-9995.1999.</w:t>
      </w:r>
      <w:proofErr w:type="gramStart"/>
      <w:r w:rsidRPr="008B7A11">
        <w:rPr>
          <w:rFonts w:ascii="Cambria" w:hAnsi="Cambria"/>
        </w:rPr>
        <w:t>00099.x</w:t>
      </w:r>
      <w:r w:rsidR="0068109B">
        <w:rPr>
          <w:rFonts w:ascii="Cambria" w:hAnsi="Cambria"/>
        </w:rPr>
        <w:t>.</w:t>
      </w:r>
      <w:proofErr w:type="gramEnd"/>
      <w:r w:rsidR="0068109B">
        <w:rPr>
          <w:rFonts w:ascii="Cambria" w:hAnsi="Cambria"/>
        </w:rPr>
        <w:t xml:space="preserve">  </w:t>
      </w:r>
      <w:r w:rsidRPr="008B7A11">
        <w:rPr>
          <w:rFonts w:ascii="Cambria" w:hAnsi="Cambria"/>
        </w:rPr>
        <w:t>PMID: 10688427; PMCID: PMC4154595.</w:t>
      </w:r>
    </w:p>
    <w:p w14:paraId="44F73E6D" w14:textId="46E3E587" w:rsidR="002A3EFA" w:rsidRPr="008B7A11" w:rsidRDefault="002A3EFA" w:rsidP="002A3EFA">
      <w:pPr>
        <w:pStyle w:val="ListParagraph"/>
        <w:numPr>
          <w:ilvl w:val="1"/>
          <w:numId w:val="2"/>
        </w:numPr>
        <w:rPr>
          <w:rFonts w:ascii="Cambria" w:hAnsi="Cambria"/>
        </w:rPr>
      </w:pPr>
      <w:r w:rsidRPr="008B7A11">
        <w:rPr>
          <w:rFonts w:ascii="Cambria" w:hAnsi="Cambria"/>
        </w:rPr>
        <w:t xml:space="preserve">Del </w:t>
      </w:r>
      <w:proofErr w:type="spellStart"/>
      <w:r w:rsidRPr="008B7A11">
        <w:rPr>
          <w:rFonts w:ascii="Cambria" w:hAnsi="Cambria"/>
        </w:rPr>
        <w:t>Prete</w:t>
      </w:r>
      <w:proofErr w:type="spellEnd"/>
      <w:r w:rsidRPr="008B7A11">
        <w:rPr>
          <w:rFonts w:ascii="Cambria" w:hAnsi="Cambria"/>
        </w:rPr>
        <w:t xml:space="preserve"> GF, </w:t>
      </w:r>
      <w:proofErr w:type="spellStart"/>
      <w:r w:rsidRPr="008B7A11">
        <w:rPr>
          <w:rFonts w:ascii="Cambria" w:hAnsi="Cambria"/>
        </w:rPr>
        <w:t>Tiri</w:t>
      </w:r>
      <w:proofErr w:type="spellEnd"/>
      <w:r w:rsidRPr="008B7A11">
        <w:rPr>
          <w:rFonts w:ascii="Cambria" w:hAnsi="Cambria"/>
        </w:rPr>
        <w:t xml:space="preserve"> A, </w:t>
      </w:r>
      <w:proofErr w:type="spellStart"/>
      <w:r w:rsidRPr="008B7A11">
        <w:rPr>
          <w:rFonts w:ascii="Cambria" w:hAnsi="Cambria"/>
        </w:rPr>
        <w:t>Mariotti</w:t>
      </w:r>
      <w:proofErr w:type="spellEnd"/>
      <w:r w:rsidRPr="008B7A11">
        <w:rPr>
          <w:rFonts w:ascii="Cambria" w:hAnsi="Cambria"/>
        </w:rPr>
        <w:t xml:space="preserve"> S, </w:t>
      </w:r>
      <w:proofErr w:type="spellStart"/>
      <w:r w:rsidRPr="008B7A11">
        <w:rPr>
          <w:rFonts w:ascii="Cambria" w:hAnsi="Cambria"/>
        </w:rPr>
        <w:t>Pinchera</w:t>
      </w:r>
      <w:proofErr w:type="spellEnd"/>
      <w:r w:rsidRPr="008B7A11">
        <w:rPr>
          <w:rFonts w:ascii="Cambria" w:hAnsi="Cambria"/>
        </w:rPr>
        <w:t xml:space="preserve"> M, Rici M, </w:t>
      </w:r>
      <w:proofErr w:type="spellStart"/>
      <w:r w:rsidRPr="008B7A11">
        <w:rPr>
          <w:rFonts w:ascii="Cambria" w:hAnsi="Cambria"/>
        </w:rPr>
        <w:t>Romagnani</w:t>
      </w:r>
      <w:proofErr w:type="spellEnd"/>
      <w:r w:rsidRPr="008B7A11">
        <w:rPr>
          <w:rFonts w:ascii="Cambria" w:hAnsi="Cambria"/>
        </w:rPr>
        <w:t xml:space="preserve"> S</w:t>
      </w:r>
      <w:r w:rsidR="0068109B">
        <w:rPr>
          <w:rFonts w:ascii="Cambria" w:hAnsi="Cambria"/>
        </w:rPr>
        <w:t xml:space="preserve">.  </w:t>
      </w:r>
      <w:r w:rsidRPr="008B7A11">
        <w:rPr>
          <w:rFonts w:ascii="Cambria" w:hAnsi="Cambria"/>
        </w:rPr>
        <w:t xml:space="preserve">Enhanced production of </w:t>
      </w:r>
      <w:proofErr w:type="spellStart"/>
      <w:r w:rsidRPr="008B7A11">
        <w:rPr>
          <w:rFonts w:ascii="Cambria" w:hAnsi="Cambria"/>
        </w:rPr>
        <w:t>IFNγ</w:t>
      </w:r>
      <w:proofErr w:type="spellEnd"/>
      <w:r w:rsidRPr="008B7A11">
        <w:rPr>
          <w:rFonts w:ascii="Cambria" w:hAnsi="Cambria"/>
        </w:rPr>
        <w:t xml:space="preserve"> by thyroid-derived T cell clones from patients with Hashimoto's thyroiditis</w:t>
      </w:r>
      <w:r w:rsidR="0068109B">
        <w:rPr>
          <w:rFonts w:ascii="Cambria" w:hAnsi="Cambria"/>
        </w:rPr>
        <w:t xml:space="preserve">.  </w:t>
      </w:r>
      <w:r w:rsidRPr="008B7A11">
        <w:rPr>
          <w:rFonts w:ascii="Cambria" w:hAnsi="Cambria"/>
        </w:rPr>
        <w:t>Clin Exp Immunol</w:t>
      </w:r>
      <w:r w:rsidR="0068109B">
        <w:rPr>
          <w:rFonts w:ascii="Cambria" w:hAnsi="Cambria"/>
        </w:rPr>
        <w:t xml:space="preserve">.  </w:t>
      </w:r>
      <w:proofErr w:type="gramStart"/>
      <w:r w:rsidRPr="008B7A11">
        <w:rPr>
          <w:rFonts w:ascii="Cambria" w:hAnsi="Cambria"/>
        </w:rPr>
        <w:t>1987;69:323</w:t>
      </w:r>
      <w:proofErr w:type="gramEnd"/>
      <w:r w:rsidRPr="008B7A11">
        <w:rPr>
          <w:rFonts w:ascii="Cambria" w:hAnsi="Cambria"/>
        </w:rPr>
        <w:t>–31</w:t>
      </w:r>
      <w:r w:rsidR="0068109B">
        <w:rPr>
          <w:rFonts w:ascii="Cambria" w:hAnsi="Cambria"/>
        </w:rPr>
        <w:t xml:space="preserve">.  </w:t>
      </w:r>
    </w:p>
    <w:p w14:paraId="5C22A51A"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TNF-</w:t>
      </w:r>
      <m:oMath>
        <m:r>
          <m:rPr>
            <m:sty m:val="b"/>
          </m:rPr>
          <w:rPr>
            <w:rFonts w:ascii="Cambria Math" w:hAnsi="Cambria Math"/>
          </w:rPr>
          <m:t>α</m:t>
        </m:r>
      </m:oMath>
      <w:r w:rsidRPr="008B7A11">
        <w:rPr>
          <w:rFonts w:ascii="Cambria" w:hAnsi="Cambria"/>
        </w:rPr>
        <w:t>: promotes inflammation and cell death, significantly higher in Hashimoto's and many other autoimmune disorders.</w:t>
      </w:r>
    </w:p>
    <w:p w14:paraId="3824B78E" w14:textId="2BF4FCAA" w:rsidR="002A3EFA" w:rsidRPr="008B7A11" w:rsidRDefault="002A3EFA" w:rsidP="002A3EFA">
      <w:pPr>
        <w:pStyle w:val="ListParagraph"/>
        <w:numPr>
          <w:ilvl w:val="1"/>
          <w:numId w:val="2"/>
        </w:numPr>
        <w:rPr>
          <w:rFonts w:ascii="Cambria" w:hAnsi="Cambria"/>
        </w:rPr>
      </w:pPr>
      <w:r w:rsidRPr="008B7A11">
        <w:rPr>
          <w:rFonts w:ascii="Cambria" w:hAnsi="Cambria"/>
        </w:rPr>
        <w:t>Jang DI, Lee AH, Shin HY, Song HR, Park JH, Kang TB, Lee SR, Yang SH</w:t>
      </w:r>
      <w:r w:rsidR="0068109B">
        <w:rPr>
          <w:rFonts w:ascii="Cambria" w:hAnsi="Cambria"/>
        </w:rPr>
        <w:t xml:space="preserve">.  </w:t>
      </w:r>
      <w:r w:rsidRPr="008B7A11">
        <w:rPr>
          <w:rFonts w:ascii="Cambria" w:hAnsi="Cambria"/>
        </w:rPr>
        <w:t>The Role of Tumor Necrosis Factor Alpha (TNF-α) in Autoimmune Disease and Current TNF-α Inhibitors in Therapeutics</w:t>
      </w:r>
      <w:r w:rsidR="0068109B">
        <w:rPr>
          <w:rFonts w:ascii="Cambria" w:hAnsi="Cambria"/>
        </w:rPr>
        <w:t xml:space="preserve">.  </w:t>
      </w:r>
      <w:r w:rsidRPr="008B7A11">
        <w:rPr>
          <w:rFonts w:ascii="Cambria" w:hAnsi="Cambria"/>
        </w:rPr>
        <w:t>Int J Mol Sci</w:t>
      </w:r>
      <w:r w:rsidR="0068109B">
        <w:rPr>
          <w:rFonts w:ascii="Cambria" w:hAnsi="Cambria"/>
        </w:rPr>
        <w:t xml:space="preserve">.  </w:t>
      </w:r>
      <w:r w:rsidRPr="008B7A11">
        <w:rPr>
          <w:rFonts w:ascii="Cambria" w:hAnsi="Cambria"/>
        </w:rPr>
        <w:t>2021 Mar 8;22(5):2719</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10.3390/ijms22052719</w:t>
      </w:r>
      <w:r w:rsidR="0068109B">
        <w:rPr>
          <w:rFonts w:ascii="Cambria" w:hAnsi="Cambria"/>
        </w:rPr>
        <w:t xml:space="preserve">.  </w:t>
      </w:r>
      <w:r w:rsidRPr="008B7A11">
        <w:rPr>
          <w:rFonts w:ascii="Cambria" w:hAnsi="Cambria"/>
        </w:rPr>
        <w:t>PMID: 33800290; PMCID: PMC7962638.</w:t>
      </w:r>
    </w:p>
    <w:p w14:paraId="73A285A5" w14:textId="5214A52A" w:rsidR="002A3EFA" w:rsidRPr="008B7A11" w:rsidRDefault="002A3EFA" w:rsidP="002A3EFA">
      <w:pPr>
        <w:pStyle w:val="ListParagraph"/>
        <w:numPr>
          <w:ilvl w:val="1"/>
          <w:numId w:val="2"/>
        </w:numPr>
        <w:rPr>
          <w:rFonts w:ascii="Cambria" w:hAnsi="Cambria"/>
        </w:rPr>
      </w:pPr>
      <w:r w:rsidRPr="008B7A11">
        <w:rPr>
          <w:rFonts w:ascii="Cambria" w:hAnsi="Cambria"/>
          <w:lang w:val="sv-SE"/>
        </w:rPr>
        <w:t>Díez, Juan J et al</w:t>
      </w:r>
      <w:r w:rsidR="0068109B">
        <w:rPr>
          <w:rFonts w:ascii="Cambria" w:hAnsi="Cambria"/>
          <w:lang w:val="sv-SE"/>
        </w:rPr>
        <w:t xml:space="preserve">.  </w:t>
      </w:r>
      <w:r w:rsidRPr="008B7A11">
        <w:rPr>
          <w:rFonts w:ascii="Cambria" w:hAnsi="Cambria"/>
        </w:rPr>
        <w:t xml:space="preserve">“Serum concentrations of </w:t>
      </w:r>
      <w:proofErr w:type="spellStart"/>
      <w:r w:rsidRPr="008B7A11">
        <w:rPr>
          <w:rFonts w:ascii="Cambria" w:hAnsi="Cambria"/>
        </w:rPr>
        <w:t>tumour</w:t>
      </w:r>
      <w:proofErr w:type="spellEnd"/>
      <w:r w:rsidRPr="008B7A11">
        <w:rPr>
          <w:rFonts w:ascii="Cambria" w:hAnsi="Cambria"/>
        </w:rPr>
        <w:t xml:space="preserve"> necrosis factor-alpha (TNF-alpha) and soluble TNF-alpha receptor p55 in patients with hypothyroidism and hyperthyroidism before and after normalization of thyroid function.” Clinical endocrinology vol</w:t>
      </w:r>
      <w:r w:rsidR="0068109B">
        <w:rPr>
          <w:rFonts w:ascii="Cambria" w:hAnsi="Cambria"/>
        </w:rPr>
        <w:t xml:space="preserve">.  </w:t>
      </w:r>
      <w:r w:rsidRPr="008B7A11">
        <w:rPr>
          <w:rFonts w:ascii="Cambria" w:hAnsi="Cambria"/>
        </w:rPr>
        <w:t>57,4 (2002): 515-21</w:t>
      </w:r>
      <w:r w:rsidR="0068109B">
        <w:rPr>
          <w:rFonts w:ascii="Cambria" w:hAnsi="Cambria"/>
        </w:rPr>
        <w:t xml:space="preserve">.  </w:t>
      </w:r>
      <w:r w:rsidRPr="008B7A11">
        <w:rPr>
          <w:rFonts w:ascii="Cambria" w:hAnsi="Cambria"/>
        </w:rPr>
        <w:t>doi:10.1046/j.1365-2265.</w:t>
      </w:r>
      <w:proofErr w:type="gramStart"/>
      <w:r w:rsidRPr="008B7A11">
        <w:rPr>
          <w:rFonts w:ascii="Cambria" w:hAnsi="Cambria"/>
        </w:rPr>
        <w:t>2002.01629.x</w:t>
      </w:r>
      <w:proofErr w:type="gramEnd"/>
    </w:p>
    <w:p w14:paraId="3CEDFA96"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TGF</w:t>
      </w:r>
      <w:r w:rsidRPr="008B7A11">
        <w:rPr>
          <w:rFonts w:ascii="Cambria" w:hAnsi="Cambria"/>
        </w:rPr>
        <w:t>-</w:t>
      </w:r>
      <m:oMath>
        <m:r>
          <m:rPr>
            <m:sty m:val="p"/>
          </m:rPr>
          <w:rPr>
            <w:rFonts w:ascii="Cambria Math" w:hAnsi="Cambria Math"/>
          </w:rPr>
          <m:t>β</m:t>
        </m:r>
      </m:oMath>
      <w:r w:rsidRPr="008B7A11">
        <w:rPr>
          <w:rFonts w:ascii="Cambria" w:hAnsi="Cambria"/>
        </w:rPr>
        <w:t>:</w:t>
      </w:r>
    </w:p>
    <w:p w14:paraId="10B318D9" w14:textId="77777777" w:rsidR="002A3EFA" w:rsidRPr="008B7A11" w:rsidRDefault="002A3EFA" w:rsidP="002A3EFA">
      <w:pPr>
        <w:pStyle w:val="ListParagraph"/>
        <w:numPr>
          <w:ilvl w:val="2"/>
          <w:numId w:val="3"/>
        </w:numPr>
        <w:rPr>
          <w:rFonts w:ascii="Cambria" w:hAnsi="Cambria"/>
        </w:rPr>
      </w:pPr>
      <w:r w:rsidRPr="008B7A11">
        <w:rPr>
          <w:rFonts w:ascii="Cambria" w:hAnsi="Cambria"/>
        </w:rPr>
        <w:t>Suppresses the proliferation and differentiation of effector T-cells via inhibition of Th2-produced IL-2</w:t>
      </w:r>
    </w:p>
    <w:p w14:paraId="41CCF3D4" w14:textId="77777777" w:rsidR="002A3EFA" w:rsidRPr="008B7A11" w:rsidRDefault="002A3EFA" w:rsidP="002A3EFA">
      <w:pPr>
        <w:pStyle w:val="ListParagraph"/>
        <w:numPr>
          <w:ilvl w:val="2"/>
          <w:numId w:val="3"/>
        </w:numPr>
        <w:rPr>
          <w:rFonts w:ascii="Cambria" w:hAnsi="Cambria"/>
        </w:rPr>
      </w:pPr>
      <w:r w:rsidRPr="008B7A11">
        <w:rPr>
          <w:rFonts w:ascii="Cambria" w:hAnsi="Cambria"/>
        </w:rPr>
        <w:t>Initially suppresses Hashimoto's, then stimulates fibrosis at end stages of disease.</w:t>
      </w:r>
    </w:p>
    <w:p w14:paraId="6EB2F24A" w14:textId="77777777" w:rsidR="002A3EFA" w:rsidRPr="008B7A11" w:rsidRDefault="002A3EFA" w:rsidP="002A3EFA">
      <w:pPr>
        <w:pStyle w:val="ListParagraph"/>
        <w:numPr>
          <w:ilvl w:val="2"/>
          <w:numId w:val="3"/>
        </w:numPr>
        <w:rPr>
          <w:rFonts w:ascii="Cambria" w:hAnsi="Cambria"/>
        </w:rPr>
      </w:pPr>
      <w:r w:rsidRPr="008B7A11">
        <w:rPr>
          <w:rFonts w:ascii="Cambria" w:hAnsi="Cambria"/>
        </w:rPr>
        <w:t>Stimulates naive CD4+ T-cells transformation to effector T-</w:t>
      </w:r>
      <w:proofErr w:type="gramStart"/>
      <w:r w:rsidRPr="008B7A11">
        <w:rPr>
          <w:rFonts w:ascii="Cambria" w:hAnsi="Cambria"/>
        </w:rPr>
        <w:t>cells</w:t>
      </w:r>
      <w:proofErr w:type="gramEnd"/>
    </w:p>
    <w:p w14:paraId="6205FEC3" w14:textId="77777777" w:rsidR="002A3EFA" w:rsidRPr="008B7A11" w:rsidRDefault="002A3EFA" w:rsidP="002A3EFA">
      <w:pPr>
        <w:pStyle w:val="ListParagraph"/>
        <w:numPr>
          <w:ilvl w:val="2"/>
          <w:numId w:val="3"/>
        </w:numPr>
        <w:rPr>
          <w:rFonts w:ascii="Cambria" w:hAnsi="Cambria"/>
        </w:rPr>
      </w:pPr>
      <w:r w:rsidRPr="008B7A11">
        <w:rPr>
          <w:rFonts w:ascii="Cambria" w:hAnsi="Cambria"/>
        </w:rPr>
        <w:t>3.Alters the type of produced cytokines and mediates phenotypic metamorphosis among effector T-cells</w:t>
      </w:r>
    </w:p>
    <w:p w14:paraId="1B0B5EAD" w14:textId="77777777" w:rsidR="002A3EFA" w:rsidRPr="008B7A11" w:rsidRDefault="002A3EFA" w:rsidP="002A3EFA">
      <w:pPr>
        <w:pStyle w:val="ListParagraph"/>
        <w:numPr>
          <w:ilvl w:val="2"/>
          <w:numId w:val="3"/>
        </w:numPr>
        <w:rPr>
          <w:rFonts w:ascii="Cambria" w:hAnsi="Cambria"/>
        </w:rPr>
      </w:pPr>
      <w:r w:rsidRPr="008B7A11">
        <w:rPr>
          <w:rFonts w:ascii="Cambria" w:hAnsi="Cambria"/>
        </w:rPr>
        <w:t>4.Enhances TNF production by both CD4+ and CD8+ T-cells</w:t>
      </w:r>
    </w:p>
    <w:p w14:paraId="1E3BD28A" w14:textId="77777777" w:rsidR="002A3EFA" w:rsidRPr="008B7A11" w:rsidRDefault="002A3EFA" w:rsidP="002A3EFA">
      <w:pPr>
        <w:pStyle w:val="ListParagraph"/>
        <w:numPr>
          <w:ilvl w:val="2"/>
          <w:numId w:val="3"/>
        </w:numPr>
        <w:rPr>
          <w:rFonts w:ascii="Cambria" w:hAnsi="Cambria"/>
        </w:rPr>
      </w:pPr>
      <w:r w:rsidRPr="008B7A11">
        <w:rPr>
          <w:rFonts w:ascii="Cambria" w:hAnsi="Cambria"/>
        </w:rPr>
        <w:t>5.Enhances the proliferation of CD8+ cells (in experimental mouse models)</w:t>
      </w:r>
    </w:p>
    <w:p w14:paraId="7808BABE" w14:textId="77777777" w:rsidR="002A3EFA" w:rsidRPr="008B7A11" w:rsidRDefault="002A3EFA" w:rsidP="002A3EFA">
      <w:pPr>
        <w:pStyle w:val="ListParagraph"/>
        <w:numPr>
          <w:ilvl w:val="2"/>
          <w:numId w:val="3"/>
        </w:numPr>
        <w:rPr>
          <w:rFonts w:ascii="Cambria" w:hAnsi="Cambria"/>
        </w:rPr>
      </w:pPr>
      <w:r w:rsidRPr="008B7A11">
        <w:rPr>
          <w:rFonts w:ascii="Cambria" w:hAnsi="Cambria"/>
        </w:rPr>
        <w:t xml:space="preserve">6.Stimulates transformation of </w:t>
      </w:r>
      <w:proofErr w:type="spellStart"/>
      <w:r w:rsidRPr="008B7A11">
        <w:rPr>
          <w:rFonts w:ascii="Cambria" w:hAnsi="Cambria"/>
        </w:rPr>
        <w:t>nTregs</w:t>
      </w:r>
      <w:proofErr w:type="spellEnd"/>
      <w:r w:rsidRPr="008B7A11">
        <w:rPr>
          <w:rFonts w:ascii="Cambria" w:hAnsi="Cambria"/>
        </w:rPr>
        <w:t xml:space="preserve"> to </w:t>
      </w:r>
      <w:proofErr w:type="spellStart"/>
      <w:r w:rsidRPr="008B7A11">
        <w:rPr>
          <w:rFonts w:ascii="Cambria" w:hAnsi="Cambria"/>
        </w:rPr>
        <w:t>iTregs</w:t>
      </w:r>
      <w:proofErr w:type="spellEnd"/>
      <w:r w:rsidRPr="008B7A11">
        <w:rPr>
          <w:rFonts w:ascii="Cambria" w:hAnsi="Cambria"/>
        </w:rPr>
        <w:t xml:space="preserve"> via increased Foxp3 expression</w:t>
      </w:r>
    </w:p>
    <w:p w14:paraId="01F0F739" w14:textId="77777777" w:rsidR="002A3EFA" w:rsidRPr="008B7A11" w:rsidRDefault="002A3EFA" w:rsidP="002A3EFA">
      <w:pPr>
        <w:pStyle w:val="ListParagraph"/>
        <w:numPr>
          <w:ilvl w:val="2"/>
          <w:numId w:val="3"/>
        </w:numPr>
        <w:rPr>
          <w:rFonts w:ascii="Cambria" w:hAnsi="Cambria"/>
        </w:rPr>
      </w:pPr>
      <w:r w:rsidRPr="008B7A11">
        <w:rPr>
          <w:rFonts w:ascii="Cambria" w:hAnsi="Cambria"/>
        </w:rPr>
        <w:t>7.Promotes Treg-induced inhibition of the exocytosis of granules</w:t>
      </w:r>
    </w:p>
    <w:p w14:paraId="14490446" w14:textId="77777777" w:rsidR="002A3EFA" w:rsidRPr="008B7A11" w:rsidRDefault="002A3EFA" w:rsidP="002A3EFA">
      <w:pPr>
        <w:pStyle w:val="ListParagraph"/>
        <w:numPr>
          <w:ilvl w:val="2"/>
          <w:numId w:val="3"/>
        </w:numPr>
        <w:rPr>
          <w:rFonts w:ascii="Cambria" w:hAnsi="Cambria"/>
        </w:rPr>
      </w:pPr>
      <w:r w:rsidRPr="008B7A11">
        <w:rPr>
          <w:rFonts w:ascii="Cambria" w:hAnsi="Cambria"/>
        </w:rPr>
        <w:t>8.Inhibits the generation and activation of cytotoxic T lymphocytes (CTLs)</w:t>
      </w:r>
    </w:p>
    <w:p w14:paraId="5035BE9C" w14:textId="77777777" w:rsidR="002A3EFA" w:rsidRPr="008B7A11" w:rsidRDefault="002A3EFA" w:rsidP="002A3EFA">
      <w:pPr>
        <w:pStyle w:val="ListParagraph"/>
        <w:numPr>
          <w:ilvl w:val="2"/>
          <w:numId w:val="3"/>
        </w:numPr>
        <w:rPr>
          <w:rFonts w:ascii="Cambria" w:hAnsi="Cambria"/>
        </w:rPr>
      </w:pPr>
      <w:r w:rsidRPr="008B7A11">
        <w:rPr>
          <w:rFonts w:ascii="Cambria" w:hAnsi="Cambria"/>
        </w:rPr>
        <w:t>9.Suppresses the cytotoxicity of the CTLs via the transcriptional regression of genes encoding proteins, which are vital for CTLs function</w:t>
      </w:r>
    </w:p>
    <w:p w14:paraId="38DE3499" w14:textId="171BA5A2" w:rsidR="002A3EFA" w:rsidRPr="008B7A11" w:rsidRDefault="002A3EFA" w:rsidP="002A3EFA">
      <w:pPr>
        <w:pStyle w:val="ListParagraph"/>
        <w:numPr>
          <w:ilvl w:val="2"/>
          <w:numId w:val="3"/>
        </w:numPr>
        <w:rPr>
          <w:rFonts w:ascii="Cambria" w:hAnsi="Cambria"/>
        </w:rPr>
      </w:pPr>
      <w:r w:rsidRPr="008B7A11">
        <w:rPr>
          <w:rFonts w:ascii="Cambria" w:hAnsi="Cambria"/>
        </w:rPr>
        <w:t>10</w:t>
      </w:r>
      <w:r w:rsidR="0068109B">
        <w:rPr>
          <w:rFonts w:ascii="Cambria" w:hAnsi="Cambria"/>
        </w:rPr>
        <w:t xml:space="preserve">.  </w:t>
      </w:r>
      <w:r w:rsidRPr="008B7A11">
        <w:rPr>
          <w:rFonts w:ascii="Cambria" w:hAnsi="Cambria"/>
        </w:rPr>
        <w:t>Inhibits B-cell activation</w:t>
      </w:r>
    </w:p>
    <w:p w14:paraId="101634B9" w14:textId="7B758A2B" w:rsidR="00A4573E" w:rsidRPr="008B7A11" w:rsidRDefault="002A3EFA" w:rsidP="00A4573E">
      <w:pPr>
        <w:pStyle w:val="ListParagraph"/>
        <w:numPr>
          <w:ilvl w:val="1"/>
          <w:numId w:val="2"/>
        </w:numPr>
        <w:rPr>
          <w:rFonts w:ascii="Cambria" w:hAnsi="Cambria"/>
        </w:rPr>
      </w:pPr>
      <w:proofErr w:type="spellStart"/>
      <w:r w:rsidRPr="008B7A11">
        <w:rPr>
          <w:rFonts w:ascii="Cambria" w:hAnsi="Cambria"/>
        </w:rPr>
        <w:t>Kardalas</w:t>
      </w:r>
      <w:proofErr w:type="spellEnd"/>
      <w:r w:rsidRPr="008B7A11">
        <w:rPr>
          <w:rFonts w:ascii="Cambria" w:hAnsi="Cambria"/>
        </w:rPr>
        <w:t xml:space="preserve"> E, </w:t>
      </w:r>
      <w:proofErr w:type="spellStart"/>
      <w:r w:rsidRPr="008B7A11">
        <w:rPr>
          <w:rFonts w:ascii="Cambria" w:hAnsi="Cambria"/>
        </w:rPr>
        <w:t>Maraka</w:t>
      </w:r>
      <w:proofErr w:type="spellEnd"/>
      <w:r w:rsidRPr="008B7A11">
        <w:rPr>
          <w:rFonts w:ascii="Cambria" w:hAnsi="Cambria"/>
        </w:rPr>
        <w:t xml:space="preserve"> S, </w:t>
      </w:r>
      <w:proofErr w:type="spellStart"/>
      <w:r w:rsidRPr="008B7A11">
        <w:rPr>
          <w:rFonts w:ascii="Cambria" w:hAnsi="Cambria"/>
        </w:rPr>
        <w:t>Papagianni</w:t>
      </w:r>
      <w:proofErr w:type="spellEnd"/>
      <w:r w:rsidRPr="008B7A11">
        <w:rPr>
          <w:rFonts w:ascii="Cambria" w:hAnsi="Cambria"/>
        </w:rPr>
        <w:t xml:space="preserve"> M, </w:t>
      </w:r>
      <w:proofErr w:type="spellStart"/>
      <w:r w:rsidRPr="008B7A11">
        <w:rPr>
          <w:rFonts w:ascii="Cambria" w:hAnsi="Cambria"/>
        </w:rPr>
        <w:t>Paltoglou</w:t>
      </w:r>
      <w:proofErr w:type="spellEnd"/>
      <w:r w:rsidRPr="008B7A11">
        <w:rPr>
          <w:rFonts w:ascii="Cambria" w:hAnsi="Cambria"/>
        </w:rPr>
        <w:t xml:space="preserve"> G, </w:t>
      </w:r>
      <w:proofErr w:type="spellStart"/>
      <w:r w:rsidRPr="008B7A11">
        <w:rPr>
          <w:rFonts w:ascii="Cambria" w:hAnsi="Cambria"/>
        </w:rPr>
        <w:t>Siristatidis</w:t>
      </w:r>
      <w:proofErr w:type="spellEnd"/>
      <w:r w:rsidRPr="008B7A11">
        <w:rPr>
          <w:rFonts w:ascii="Cambria" w:hAnsi="Cambria"/>
        </w:rPr>
        <w:t xml:space="preserve"> C, </w:t>
      </w:r>
      <w:proofErr w:type="spellStart"/>
      <w:r w:rsidRPr="008B7A11">
        <w:rPr>
          <w:rFonts w:ascii="Cambria" w:hAnsi="Cambria"/>
        </w:rPr>
        <w:t>Mastorakos</w:t>
      </w:r>
      <w:proofErr w:type="spellEnd"/>
      <w:r w:rsidRPr="008B7A11">
        <w:rPr>
          <w:rFonts w:ascii="Cambria" w:hAnsi="Cambria"/>
        </w:rPr>
        <w:t xml:space="preserve"> G</w:t>
      </w:r>
      <w:r w:rsidR="0068109B">
        <w:rPr>
          <w:rFonts w:ascii="Cambria" w:hAnsi="Cambria"/>
        </w:rPr>
        <w:t xml:space="preserve">.  </w:t>
      </w:r>
      <w:r w:rsidRPr="008B7A11">
        <w:rPr>
          <w:rFonts w:ascii="Cambria" w:hAnsi="Cambria"/>
        </w:rPr>
        <w:t>TGF-β Physiology as a Novel Therapeutic Target Regarding Autoimmune Thyroid Diseases: Where Do We Stand and What to Expect</w:t>
      </w:r>
      <w:r w:rsidR="0068109B">
        <w:rPr>
          <w:rFonts w:ascii="Cambria" w:hAnsi="Cambria"/>
        </w:rPr>
        <w:t xml:space="preserve">.  </w:t>
      </w:r>
      <w:proofErr w:type="spellStart"/>
      <w:r w:rsidRPr="008B7A11">
        <w:rPr>
          <w:rFonts w:ascii="Cambria" w:hAnsi="Cambria"/>
        </w:rPr>
        <w:t>Medicina</w:t>
      </w:r>
      <w:proofErr w:type="spellEnd"/>
      <w:r w:rsidRPr="008B7A11">
        <w:rPr>
          <w:rFonts w:ascii="Cambria" w:hAnsi="Cambria"/>
        </w:rPr>
        <w:t xml:space="preserve"> (Kaunas)</w:t>
      </w:r>
      <w:r w:rsidR="0068109B">
        <w:rPr>
          <w:rFonts w:ascii="Cambria" w:hAnsi="Cambria"/>
        </w:rPr>
        <w:t xml:space="preserve">.  </w:t>
      </w:r>
      <w:r w:rsidRPr="008B7A11">
        <w:rPr>
          <w:rFonts w:ascii="Cambria" w:hAnsi="Cambria"/>
        </w:rPr>
        <w:t>2021 Jun 14;57(6):621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10.3390/medicina57060621</w:t>
      </w:r>
      <w:r w:rsidR="0068109B">
        <w:rPr>
          <w:rFonts w:ascii="Cambria" w:hAnsi="Cambria"/>
        </w:rPr>
        <w:t xml:space="preserve">.  </w:t>
      </w:r>
      <w:r w:rsidRPr="008B7A11">
        <w:rPr>
          <w:rFonts w:ascii="Cambria" w:hAnsi="Cambria"/>
        </w:rPr>
        <w:t>PMID: 34198624; PMCID: PMC8232149.</w:t>
      </w:r>
    </w:p>
    <w:p w14:paraId="1BAF22AB" w14:textId="040EE65D" w:rsidR="00A4573E" w:rsidRPr="008B7A11" w:rsidRDefault="00A4573E" w:rsidP="00A4573E">
      <w:pPr>
        <w:pStyle w:val="ListParagraph"/>
        <w:numPr>
          <w:ilvl w:val="0"/>
          <w:numId w:val="2"/>
        </w:numPr>
        <w:rPr>
          <w:rFonts w:ascii="Cambria" w:hAnsi="Cambria"/>
        </w:rPr>
      </w:pPr>
      <w:r w:rsidRPr="008B7A11">
        <w:rPr>
          <w:rFonts w:ascii="Cambria" w:hAnsi="Cambria"/>
          <w:b/>
          <w:bCs/>
        </w:rPr>
        <w:t>IL2</w:t>
      </w:r>
      <w:r w:rsidR="00C32F67">
        <w:rPr>
          <w:rFonts w:ascii="Cambria" w:hAnsi="Cambria"/>
          <w:b/>
          <w:bCs/>
        </w:rPr>
        <w:t xml:space="preserve">: </w:t>
      </w:r>
      <w:r w:rsidR="00C32F67">
        <w:rPr>
          <w:rFonts w:ascii="Cambria" w:hAnsi="Cambria"/>
        </w:rPr>
        <w:t>promotes T-cell, B-cell proliferation</w:t>
      </w:r>
      <w:r w:rsidR="0068109B">
        <w:rPr>
          <w:rFonts w:ascii="Cambria" w:hAnsi="Cambria"/>
        </w:rPr>
        <w:t xml:space="preserve">.  </w:t>
      </w:r>
      <w:r w:rsidR="00C32F67">
        <w:rPr>
          <w:rFonts w:ascii="Cambria" w:hAnsi="Cambria"/>
        </w:rPr>
        <w:t>Upregulated by IL4</w:t>
      </w:r>
      <w:r w:rsidR="0068109B">
        <w:rPr>
          <w:rFonts w:ascii="Cambria" w:hAnsi="Cambria"/>
        </w:rPr>
        <w:t xml:space="preserve">.  </w:t>
      </w:r>
      <w:r w:rsidR="00C32F67">
        <w:rPr>
          <w:rFonts w:ascii="Cambria" w:hAnsi="Cambria"/>
        </w:rPr>
        <w:t>Primarily produced by B-cells</w:t>
      </w:r>
      <w:r w:rsidR="00C32F67">
        <w:rPr>
          <w:rFonts w:ascii="Cambria" w:hAnsi="Cambria"/>
          <w:vertAlign w:val="superscript"/>
        </w:rPr>
        <w:t>9</w:t>
      </w:r>
      <w:r w:rsidR="0068109B">
        <w:rPr>
          <w:rFonts w:ascii="Cambria" w:hAnsi="Cambria"/>
        </w:rPr>
        <w:t xml:space="preserve">.  </w:t>
      </w:r>
      <w:r w:rsidR="00C32F67">
        <w:rPr>
          <w:rFonts w:ascii="Cambria" w:hAnsi="Cambria"/>
        </w:rPr>
        <w:t>One of primary cytokines considered in the model.</w:t>
      </w:r>
    </w:p>
    <w:p w14:paraId="44F7261D" w14:textId="03806BE3"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IL4</w:t>
      </w:r>
      <w:r w:rsidRPr="008B7A11">
        <w:rPr>
          <w:rFonts w:ascii="Cambria" w:hAnsi="Cambria"/>
        </w:rPr>
        <w:t>: promotes B, T-cell growth and induces CD4+ differentiation indirectly upregulating IL2,4,10 production</w:t>
      </w:r>
      <w:r w:rsidR="0068109B">
        <w:rPr>
          <w:rFonts w:ascii="Cambria" w:hAnsi="Cambria"/>
        </w:rPr>
        <w:t xml:space="preserve">.  </w:t>
      </w:r>
      <w:r w:rsidRPr="008B7A11">
        <w:rPr>
          <w:rFonts w:ascii="Cambria" w:hAnsi="Cambria"/>
        </w:rPr>
        <w:t>Likewise, indirectly inhibits IFN-</w:t>
      </w:r>
      <m:oMath>
        <m:r>
          <m:rPr>
            <m:sty m:val="p"/>
          </m:rPr>
          <w:rPr>
            <w:rFonts w:ascii="Cambria Math" w:hAnsi="Cambria Math"/>
          </w:rPr>
          <m:t>γ</m:t>
        </m:r>
      </m:oMath>
      <w:r w:rsidR="0068109B">
        <w:rPr>
          <w:rFonts w:ascii="Cambria" w:hAnsi="Cambria"/>
        </w:rPr>
        <w:t xml:space="preserve">.  </w:t>
      </w:r>
      <w:r w:rsidR="00A4573E" w:rsidRPr="008B7A11">
        <w:rPr>
          <w:rFonts w:ascii="Cambria" w:hAnsi="Cambria"/>
        </w:rPr>
        <w:t xml:space="preserve">One of the primary cytokines considered in the model along with </w:t>
      </w:r>
      <w:proofErr w:type="gramStart"/>
      <w:r w:rsidR="00A4573E" w:rsidRPr="008B7A11">
        <w:rPr>
          <w:rFonts w:ascii="Cambria" w:hAnsi="Cambria"/>
        </w:rPr>
        <w:t>IL2</w:t>
      </w:r>
      <w:proofErr w:type="gramEnd"/>
    </w:p>
    <w:p w14:paraId="587E05EB" w14:textId="2E8C6F3B" w:rsidR="002A3EFA" w:rsidRPr="008B7A11" w:rsidRDefault="002A3EFA" w:rsidP="002A3EFA">
      <w:pPr>
        <w:pStyle w:val="ListParagraph"/>
        <w:numPr>
          <w:ilvl w:val="1"/>
          <w:numId w:val="2"/>
        </w:numPr>
        <w:rPr>
          <w:rFonts w:ascii="Cambria" w:hAnsi="Cambria"/>
        </w:rPr>
      </w:pPr>
      <w:r w:rsidRPr="008B7A11">
        <w:rPr>
          <w:rFonts w:ascii="Cambria" w:hAnsi="Cambria"/>
        </w:rPr>
        <w:t>Stephen T</w:t>
      </w:r>
      <w:r w:rsidR="0068109B">
        <w:rPr>
          <w:rFonts w:ascii="Cambria" w:hAnsi="Cambria"/>
        </w:rPr>
        <w:t xml:space="preserve">.  </w:t>
      </w:r>
      <w:r w:rsidRPr="008B7A11">
        <w:rPr>
          <w:rFonts w:ascii="Cambria" w:hAnsi="Cambria"/>
        </w:rPr>
        <w:t>Smiley, Michael J</w:t>
      </w:r>
      <w:r w:rsidR="0068109B">
        <w:rPr>
          <w:rFonts w:ascii="Cambria" w:hAnsi="Cambria"/>
        </w:rPr>
        <w:t xml:space="preserve">.  </w:t>
      </w:r>
      <w:proofErr w:type="spellStart"/>
      <w:r w:rsidRPr="008B7A11">
        <w:rPr>
          <w:rFonts w:ascii="Cambria" w:hAnsi="Cambria"/>
        </w:rPr>
        <w:t>Grusby</w:t>
      </w:r>
      <w:proofErr w:type="spellEnd"/>
      <w:r w:rsidRPr="008B7A11">
        <w:rPr>
          <w:rFonts w:ascii="Cambria" w:hAnsi="Cambria"/>
        </w:rPr>
        <w:t>, in Encyclopedia of Immunology (Second Edition), 1998</w:t>
      </w:r>
    </w:p>
    <w:p w14:paraId="75B5EAF9" w14:textId="55C8C899" w:rsidR="002A3EFA" w:rsidRPr="008B7A11" w:rsidRDefault="002A3EFA" w:rsidP="002A3EFA">
      <w:pPr>
        <w:pStyle w:val="ListParagraph"/>
        <w:numPr>
          <w:ilvl w:val="1"/>
          <w:numId w:val="2"/>
        </w:numPr>
        <w:rPr>
          <w:rFonts w:ascii="Cambria" w:hAnsi="Cambria"/>
        </w:rPr>
      </w:pPr>
      <w:r w:rsidRPr="008B7A11">
        <w:rPr>
          <w:rFonts w:ascii="Cambria" w:hAnsi="Cambria"/>
          <w:lang w:val="sv-SE"/>
        </w:rPr>
        <w:t>Bossowski, A., Harasymczuk, J., Moniuszko, A</w:t>
      </w:r>
      <w:r w:rsidR="0068109B">
        <w:rPr>
          <w:rFonts w:ascii="Cambria" w:hAnsi="Cambria"/>
          <w:lang w:val="sv-SE"/>
        </w:rPr>
        <w:t xml:space="preserve">.  </w:t>
      </w:r>
      <w:r w:rsidRPr="008B7A11">
        <w:rPr>
          <w:rFonts w:ascii="Cambria" w:hAnsi="Cambria"/>
          <w:lang w:val="sv-SE"/>
        </w:rPr>
        <w:t>et al</w:t>
      </w:r>
      <w:r w:rsidR="0068109B">
        <w:rPr>
          <w:rFonts w:ascii="Cambria" w:hAnsi="Cambria"/>
          <w:lang w:val="sv-SE"/>
        </w:rPr>
        <w:t xml:space="preserve">.  </w:t>
      </w:r>
      <w:r w:rsidRPr="008B7A11">
        <w:rPr>
          <w:rFonts w:ascii="Cambria" w:hAnsi="Cambria"/>
        </w:rPr>
        <w:t>Cytometric evaluation of intracellular IFN-γ and IL-4 levels in thyroid follicular cells from patients with autoimmune thyroid diseases</w:t>
      </w:r>
      <w:r w:rsidR="0068109B">
        <w:rPr>
          <w:rFonts w:ascii="Cambria" w:hAnsi="Cambria"/>
        </w:rPr>
        <w:t xml:space="preserve">.  </w:t>
      </w:r>
      <w:r w:rsidRPr="008B7A11">
        <w:rPr>
          <w:rFonts w:ascii="Cambria" w:hAnsi="Cambria"/>
        </w:rPr>
        <w:t>Thyroid Res 4, 13 (2011)</w:t>
      </w:r>
      <w:r w:rsidR="0068109B">
        <w:rPr>
          <w:rFonts w:ascii="Cambria" w:hAnsi="Cambria"/>
        </w:rPr>
        <w:t xml:space="preserve">.  </w:t>
      </w:r>
      <w:hyperlink r:id="rId18" w:history="1">
        <w:r w:rsidRPr="008B7A11">
          <w:rPr>
            <w:rStyle w:val="Hyperlink"/>
            <w:rFonts w:ascii="Cambria" w:hAnsi="Cambria"/>
          </w:rPr>
          <w:t>https://doi.org/10.1186/1756-6614-4-13</w:t>
        </w:r>
      </w:hyperlink>
    </w:p>
    <w:p w14:paraId="441D6C8E" w14:textId="17B39439" w:rsidR="002A3EFA" w:rsidRPr="008B7A11" w:rsidRDefault="002A3EFA" w:rsidP="002A3EFA">
      <w:pPr>
        <w:pStyle w:val="ListParagraph"/>
        <w:numPr>
          <w:ilvl w:val="0"/>
          <w:numId w:val="2"/>
        </w:numPr>
        <w:rPr>
          <w:rFonts w:ascii="Cambria" w:hAnsi="Cambria"/>
        </w:rPr>
      </w:pPr>
      <w:r w:rsidRPr="008B7A11">
        <w:rPr>
          <w:rFonts w:ascii="Cambria" w:hAnsi="Cambria"/>
          <w:b/>
          <w:bCs/>
        </w:rPr>
        <w:t>IL9</w:t>
      </w:r>
      <w:r w:rsidRPr="008B7A11">
        <w:rPr>
          <w:rFonts w:ascii="Cambria" w:hAnsi="Cambria"/>
        </w:rPr>
        <w:t xml:space="preserve"> - immune responses against parasites and pathogenesis of allergic diseases</w:t>
      </w:r>
      <w:r w:rsidR="0068109B">
        <w:rPr>
          <w:rFonts w:ascii="Cambria" w:hAnsi="Cambria"/>
        </w:rPr>
        <w:t xml:space="preserve">.  </w:t>
      </w:r>
      <w:r w:rsidRPr="008B7A11">
        <w:rPr>
          <w:rFonts w:ascii="Cambria" w:hAnsi="Cambria"/>
        </w:rPr>
        <w:t>Unlikely to be contributor to HT pathology.</w:t>
      </w:r>
    </w:p>
    <w:p w14:paraId="37DA5E40" w14:textId="5A702393" w:rsidR="002A3EFA" w:rsidRPr="008B7A11" w:rsidRDefault="002A3EFA" w:rsidP="002A3EFA">
      <w:pPr>
        <w:pStyle w:val="ListParagraph"/>
        <w:numPr>
          <w:ilvl w:val="1"/>
          <w:numId w:val="2"/>
        </w:numPr>
        <w:rPr>
          <w:rFonts w:ascii="Cambria" w:hAnsi="Cambria"/>
        </w:rPr>
      </w:pPr>
      <w:r w:rsidRPr="008B7A11">
        <w:rPr>
          <w:rFonts w:ascii="Cambria" w:hAnsi="Cambria"/>
        </w:rPr>
        <w:t>Rojas-</w:t>
      </w:r>
      <w:proofErr w:type="spellStart"/>
      <w:r w:rsidRPr="008B7A11">
        <w:rPr>
          <w:rFonts w:ascii="Cambria" w:hAnsi="Cambria"/>
        </w:rPr>
        <w:t>Zuleta</w:t>
      </w:r>
      <w:proofErr w:type="spellEnd"/>
      <w:r w:rsidRPr="008B7A11">
        <w:rPr>
          <w:rFonts w:ascii="Cambria" w:hAnsi="Cambria"/>
        </w:rPr>
        <w:t>, Wilmer Gerardo, and Elizabeth Sanchez</w:t>
      </w:r>
      <w:r w:rsidR="0068109B">
        <w:rPr>
          <w:rFonts w:ascii="Cambria" w:hAnsi="Cambria"/>
        </w:rPr>
        <w:t xml:space="preserve">.  </w:t>
      </w:r>
      <w:r w:rsidRPr="008B7A11">
        <w:rPr>
          <w:rFonts w:ascii="Cambria" w:hAnsi="Cambria"/>
        </w:rPr>
        <w:t>“IL-9: Function, Sources, and Detection.” Methods in molecular biology (Clifton, N.J.) vol</w:t>
      </w:r>
      <w:r w:rsidR="0068109B">
        <w:rPr>
          <w:rFonts w:ascii="Cambria" w:hAnsi="Cambria"/>
        </w:rPr>
        <w:t xml:space="preserve">.  </w:t>
      </w:r>
      <w:r w:rsidRPr="008B7A11">
        <w:rPr>
          <w:rFonts w:ascii="Cambria" w:hAnsi="Cambria"/>
        </w:rPr>
        <w:t>1585 (2017): 21-35</w:t>
      </w:r>
      <w:r w:rsidR="0068109B">
        <w:rPr>
          <w:rFonts w:ascii="Cambria" w:hAnsi="Cambria"/>
        </w:rPr>
        <w:t xml:space="preserve">.  </w:t>
      </w:r>
      <w:r w:rsidRPr="008B7A11">
        <w:rPr>
          <w:rFonts w:ascii="Cambria" w:hAnsi="Cambria"/>
        </w:rPr>
        <w:t>doi:10.1007/978-1-4939-6877-0_2</w:t>
      </w:r>
    </w:p>
    <w:p w14:paraId="4F5E8ED9" w14:textId="44EBC539" w:rsidR="002A3EFA" w:rsidRPr="008B7A11" w:rsidRDefault="002A3EFA" w:rsidP="002A3EFA">
      <w:pPr>
        <w:pStyle w:val="ListParagraph"/>
        <w:numPr>
          <w:ilvl w:val="0"/>
          <w:numId w:val="2"/>
        </w:numPr>
        <w:rPr>
          <w:rFonts w:ascii="Cambria" w:hAnsi="Cambria"/>
        </w:rPr>
      </w:pPr>
      <w:r w:rsidRPr="008B7A11">
        <w:rPr>
          <w:rFonts w:ascii="Cambria" w:hAnsi="Cambria"/>
          <w:b/>
          <w:bCs/>
        </w:rPr>
        <w:t>IL10</w:t>
      </w:r>
      <w:r w:rsidRPr="008B7A11">
        <w:rPr>
          <w:rFonts w:ascii="Cambria" w:hAnsi="Cambria"/>
        </w:rPr>
        <w:t xml:space="preserve"> – immune response inhibitor</w:t>
      </w:r>
      <w:r w:rsidR="0068109B">
        <w:rPr>
          <w:rFonts w:ascii="Cambria" w:hAnsi="Cambria"/>
        </w:rPr>
        <w:t xml:space="preserve">.  </w:t>
      </w:r>
      <w:r w:rsidRPr="008B7A11">
        <w:rPr>
          <w:rFonts w:ascii="Cambria" w:hAnsi="Cambria"/>
        </w:rPr>
        <w:t>In Hashimoto’s disease, Th1 response overrides the effects of anti-inflammatory Th2-dependent mediators such as IL-10</w:t>
      </w:r>
      <w:r w:rsidR="0068109B">
        <w:rPr>
          <w:rFonts w:ascii="Cambria" w:hAnsi="Cambria"/>
        </w:rPr>
        <w:t xml:space="preserve">.  </w:t>
      </w:r>
      <w:r w:rsidRPr="008B7A11">
        <w:rPr>
          <w:rFonts w:ascii="Cambria" w:hAnsi="Cambria"/>
        </w:rPr>
        <w:t>When autoimmune processes have subsided (i.e</w:t>
      </w:r>
      <w:r w:rsidR="0068109B">
        <w:rPr>
          <w:rFonts w:ascii="Cambria" w:hAnsi="Cambria"/>
        </w:rPr>
        <w:t xml:space="preserve">.  </w:t>
      </w:r>
      <w:r w:rsidRPr="008B7A11">
        <w:rPr>
          <w:rFonts w:ascii="Cambria" w:hAnsi="Cambria"/>
        </w:rPr>
        <w:t xml:space="preserve">in </w:t>
      </w:r>
      <w:proofErr w:type="gramStart"/>
      <w:r w:rsidRPr="008B7A11">
        <w:rPr>
          <w:rFonts w:ascii="Cambria" w:hAnsi="Cambria"/>
        </w:rPr>
        <w:t>late stage</w:t>
      </w:r>
      <w:proofErr w:type="gramEnd"/>
      <w:r w:rsidRPr="008B7A11">
        <w:rPr>
          <w:rFonts w:ascii="Cambria" w:hAnsi="Cambria"/>
        </w:rPr>
        <w:t xml:space="preserve"> Hashimoto’s), IL-10 expression progressively decreases, even in the presence of lymphomononuclear infiltration.</w:t>
      </w:r>
    </w:p>
    <w:p w14:paraId="57F05E2D" w14:textId="37A4DB6D" w:rsidR="00C32F67" w:rsidRPr="008A5127" w:rsidRDefault="002A3EFA" w:rsidP="00C32F67">
      <w:pPr>
        <w:pStyle w:val="ListParagraph"/>
        <w:numPr>
          <w:ilvl w:val="1"/>
          <w:numId w:val="2"/>
        </w:numPr>
        <w:rPr>
          <w:rFonts w:ascii="Cambria" w:hAnsi="Cambria"/>
        </w:rPr>
      </w:pPr>
      <w:r w:rsidRPr="008B7A11">
        <w:rPr>
          <w:rFonts w:ascii="Cambria" w:hAnsi="Cambria"/>
        </w:rPr>
        <w:t xml:space="preserve">de la Vega JR, </w:t>
      </w:r>
      <w:proofErr w:type="spellStart"/>
      <w:r w:rsidRPr="008B7A11">
        <w:rPr>
          <w:rFonts w:ascii="Cambria" w:hAnsi="Cambria"/>
        </w:rPr>
        <w:t>Vilaplana</w:t>
      </w:r>
      <w:proofErr w:type="spellEnd"/>
      <w:r w:rsidRPr="008B7A11">
        <w:rPr>
          <w:rFonts w:ascii="Cambria" w:hAnsi="Cambria"/>
        </w:rPr>
        <w:t xml:space="preserve"> JC, Biro A, Hammond L, </w:t>
      </w:r>
      <w:proofErr w:type="spellStart"/>
      <w:r w:rsidRPr="008B7A11">
        <w:rPr>
          <w:rFonts w:ascii="Cambria" w:hAnsi="Cambria"/>
        </w:rPr>
        <w:t>Bottazzo</w:t>
      </w:r>
      <w:proofErr w:type="spellEnd"/>
      <w:r w:rsidRPr="008B7A11">
        <w:rPr>
          <w:rFonts w:ascii="Cambria" w:hAnsi="Cambria"/>
        </w:rPr>
        <w:t xml:space="preserve"> GF, </w:t>
      </w:r>
      <w:proofErr w:type="spellStart"/>
      <w:r w:rsidRPr="008B7A11">
        <w:rPr>
          <w:rFonts w:ascii="Cambria" w:hAnsi="Cambria"/>
        </w:rPr>
        <w:t>Mirakian</w:t>
      </w:r>
      <w:proofErr w:type="spellEnd"/>
      <w:r w:rsidRPr="008B7A11">
        <w:rPr>
          <w:rFonts w:ascii="Cambria" w:hAnsi="Cambria"/>
        </w:rPr>
        <w:t xml:space="preserve"> R</w:t>
      </w:r>
      <w:r w:rsidR="0068109B">
        <w:rPr>
          <w:rFonts w:ascii="Cambria" w:hAnsi="Cambria"/>
        </w:rPr>
        <w:t xml:space="preserve">.  </w:t>
      </w:r>
      <w:r w:rsidRPr="008B7A11">
        <w:rPr>
          <w:rFonts w:ascii="Cambria" w:hAnsi="Cambria"/>
        </w:rPr>
        <w:t>IL-10 expression in thyroid glands: protective or harmful role against thyroid autoimmunity? Clin Exp Immunol</w:t>
      </w:r>
      <w:r w:rsidR="0068109B">
        <w:rPr>
          <w:rFonts w:ascii="Cambria" w:hAnsi="Cambria"/>
        </w:rPr>
        <w:t xml:space="preserve">.  </w:t>
      </w:r>
      <w:r w:rsidRPr="008B7A11">
        <w:rPr>
          <w:rFonts w:ascii="Cambria" w:hAnsi="Cambria"/>
        </w:rPr>
        <w:t>1998 Jul;113(1):126-35</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10.1046/j.1365-2249.1998.</w:t>
      </w:r>
      <w:proofErr w:type="gramStart"/>
      <w:r w:rsidRPr="008B7A11">
        <w:rPr>
          <w:rFonts w:ascii="Cambria" w:hAnsi="Cambria"/>
        </w:rPr>
        <w:t>00628.x</w:t>
      </w:r>
      <w:r w:rsidR="0068109B">
        <w:rPr>
          <w:rFonts w:ascii="Cambria" w:hAnsi="Cambria"/>
        </w:rPr>
        <w:t>.</w:t>
      </w:r>
      <w:proofErr w:type="gramEnd"/>
      <w:r w:rsidR="0068109B">
        <w:rPr>
          <w:rFonts w:ascii="Cambria" w:hAnsi="Cambria"/>
        </w:rPr>
        <w:t xml:space="preserve">  </w:t>
      </w:r>
      <w:r w:rsidRPr="008B7A11">
        <w:rPr>
          <w:rFonts w:ascii="Cambria" w:hAnsi="Cambria"/>
        </w:rPr>
        <w:t>PMID: 9697995; PMCID: PMC1905025.</w:t>
      </w:r>
    </w:p>
    <w:sectPr w:rsidR="00C32F67" w:rsidRPr="008A5127" w:rsidSect="00C71339">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e DiStefano III" w:date="2023-07-08T12:18:00Z" w:initials="JD">
    <w:p w14:paraId="5858CED0" w14:textId="77777777" w:rsidR="005B324A" w:rsidRDefault="005B324A" w:rsidP="001E1A61">
      <w:pPr>
        <w:pStyle w:val="CommentText"/>
      </w:pPr>
      <w:r>
        <w:rPr>
          <w:rStyle w:val="CommentReference"/>
        </w:rPr>
        <w:annotationRef/>
      </w:r>
      <w:r>
        <w:t>Use the name-date format for now.  So we can know at a glance where the data came from and when. (Boyne et al. 2023)</w:t>
      </w:r>
    </w:p>
  </w:comment>
  <w:comment w:id="7" w:author="Joe DiStefano III" w:date="2023-07-08T12:28:00Z" w:initials="JD">
    <w:p w14:paraId="048034F2" w14:textId="77777777" w:rsidR="00CA143C" w:rsidRDefault="00CA143C" w:rsidP="00416BA1">
      <w:pPr>
        <w:pStyle w:val="CommentText"/>
      </w:pPr>
      <w:r>
        <w:rPr>
          <w:rStyle w:val="CommentReference"/>
        </w:rPr>
        <w:annotationRef/>
      </w:r>
      <w:r>
        <w:t xml:space="preserve">Fig 1 looks great.  But should the T4 arrow effecting B-cells and Dendritic cells be coming directly from the thyroid (maybe?), or from </w:t>
      </w:r>
      <w:r>
        <w:rPr>
          <w:u w:val="single"/>
        </w:rPr>
        <w:t>plasma</w:t>
      </w:r>
      <w:r>
        <w:t xml:space="preserve"> T4?  And maybe a plasma T4 also going to CD4+Tcells? </w:t>
      </w:r>
    </w:p>
  </w:comment>
  <w:comment w:id="13" w:author="Aidan Boyne" w:date="2023-07-07T12:49:00Z" w:initials="AB">
    <w:p w14:paraId="629EB4ED" w14:textId="1B07D4B4" w:rsidR="003907B8" w:rsidRDefault="003907B8">
      <w:pPr>
        <w:pStyle w:val="CommentText"/>
      </w:pPr>
      <w:r>
        <w:rPr>
          <w:rStyle w:val="CommentReference"/>
        </w:rPr>
        <w:annotationRef/>
      </w:r>
      <w:r>
        <w:rPr>
          <w:noProof/>
        </w:rPr>
        <w:t>Will check and see how many patients we have if we exclude combo therapy... if we have enough with only LT4 I'll go ahead and exclude. Already have code to deal with T3 so no big deal if we decide to include.</w:t>
      </w:r>
    </w:p>
  </w:comment>
  <w:comment w:id="12" w:author="Joe DiStefano III" w:date="2023-06-29T18:35:00Z" w:initials="JD">
    <w:p w14:paraId="1EAF1CCF" w14:textId="77777777" w:rsidR="00557755" w:rsidRDefault="00557755" w:rsidP="00070FE2">
      <w:pPr>
        <w:pStyle w:val="CommentText"/>
      </w:pPr>
      <w:r>
        <w:rPr>
          <w:rStyle w:val="CommentReference"/>
        </w:rPr>
        <w:annotationRef/>
      </w:r>
      <w:r>
        <w:t>Maybe we leave out combo therapy...maybe not?</w:t>
      </w:r>
    </w:p>
  </w:comment>
  <w:comment w:id="15" w:author="Aidan Boyne" w:date="2023-07-07T12:50:00Z" w:initials="AB">
    <w:p w14:paraId="2709F9D8" w14:textId="19908430" w:rsidR="003907B8" w:rsidRDefault="003907B8">
      <w:pPr>
        <w:pStyle w:val="CommentText"/>
      </w:pPr>
      <w:r>
        <w:rPr>
          <w:rStyle w:val="CommentReference"/>
        </w:rPr>
        <w:annotationRef/>
      </w:r>
      <w:r>
        <w:rPr>
          <w:noProof/>
        </w:rPr>
        <w:t>Need to implement this w/ Sue.</w:t>
      </w:r>
    </w:p>
  </w:comment>
  <w:comment w:id="20" w:author="Joe DiStefano III" w:date="2023-07-08T12:34:00Z" w:initials="JD">
    <w:p w14:paraId="1AD7DEAA" w14:textId="77777777" w:rsidR="00CA143C" w:rsidRDefault="00CA143C" w:rsidP="00E46169">
      <w:pPr>
        <w:pStyle w:val="CommentText"/>
      </w:pPr>
      <w:r>
        <w:rPr>
          <w:rStyle w:val="CommentReference"/>
        </w:rPr>
        <w:annotationRef/>
      </w:r>
      <w:r>
        <w:t>?? And cytokines? -- not cells</w:t>
      </w:r>
    </w:p>
  </w:comment>
  <w:comment w:id="42" w:author="Joe DiStefano III" w:date="2023-07-08T12:58:00Z" w:initials="JD">
    <w:p w14:paraId="7FD6AB40" w14:textId="77777777" w:rsidR="00FB362E" w:rsidRDefault="00FB362E" w:rsidP="00C850F6">
      <w:pPr>
        <w:pStyle w:val="CommentText"/>
      </w:pPr>
      <w:r>
        <w:rPr>
          <w:rStyle w:val="CommentReference"/>
        </w:rPr>
        <w:annotationRef/>
      </w:r>
      <w:r>
        <w:t>Put the units before each eqn #.  Helps with understanding the eqns</w:t>
      </w:r>
    </w:p>
  </w:comment>
  <w:comment w:id="109" w:author="Joe DiStefano III" w:date="2023-07-08T14:59:00Z" w:initials="JD">
    <w:p w14:paraId="1B187E5B" w14:textId="77777777" w:rsidR="00D85563" w:rsidRDefault="00D85563" w:rsidP="00B33945">
      <w:pPr>
        <w:pStyle w:val="CommentText"/>
      </w:pPr>
      <w:r>
        <w:rPr>
          <w:rStyle w:val="CommentReference"/>
        </w:rPr>
        <w:annotationRef/>
      </w:r>
      <w:r>
        <w:t>Is this correct?  I;m trying to help explain this term, which is not obvious.</w:t>
      </w:r>
    </w:p>
  </w:comment>
  <w:comment w:id="121" w:author="Joe DiStefano III" w:date="2023-06-29T18:36:00Z" w:initials="JD">
    <w:p w14:paraId="2EE321D5" w14:textId="10DBBEBB" w:rsidR="00557755" w:rsidRDefault="00557755" w:rsidP="00541E4D">
      <w:pPr>
        <w:pStyle w:val="CommentText"/>
      </w:pPr>
      <w:r>
        <w:rPr>
          <w:rStyle w:val="CommentReference"/>
        </w:rPr>
        <w:annotationRef/>
      </w:r>
      <w:r>
        <w:t>The first term here needs more explanation</w:t>
      </w:r>
    </w:p>
  </w:comment>
  <w:comment w:id="122" w:author="Joe DiStefano III" w:date="2023-06-30T18:26:00Z" w:initials="JD">
    <w:p w14:paraId="324BE950" w14:textId="77777777" w:rsidR="004F524E" w:rsidRDefault="004F524E" w:rsidP="00BF7E33">
      <w:pPr>
        <w:pStyle w:val="CommentText"/>
      </w:pPr>
      <w:r>
        <w:rPr>
          <w:rStyle w:val="CommentReference"/>
        </w:rPr>
        <w:annotationRef/>
      </w:r>
      <w:r>
        <w:t>Fixed below by moving it up</w:t>
      </w:r>
    </w:p>
  </w:comment>
  <w:comment w:id="123" w:author="Joe DiStefano III" w:date="2023-07-08T12:59:00Z" w:initials="JD">
    <w:p w14:paraId="3A06D933" w14:textId="77777777" w:rsidR="00E40399" w:rsidRDefault="00E40399" w:rsidP="002F6235">
      <w:pPr>
        <w:pStyle w:val="CommentText"/>
      </w:pPr>
      <w:r>
        <w:rPr>
          <w:rStyle w:val="CommentReference"/>
        </w:rPr>
        <w:annotationRef/>
      </w:r>
      <w:r>
        <w:t>T4 effects on T and other cells?</w:t>
      </w:r>
    </w:p>
  </w:comment>
  <w:comment w:id="144" w:author="Joe DiStefano III" w:date="2023-07-08T13:01:00Z" w:initials="JD">
    <w:p w14:paraId="758859A5" w14:textId="77777777" w:rsidR="00E40399" w:rsidRDefault="00E40399" w:rsidP="00643C30">
      <w:pPr>
        <w:pStyle w:val="CommentText"/>
      </w:pPr>
      <w:r>
        <w:rPr>
          <w:rStyle w:val="CommentReference"/>
        </w:rPr>
        <w:annotationRef/>
      </w:r>
      <w:r>
        <w:t>fix</w:t>
      </w:r>
    </w:p>
  </w:comment>
  <w:comment w:id="185" w:author="Joe DiStefano III" w:date="2023-07-08T14:48:00Z" w:initials="JD">
    <w:p w14:paraId="0EC0D054" w14:textId="77777777" w:rsidR="00655B11" w:rsidRDefault="00655B11" w:rsidP="00D51980">
      <w:pPr>
        <w:pStyle w:val="CommentText"/>
      </w:pPr>
      <w:r>
        <w:rPr>
          <w:rStyle w:val="CommentReference"/>
        </w:rPr>
        <w:annotationRef/>
      </w:r>
      <w:r>
        <w:t>These sentences are out of place and some is redundant.  Plz see my chgs above and fix in a similar manner.</w:t>
      </w:r>
    </w:p>
  </w:comment>
  <w:comment w:id="223" w:author="Joe DiStefano III" w:date="2023-06-30T18:16:00Z" w:initials="JD">
    <w:p w14:paraId="1045F13D" w14:textId="12366A2F" w:rsidR="00B538C6" w:rsidRDefault="00B538C6" w:rsidP="00A3524D">
      <w:pPr>
        <w:pStyle w:val="CommentText"/>
      </w:pPr>
      <w:r>
        <w:rPr>
          <w:rStyle w:val="CommentReference"/>
        </w:rPr>
        <w:annotationRef/>
      </w:r>
      <w:r>
        <w:t>We have to verify this and perhaps give refs</w:t>
      </w:r>
    </w:p>
  </w:comment>
  <w:comment w:id="225" w:author="Joe DiStefano III" w:date="2023-07-08T15:01:00Z" w:initials="JD">
    <w:p w14:paraId="4525322D" w14:textId="77777777" w:rsidR="00D85563" w:rsidRDefault="00D85563" w:rsidP="00406962">
      <w:pPr>
        <w:pStyle w:val="CommentText"/>
      </w:pPr>
      <w:r>
        <w:rPr>
          <w:rStyle w:val="CommentReference"/>
        </w:rPr>
        <w:annotationRef/>
      </w:r>
      <w:r>
        <w:t>I thought the time units of the model were hours.  You changed it to secs?</w:t>
      </w:r>
    </w:p>
  </w:comment>
  <w:comment w:id="227" w:author="Aidan Boyne" w:date="2023-07-07T17:59:00Z" w:initials="AB">
    <w:p w14:paraId="31E78198" w14:textId="147C1655" w:rsidR="00BD2453" w:rsidRDefault="00BD2453">
      <w:pPr>
        <w:pStyle w:val="CommentText"/>
      </w:pPr>
      <w:r>
        <w:rPr>
          <w:rStyle w:val="CommentReference"/>
        </w:rPr>
        <w:annotationRef/>
      </w:r>
      <w:r>
        <w:rPr>
          <w:noProof/>
        </w:rPr>
        <w:t>Not sure what this comment means, could you clarify?</w:t>
      </w:r>
    </w:p>
  </w:comment>
  <w:comment w:id="228" w:author="Joe DiStefano III" w:date="2023-07-08T14:58:00Z" w:initials="JD">
    <w:p w14:paraId="51FCCC78" w14:textId="77777777" w:rsidR="00D85563" w:rsidRDefault="00D85563" w:rsidP="007E6C4F">
      <w:pPr>
        <w:pStyle w:val="CommentText"/>
      </w:pPr>
      <w:r>
        <w:rPr>
          <w:rStyle w:val="CommentReference"/>
        </w:rPr>
        <w:annotationRef/>
      </w:r>
      <w:r>
        <w:t>If they are ICs then they should be sub zero</w:t>
      </w:r>
    </w:p>
  </w:comment>
  <w:comment w:id="229" w:author="Joe DiStefano III" w:date="2023-07-08T15:02:00Z" w:initials="JD">
    <w:p w14:paraId="4DBB8983" w14:textId="77777777" w:rsidR="00BF19E8" w:rsidRDefault="00BF19E8" w:rsidP="00BB3AC6">
      <w:pPr>
        <w:pStyle w:val="CommentText"/>
      </w:pPr>
      <w:r>
        <w:rPr>
          <w:rStyle w:val="CommentReference"/>
        </w:rPr>
        <w:annotationRef/>
      </w:r>
      <w:r>
        <w:t>But I think they are not ICs</w:t>
      </w:r>
    </w:p>
  </w:comment>
  <w:comment w:id="230" w:author="Joe DiStefano III" w:date="2023-07-08T19:03:00Z" w:initials="JD">
    <w:p w14:paraId="17B1C991" w14:textId="77777777" w:rsidR="00E96260" w:rsidRDefault="00E96260" w:rsidP="002D31A2">
      <w:pPr>
        <w:pStyle w:val="CommentText"/>
      </w:pPr>
      <w:r>
        <w:rPr>
          <w:rStyle w:val="CommentReference"/>
        </w:rPr>
        <w:annotationRef/>
      </w:r>
      <w:r>
        <w:t>I fixed it</w:t>
      </w:r>
    </w:p>
  </w:comment>
  <w:comment w:id="226" w:author="Joe DiStefano III" w:date="2023-06-30T18:44:00Z" w:initials="JD">
    <w:p w14:paraId="03572243" w14:textId="5E933C15" w:rsidR="008F17A3" w:rsidRDefault="008F17A3" w:rsidP="00FC6CD7">
      <w:pPr>
        <w:pStyle w:val="CommentText"/>
      </w:pPr>
      <w:r>
        <w:rPr>
          <w:rStyle w:val="CommentReference"/>
        </w:rPr>
        <w:annotationRef/>
      </w:r>
      <w:r>
        <w:t>First column all sub zero</w:t>
      </w:r>
    </w:p>
  </w:comment>
  <w:comment w:id="239" w:author="Joe DiStefano III" w:date="2023-07-08T19:06:00Z" w:initials="JD">
    <w:p w14:paraId="3822F294" w14:textId="77777777" w:rsidR="00F42D8F" w:rsidRDefault="00F42D8F" w:rsidP="00B97BD0">
      <w:pPr>
        <w:pStyle w:val="CommentText"/>
      </w:pPr>
      <w:r>
        <w:rPr>
          <w:rStyle w:val="CommentReference"/>
        </w:rPr>
        <w:annotationRef/>
      </w:r>
      <w:r>
        <w:t>No T4 feedback to the T cells and/or cytokines?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8CED0" w15:done="0"/>
  <w15:commentEx w15:paraId="048034F2" w15:done="0"/>
  <w15:commentEx w15:paraId="629EB4ED" w15:done="0"/>
  <w15:commentEx w15:paraId="1EAF1CCF" w15:done="0"/>
  <w15:commentEx w15:paraId="2709F9D8" w15:done="0"/>
  <w15:commentEx w15:paraId="1AD7DEAA" w15:done="0"/>
  <w15:commentEx w15:paraId="7FD6AB40" w15:done="0"/>
  <w15:commentEx w15:paraId="1B187E5B" w15:done="0"/>
  <w15:commentEx w15:paraId="2EE321D5" w15:done="0"/>
  <w15:commentEx w15:paraId="324BE950" w15:paraIdParent="2EE321D5" w15:done="0"/>
  <w15:commentEx w15:paraId="3A06D933" w15:done="0"/>
  <w15:commentEx w15:paraId="758859A5" w15:done="0"/>
  <w15:commentEx w15:paraId="0EC0D054" w15:done="0"/>
  <w15:commentEx w15:paraId="1045F13D" w15:done="0"/>
  <w15:commentEx w15:paraId="4525322D" w15:done="0"/>
  <w15:commentEx w15:paraId="31E78198" w15:done="0"/>
  <w15:commentEx w15:paraId="51FCCC78" w15:paraIdParent="31E78198" w15:done="0"/>
  <w15:commentEx w15:paraId="4DBB8983" w15:paraIdParent="31E78198" w15:done="0"/>
  <w15:commentEx w15:paraId="17B1C991" w15:paraIdParent="31E78198" w15:done="0"/>
  <w15:commentEx w15:paraId="03572243" w15:done="0"/>
  <w15:commentEx w15:paraId="3822F2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3D286" w16cex:dateUtc="2023-07-08T19:18:00Z"/>
  <w16cex:commentExtensible w16cex:durableId="2853D4F2" w16cex:dateUtc="2023-07-08T19:28:00Z"/>
  <w16cex:commentExtensible w16cex:durableId="28528862" w16cex:dateUtc="2023-07-07T17:49:00Z"/>
  <w16cex:commentExtensible w16cex:durableId="28484D8D" w16cex:dateUtc="2023-06-30T01:35:00Z"/>
  <w16cex:commentExtensible w16cex:durableId="285288B2" w16cex:dateUtc="2023-07-07T17:50:00Z"/>
  <w16cex:commentExtensible w16cex:durableId="2853D65D" w16cex:dateUtc="2023-07-08T19:34:00Z"/>
  <w16cex:commentExtensible w16cex:durableId="2853DC01" w16cex:dateUtc="2023-07-08T19:58:00Z"/>
  <w16cex:commentExtensible w16cex:durableId="2853F86C" w16cex:dateUtc="2023-07-08T21:59:00Z"/>
  <w16cex:commentExtensible w16cex:durableId="28484DAE" w16cex:dateUtc="2023-06-30T01:36:00Z"/>
  <w16cex:commentExtensible w16cex:durableId="28499CDE" w16cex:dateUtc="2023-07-01T01:26:00Z"/>
  <w16cex:commentExtensible w16cex:durableId="2853DC21" w16cex:dateUtc="2023-07-08T19:59:00Z"/>
  <w16cex:commentExtensible w16cex:durableId="2853DCB3" w16cex:dateUtc="2023-07-08T20:01:00Z"/>
  <w16cex:commentExtensible w16cex:durableId="2853F5BF" w16cex:dateUtc="2023-07-08T21:48:00Z"/>
  <w16cex:commentExtensible w16cex:durableId="28499A74" w16cex:dateUtc="2023-07-01T01:16:00Z"/>
  <w16cex:commentExtensible w16cex:durableId="2853F8D6" w16cex:dateUtc="2023-07-08T22:01:00Z"/>
  <w16cex:commentExtensible w16cex:durableId="2852D0EA" w16cex:dateUtc="2023-07-07T22:59:00Z"/>
  <w16cex:commentExtensible w16cex:durableId="2853F822" w16cex:dateUtc="2023-07-08T21:58:00Z"/>
  <w16cex:commentExtensible w16cex:durableId="2853F911" w16cex:dateUtc="2023-07-08T22:02:00Z"/>
  <w16cex:commentExtensible w16cex:durableId="2854316A" w16cex:dateUtc="2023-07-09T02:03:00Z"/>
  <w16cex:commentExtensible w16cex:durableId="2849A127" w16cex:dateUtc="2023-07-01T01:44:00Z"/>
  <w16cex:commentExtensible w16cex:durableId="28543220" w16cex:dateUtc="2023-07-09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8CED0" w16cid:durableId="2853D286"/>
  <w16cid:commentId w16cid:paraId="048034F2" w16cid:durableId="2853D4F2"/>
  <w16cid:commentId w16cid:paraId="629EB4ED" w16cid:durableId="28528862"/>
  <w16cid:commentId w16cid:paraId="1EAF1CCF" w16cid:durableId="28484D8D"/>
  <w16cid:commentId w16cid:paraId="2709F9D8" w16cid:durableId="285288B2"/>
  <w16cid:commentId w16cid:paraId="1AD7DEAA" w16cid:durableId="2853D65D"/>
  <w16cid:commentId w16cid:paraId="7FD6AB40" w16cid:durableId="2853DC01"/>
  <w16cid:commentId w16cid:paraId="1B187E5B" w16cid:durableId="2853F86C"/>
  <w16cid:commentId w16cid:paraId="2EE321D5" w16cid:durableId="28484DAE"/>
  <w16cid:commentId w16cid:paraId="324BE950" w16cid:durableId="28499CDE"/>
  <w16cid:commentId w16cid:paraId="3A06D933" w16cid:durableId="2853DC21"/>
  <w16cid:commentId w16cid:paraId="758859A5" w16cid:durableId="2853DCB3"/>
  <w16cid:commentId w16cid:paraId="0EC0D054" w16cid:durableId="2853F5BF"/>
  <w16cid:commentId w16cid:paraId="1045F13D" w16cid:durableId="28499A74"/>
  <w16cid:commentId w16cid:paraId="4525322D" w16cid:durableId="2853F8D6"/>
  <w16cid:commentId w16cid:paraId="31E78198" w16cid:durableId="2852D0EA"/>
  <w16cid:commentId w16cid:paraId="51FCCC78" w16cid:durableId="2853F822"/>
  <w16cid:commentId w16cid:paraId="4DBB8983" w16cid:durableId="2853F911"/>
  <w16cid:commentId w16cid:paraId="17B1C991" w16cid:durableId="2854316A"/>
  <w16cid:commentId w16cid:paraId="03572243" w16cid:durableId="2849A127"/>
  <w16cid:commentId w16cid:paraId="3822F294" w16cid:durableId="285432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B857A" w14:textId="77777777" w:rsidR="001531C9" w:rsidRDefault="001531C9" w:rsidP="00940D33">
      <w:pPr>
        <w:spacing w:after="0" w:line="240" w:lineRule="auto"/>
      </w:pPr>
      <w:r>
        <w:separator/>
      </w:r>
    </w:p>
  </w:endnote>
  <w:endnote w:type="continuationSeparator" w:id="0">
    <w:p w14:paraId="60D25E45" w14:textId="77777777" w:rsidR="001531C9" w:rsidRDefault="001531C9" w:rsidP="0094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Black">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B74E" w14:textId="77777777" w:rsidR="001531C9" w:rsidRDefault="001531C9" w:rsidP="00940D33">
      <w:pPr>
        <w:spacing w:after="0" w:line="240" w:lineRule="auto"/>
      </w:pPr>
      <w:r>
        <w:separator/>
      </w:r>
    </w:p>
  </w:footnote>
  <w:footnote w:type="continuationSeparator" w:id="0">
    <w:p w14:paraId="329FD926" w14:textId="77777777" w:rsidR="001531C9" w:rsidRDefault="001531C9" w:rsidP="00940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D879" w14:textId="24F69891"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436183739"/>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sidRPr="005952C4">
          <w:rPr>
            <w:rFonts w:ascii="Cambria" w:hAnsi="Cambria"/>
            <w:noProof/>
            <w:sz w:val="18"/>
            <w:szCs w:val="18"/>
          </w:rPr>
          <w:t>2</w:t>
        </w:r>
        <w:r w:rsidRPr="005952C4">
          <w:rPr>
            <w:rFonts w:ascii="Cambria" w:hAnsi="Cambria"/>
            <w:noProof/>
            <w:sz w:val="18"/>
            <w:szCs w:val="18"/>
          </w:rPr>
          <w:fldChar w:fldCharType="end"/>
        </w:r>
      </w:sdtContent>
    </w:sdt>
  </w:p>
  <w:p w14:paraId="41A4E7A4" w14:textId="77777777" w:rsidR="005952C4" w:rsidRDefault="0059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56AA" w14:textId="7B9F9592"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1847311404"/>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Pr>
            <w:rFonts w:ascii="Cambria" w:hAnsi="Cambria"/>
            <w:sz w:val="18"/>
            <w:szCs w:val="18"/>
          </w:rPr>
          <w:t>2</w:t>
        </w:r>
        <w:r w:rsidRPr="005952C4">
          <w:rPr>
            <w:rFonts w:ascii="Cambria" w:hAnsi="Cambria"/>
            <w:noProof/>
            <w:sz w:val="18"/>
            <w:szCs w:val="18"/>
          </w:rPr>
          <w:fldChar w:fldCharType="end"/>
        </w:r>
      </w:sdtContent>
    </w:sdt>
  </w:p>
  <w:p w14:paraId="448C089C" w14:textId="77777777" w:rsidR="005952C4" w:rsidRDefault="0059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D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701229"/>
    <w:multiLevelType w:val="hybridMultilevel"/>
    <w:tmpl w:val="AB42758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D41B48"/>
    <w:multiLevelType w:val="hybridMultilevel"/>
    <w:tmpl w:val="9FDE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40AAD"/>
    <w:multiLevelType w:val="hybridMultilevel"/>
    <w:tmpl w:val="078A8B2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865082F"/>
    <w:multiLevelType w:val="hybridMultilevel"/>
    <w:tmpl w:val="9422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077303">
    <w:abstractNumId w:val="4"/>
  </w:num>
  <w:num w:numId="2" w16cid:durableId="444428893">
    <w:abstractNumId w:val="1"/>
  </w:num>
  <w:num w:numId="3" w16cid:durableId="404690428">
    <w:abstractNumId w:val="0"/>
  </w:num>
  <w:num w:numId="4" w16cid:durableId="307134461">
    <w:abstractNumId w:val="3"/>
  </w:num>
  <w:num w:numId="5" w16cid:durableId="21016782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DiStefano III">
    <w15:presenceInfo w15:providerId="Windows Live" w15:userId="d6f5e4d4ed809f88"/>
  </w15:person>
  <w15:person w15:author="Aidan Boyne">
    <w15:presenceInfo w15:providerId="Windows Live" w15:userId="31a702b7fa8d0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A7"/>
    <w:rsid w:val="00011F8B"/>
    <w:rsid w:val="000378C4"/>
    <w:rsid w:val="000423D3"/>
    <w:rsid w:val="0006159F"/>
    <w:rsid w:val="00072930"/>
    <w:rsid w:val="000A0426"/>
    <w:rsid w:val="000C53B2"/>
    <w:rsid w:val="000F0C8D"/>
    <w:rsid w:val="00104E64"/>
    <w:rsid w:val="00106B0C"/>
    <w:rsid w:val="00131854"/>
    <w:rsid w:val="00134F5E"/>
    <w:rsid w:val="0014357F"/>
    <w:rsid w:val="001531C9"/>
    <w:rsid w:val="00154F33"/>
    <w:rsid w:val="00167F67"/>
    <w:rsid w:val="00176D73"/>
    <w:rsid w:val="0017747F"/>
    <w:rsid w:val="0019610D"/>
    <w:rsid w:val="00196B5B"/>
    <w:rsid w:val="001B2D6D"/>
    <w:rsid w:val="001D3BD8"/>
    <w:rsid w:val="001D7126"/>
    <w:rsid w:val="001F355C"/>
    <w:rsid w:val="0021304A"/>
    <w:rsid w:val="00221C9F"/>
    <w:rsid w:val="002428F2"/>
    <w:rsid w:val="002505F7"/>
    <w:rsid w:val="002523A2"/>
    <w:rsid w:val="0026505F"/>
    <w:rsid w:val="002710EC"/>
    <w:rsid w:val="00280D6F"/>
    <w:rsid w:val="00282C5F"/>
    <w:rsid w:val="00291034"/>
    <w:rsid w:val="002942D5"/>
    <w:rsid w:val="002A3EFA"/>
    <w:rsid w:val="002B6020"/>
    <w:rsid w:val="002D5896"/>
    <w:rsid w:val="002E0A93"/>
    <w:rsid w:val="00346FCC"/>
    <w:rsid w:val="003635EA"/>
    <w:rsid w:val="00385933"/>
    <w:rsid w:val="003907B8"/>
    <w:rsid w:val="00391D62"/>
    <w:rsid w:val="003D5BCB"/>
    <w:rsid w:val="003F7C5E"/>
    <w:rsid w:val="004255F0"/>
    <w:rsid w:val="004310FB"/>
    <w:rsid w:val="004501A8"/>
    <w:rsid w:val="004568CE"/>
    <w:rsid w:val="00460BD5"/>
    <w:rsid w:val="0046476B"/>
    <w:rsid w:val="0047429E"/>
    <w:rsid w:val="00483EAE"/>
    <w:rsid w:val="004A5E77"/>
    <w:rsid w:val="004B7FD2"/>
    <w:rsid w:val="004D215E"/>
    <w:rsid w:val="004E2B2E"/>
    <w:rsid w:val="004F524E"/>
    <w:rsid w:val="00503473"/>
    <w:rsid w:val="00510B2B"/>
    <w:rsid w:val="00511A69"/>
    <w:rsid w:val="00515499"/>
    <w:rsid w:val="005235B1"/>
    <w:rsid w:val="0054008B"/>
    <w:rsid w:val="00541FF9"/>
    <w:rsid w:val="00557755"/>
    <w:rsid w:val="005952C4"/>
    <w:rsid w:val="005A0B0E"/>
    <w:rsid w:val="005B324A"/>
    <w:rsid w:val="005B42BA"/>
    <w:rsid w:val="005D4BDE"/>
    <w:rsid w:val="005F68BA"/>
    <w:rsid w:val="00655B11"/>
    <w:rsid w:val="006622EB"/>
    <w:rsid w:val="0068109B"/>
    <w:rsid w:val="00686CE9"/>
    <w:rsid w:val="0068777D"/>
    <w:rsid w:val="006904E9"/>
    <w:rsid w:val="006A649A"/>
    <w:rsid w:val="006E0140"/>
    <w:rsid w:val="00717EA5"/>
    <w:rsid w:val="00740A00"/>
    <w:rsid w:val="00746BA6"/>
    <w:rsid w:val="0076399E"/>
    <w:rsid w:val="00775A83"/>
    <w:rsid w:val="007845A4"/>
    <w:rsid w:val="00791228"/>
    <w:rsid w:val="007B2BA4"/>
    <w:rsid w:val="007B2BE7"/>
    <w:rsid w:val="007F0229"/>
    <w:rsid w:val="008473EF"/>
    <w:rsid w:val="008A5127"/>
    <w:rsid w:val="008B7A11"/>
    <w:rsid w:val="008C2335"/>
    <w:rsid w:val="008C53F6"/>
    <w:rsid w:val="008D043E"/>
    <w:rsid w:val="008D4929"/>
    <w:rsid w:val="008D4DE8"/>
    <w:rsid w:val="008F17A3"/>
    <w:rsid w:val="008F3132"/>
    <w:rsid w:val="00940D33"/>
    <w:rsid w:val="00941D79"/>
    <w:rsid w:val="00943808"/>
    <w:rsid w:val="00955605"/>
    <w:rsid w:val="00976245"/>
    <w:rsid w:val="00980CF4"/>
    <w:rsid w:val="009908B8"/>
    <w:rsid w:val="00997685"/>
    <w:rsid w:val="009C5312"/>
    <w:rsid w:val="009E42A8"/>
    <w:rsid w:val="00A12608"/>
    <w:rsid w:val="00A2117F"/>
    <w:rsid w:val="00A35FA1"/>
    <w:rsid w:val="00A4573E"/>
    <w:rsid w:val="00A62288"/>
    <w:rsid w:val="00A64A18"/>
    <w:rsid w:val="00A70471"/>
    <w:rsid w:val="00AB3AD8"/>
    <w:rsid w:val="00AC08E3"/>
    <w:rsid w:val="00AC1FEC"/>
    <w:rsid w:val="00AD0010"/>
    <w:rsid w:val="00AD2228"/>
    <w:rsid w:val="00AF7712"/>
    <w:rsid w:val="00B02507"/>
    <w:rsid w:val="00B14F34"/>
    <w:rsid w:val="00B269B6"/>
    <w:rsid w:val="00B443F9"/>
    <w:rsid w:val="00B46549"/>
    <w:rsid w:val="00B52F52"/>
    <w:rsid w:val="00B538C6"/>
    <w:rsid w:val="00B56124"/>
    <w:rsid w:val="00B85D35"/>
    <w:rsid w:val="00B90F8F"/>
    <w:rsid w:val="00BD2453"/>
    <w:rsid w:val="00BD6F18"/>
    <w:rsid w:val="00BE6F86"/>
    <w:rsid w:val="00BF19E8"/>
    <w:rsid w:val="00C06176"/>
    <w:rsid w:val="00C22765"/>
    <w:rsid w:val="00C30342"/>
    <w:rsid w:val="00C32F67"/>
    <w:rsid w:val="00C41498"/>
    <w:rsid w:val="00C71339"/>
    <w:rsid w:val="00C76BBC"/>
    <w:rsid w:val="00C85A6C"/>
    <w:rsid w:val="00CA143C"/>
    <w:rsid w:val="00CB5EE1"/>
    <w:rsid w:val="00CC555B"/>
    <w:rsid w:val="00CE5184"/>
    <w:rsid w:val="00CF0192"/>
    <w:rsid w:val="00D02C1B"/>
    <w:rsid w:val="00D061BE"/>
    <w:rsid w:val="00D85563"/>
    <w:rsid w:val="00D94402"/>
    <w:rsid w:val="00DA4E2C"/>
    <w:rsid w:val="00DB4F10"/>
    <w:rsid w:val="00DE45C1"/>
    <w:rsid w:val="00E277A7"/>
    <w:rsid w:val="00E35E2A"/>
    <w:rsid w:val="00E3743D"/>
    <w:rsid w:val="00E40399"/>
    <w:rsid w:val="00E75E4F"/>
    <w:rsid w:val="00E77908"/>
    <w:rsid w:val="00E8285F"/>
    <w:rsid w:val="00E91B41"/>
    <w:rsid w:val="00E96260"/>
    <w:rsid w:val="00E9796F"/>
    <w:rsid w:val="00EA30A0"/>
    <w:rsid w:val="00EA6950"/>
    <w:rsid w:val="00EB5B96"/>
    <w:rsid w:val="00F116EE"/>
    <w:rsid w:val="00F15495"/>
    <w:rsid w:val="00F42D8F"/>
    <w:rsid w:val="00F46174"/>
    <w:rsid w:val="00F57D08"/>
    <w:rsid w:val="00F60676"/>
    <w:rsid w:val="00F94FE6"/>
    <w:rsid w:val="00FA5060"/>
    <w:rsid w:val="00FB362E"/>
    <w:rsid w:val="00FB4C2E"/>
    <w:rsid w:val="00FC1174"/>
    <w:rsid w:val="00FC1F2C"/>
    <w:rsid w:val="00FD7E84"/>
    <w:rsid w:val="00FE2D2C"/>
    <w:rsid w:val="00FE6CC7"/>
    <w:rsid w:val="00FF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12840"/>
  <w15:chartTrackingRefBased/>
  <w15:docId w15:val="{888EB790-9BA4-41F3-B79C-FFCC8B15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33"/>
  </w:style>
  <w:style w:type="paragraph" w:styleId="Footer">
    <w:name w:val="footer"/>
    <w:basedOn w:val="Normal"/>
    <w:link w:val="FooterChar"/>
    <w:uiPriority w:val="99"/>
    <w:unhideWhenUsed/>
    <w:rsid w:val="0094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33"/>
  </w:style>
  <w:style w:type="paragraph" w:styleId="ListParagraph">
    <w:name w:val="List Paragraph"/>
    <w:basedOn w:val="Normal"/>
    <w:uiPriority w:val="34"/>
    <w:qFormat/>
    <w:rsid w:val="00940D33"/>
    <w:pPr>
      <w:ind w:left="720"/>
      <w:contextualSpacing/>
    </w:pPr>
  </w:style>
  <w:style w:type="paragraph" w:styleId="EndnoteText">
    <w:name w:val="endnote text"/>
    <w:basedOn w:val="Normal"/>
    <w:link w:val="EndnoteTextChar"/>
    <w:uiPriority w:val="99"/>
    <w:semiHidden/>
    <w:unhideWhenUsed/>
    <w:rsid w:val="00BD6F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F18"/>
    <w:rPr>
      <w:sz w:val="20"/>
      <w:szCs w:val="20"/>
    </w:rPr>
  </w:style>
  <w:style w:type="character" w:styleId="EndnoteReference">
    <w:name w:val="endnote reference"/>
    <w:basedOn w:val="DefaultParagraphFont"/>
    <w:uiPriority w:val="99"/>
    <w:semiHidden/>
    <w:unhideWhenUsed/>
    <w:rsid w:val="00BD6F18"/>
    <w:rPr>
      <w:vertAlign w:val="superscript"/>
    </w:rPr>
  </w:style>
  <w:style w:type="character" w:styleId="Hyperlink">
    <w:name w:val="Hyperlink"/>
    <w:basedOn w:val="DefaultParagraphFont"/>
    <w:uiPriority w:val="99"/>
    <w:unhideWhenUsed/>
    <w:rsid w:val="002A3EFA"/>
    <w:rPr>
      <w:color w:val="0563C1" w:themeColor="hyperlink"/>
      <w:u w:val="single"/>
    </w:rPr>
  </w:style>
  <w:style w:type="table" w:styleId="TableGrid">
    <w:name w:val="Table Grid"/>
    <w:basedOn w:val="TableNormal"/>
    <w:uiPriority w:val="39"/>
    <w:rsid w:val="00595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608"/>
    <w:rPr>
      <w:color w:val="808080"/>
    </w:rPr>
  </w:style>
  <w:style w:type="table" w:styleId="TableGridLight">
    <w:name w:val="Grid Table Light"/>
    <w:basedOn w:val="TableNormal"/>
    <w:uiPriority w:val="40"/>
    <w:rsid w:val="004B7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B7F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E2D2C"/>
    <w:rPr>
      <w:color w:val="605E5C"/>
      <w:shd w:val="clear" w:color="auto" w:fill="E1DFDD"/>
    </w:rPr>
  </w:style>
  <w:style w:type="paragraph" w:styleId="Revision">
    <w:name w:val="Revision"/>
    <w:hidden/>
    <w:uiPriority w:val="99"/>
    <w:semiHidden/>
    <w:rsid w:val="00943808"/>
    <w:pPr>
      <w:spacing w:after="0" w:line="240" w:lineRule="auto"/>
    </w:pPr>
  </w:style>
  <w:style w:type="character" w:styleId="CommentReference">
    <w:name w:val="annotation reference"/>
    <w:basedOn w:val="DefaultParagraphFont"/>
    <w:uiPriority w:val="99"/>
    <w:semiHidden/>
    <w:unhideWhenUsed/>
    <w:rsid w:val="00686CE9"/>
    <w:rPr>
      <w:sz w:val="16"/>
      <w:szCs w:val="16"/>
    </w:rPr>
  </w:style>
  <w:style w:type="paragraph" w:styleId="CommentText">
    <w:name w:val="annotation text"/>
    <w:basedOn w:val="Normal"/>
    <w:link w:val="CommentTextChar"/>
    <w:uiPriority w:val="99"/>
    <w:unhideWhenUsed/>
    <w:rsid w:val="00686CE9"/>
    <w:pPr>
      <w:spacing w:line="240" w:lineRule="auto"/>
    </w:pPr>
    <w:rPr>
      <w:sz w:val="20"/>
      <w:szCs w:val="20"/>
    </w:rPr>
  </w:style>
  <w:style w:type="character" w:customStyle="1" w:styleId="CommentTextChar">
    <w:name w:val="Comment Text Char"/>
    <w:basedOn w:val="DefaultParagraphFont"/>
    <w:link w:val="CommentText"/>
    <w:uiPriority w:val="99"/>
    <w:rsid w:val="00686CE9"/>
    <w:rPr>
      <w:sz w:val="20"/>
      <w:szCs w:val="20"/>
    </w:rPr>
  </w:style>
  <w:style w:type="paragraph" w:styleId="CommentSubject">
    <w:name w:val="annotation subject"/>
    <w:basedOn w:val="CommentText"/>
    <w:next w:val="CommentText"/>
    <w:link w:val="CommentSubjectChar"/>
    <w:uiPriority w:val="99"/>
    <w:semiHidden/>
    <w:unhideWhenUsed/>
    <w:rsid w:val="00686CE9"/>
    <w:rPr>
      <w:b/>
      <w:bCs/>
    </w:rPr>
  </w:style>
  <w:style w:type="character" w:customStyle="1" w:styleId="CommentSubjectChar">
    <w:name w:val="Comment Subject Char"/>
    <w:basedOn w:val="CommentTextChar"/>
    <w:link w:val="CommentSubject"/>
    <w:uiPriority w:val="99"/>
    <w:semiHidden/>
    <w:rsid w:val="00686C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979">
      <w:bodyDiv w:val="1"/>
      <w:marLeft w:val="0"/>
      <w:marRight w:val="0"/>
      <w:marTop w:val="0"/>
      <w:marBottom w:val="0"/>
      <w:divBdr>
        <w:top w:val="none" w:sz="0" w:space="0" w:color="auto"/>
        <w:left w:val="none" w:sz="0" w:space="0" w:color="auto"/>
        <w:bottom w:val="none" w:sz="0" w:space="0" w:color="auto"/>
        <w:right w:val="none" w:sz="0" w:space="0" w:color="auto"/>
      </w:divBdr>
    </w:div>
    <w:div w:id="322121157">
      <w:bodyDiv w:val="1"/>
      <w:marLeft w:val="0"/>
      <w:marRight w:val="0"/>
      <w:marTop w:val="0"/>
      <w:marBottom w:val="0"/>
      <w:divBdr>
        <w:top w:val="none" w:sz="0" w:space="0" w:color="auto"/>
        <w:left w:val="none" w:sz="0" w:space="0" w:color="auto"/>
        <w:bottom w:val="none" w:sz="0" w:space="0" w:color="auto"/>
        <w:right w:val="none" w:sz="0" w:space="0" w:color="auto"/>
      </w:divBdr>
      <w:divsChild>
        <w:div w:id="1567643845">
          <w:marLeft w:val="0"/>
          <w:marRight w:val="0"/>
          <w:marTop w:val="0"/>
          <w:marBottom w:val="0"/>
          <w:divBdr>
            <w:top w:val="none" w:sz="0" w:space="0" w:color="auto"/>
            <w:left w:val="none" w:sz="0" w:space="0" w:color="auto"/>
            <w:bottom w:val="none" w:sz="0" w:space="0" w:color="auto"/>
            <w:right w:val="none" w:sz="0" w:space="0" w:color="auto"/>
          </w:divBdr>
          <w:divsChild>
            <w:div w:id="1362171164">
              <w:marLeft w:val="0"/>
              <w:marRight w:val="0"/>
              <w:marTop w:val="0"/>
              <w:marBottom w:val="0"/>
              <w:divBdr>
                <w:top w:val="none" w:sz="0" w:space="0" w:color="auto"/>
                <w:left w:val="none" w:sz="0" w:space="0" w:color="auto"/>
                <w:bottom w:val="none" w:sz="0" w:space="0" w:color="auto"/>
                <w:right w:val="none" w:sz="0" w:space="0" w:color="auto"/>
              </w:divBdr>
              <w:divsChild>
                <w:div w:id="212890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0314604">
      <w:bodyDiv w:val="1"/>
      <w:marLeft w:val="0"/>
      <w:marRight w:val="0"/>
      <w:marTop w:val="0"/>
      <w:marBottom w:val="0"/>
      <w:divBdr>
        <w:top w:val="none" w:sz="0" w:space="0" w:color="auto"/>
        <w:left w:val="none" w:sz="0" w:space="0" w:color="auto"/>
        <w:bottom w:val="none" w:sz="0" w:space="0" w:color="auto"/>
        <w:right w:val="none" w:sz="0" w:space="0" w:color="auto"/>
      </w:divBdr>
      <w:divsChild>
        <w:div w:id="1393886133">
          <w:marLeft w:val="0"/>
          <w:marRight w:val="0"/>
          <w:marTop w:val="0"/>
          <w:marBottom w:val="0"/>
          <w:divBdr>
            <w:top w:val="none" w:sz="0" w:space="0" w:color="auto"/>
            <w:left w:val="none" w:sz="0" w:space="0" w:color="auto"/>
            <w:bottom w:val="none" w:sz="0" w:space="0" w:color="auto"/>
            <w:right w:val="none" w:sz="0" w:space="0" w:color="auto"/>
          </w:divBdr>
          <w:divsChild>
            <w:div w:id="1072048515">
              <w:marLeft w:val="0"/>
              <w:marRight w:val="0"/>
              <w:marTop w:val="0"/>
              <w:marBottom w:val="0"/>
              <w:divBdr>
                <w:top w:val="none" w:sz="0" w:space="0" w:color="auto"/>
                <w:left w:val="none" w:sz="0" w:space="0" w:color="auto"/>
                <w:bottom w:val="none" w:sz="0" w:space="0" w:color="auto"/>
                <w:right w:val="none" w:sz="0" w:space="0" w:color="auto"/>
              </w:divBdr>
              <w:divsChild>
                <w:div w:id="328681132">
                  <w:marLeft w:val="360"/>
                  <w:marRight w:val="96"/>
                  <w:marTop w:val="0"/>
                  <w:marBottom w:val="0"/>
                  <w:divBdr>
                    <w:top w:val="none" w:sz="0" w:space="0" w:color="auto"/>
                    <w:left w:val="none" w:sz="0" w:space="0" w:color="auto"/>
                    <w:bottom w:val="none" w:sz="0" w:space="0" w:color="auto"/>
                    <w:right w:val="none" w:sz="0" w:space="0" w:color="auto"/>
                  </w:divBdr>
                </w:div>
              </w:divsChild>
            </w:div>
            <w:div w:id="2003049191">
              <w:marLeft w:val="0"/>
              <w:marRight w:val="0"/>
              <w:marTop w:val="0"/>
              <w:marBottom w:val="0"/>
              <w:divBdr>
                <w:top w:val="none" w:sz="0" w:space="0" w:color="auto"/>
                <w:left w:val="none" w:sz="0" w:space="0" w:color="auto"/>
                <w:bottom w:val="none" w:sz="0" w:space="0" w:color="auto"/>
                <w:right w:val="none" w:sz="0" w:space="0" w:color="auto"/>
              </w:divBdr>
              <w:divsChild>
                <w:div w:id="765004257">
                  <w:marLeft w:val="360"/>
                  <w:marRight w:val="96"/>
                  <w:marTop w:val="0"/>
                  <w:marBottom w:val="0"/>
                  <w:divBdr>
                    <w:top w:val="none" w:sz="0" w:space="0" w:color="auto"/>
                    <w:left w:val="none" w:sz="0" w:space="0" w:color="auto"/>
                    <w:bottom w:val="none" w:sz="0" w:space="0" w:color="auto"/>
                    <w:right w:val="none" w:sz="0" w:space="0" w:color="auto"/>
                  </w:divBdr>
                </w:div>
              </w:divsChild>
            </w:div>
            <w:div w:id="1098449668">
              <w:marLeft w:val="0"/>
              <w:marRight w:val="0"/>
              <w:marTop w:val="0"/>
              <w:marBottom w:val="0"/>
              <w:divBdr>
                <w:top w:val="none" w:sz="0" w:space="0" w:color="auto"/>
                <w:left w:val="none" w:sz="0" w:space="0" w:color="auto"/>
                <w:bottom w:val="none" w:sz="0" w:space="0" w:color="auto"/>
                <w:right w:val="none" w:sz="0" w:space="0" w:color="auto"/>
              </w:divBdr>
              <w:divsChild>
                <w:div w:id="804588980">
                  <w:marLeft w:val="360"/>
                  <w:marRight w:val="96"/>
                  <w:marTop w:val="0"/>
                  <w:marBottom w:val="0"/>
                  <w:divBdr>
                    <w:top w:val="none" w:sz="0" w:space="0" w:color="auto"/>
                    <w:left w:val="none" w:sz="0" w:space="0" w:color="auto"/>
                    <w:bottom w:val="none" w:sz="0" w:space="0" w:color="auto"/>
                    <w:right w:val="none" w:sz="0" w:space="0" w:color="auto"/>
                  </w:divBdr>
                </w:div>
              </w:divsChild>
            </w:div>
            <w:div w:id="171267056">
              <w:marLeft w:val="0"/>
              <w:marRight w:val="0"/>
              <w:marTop w:val="0"/>
              <w:marBottom w:val="0"/>
              <w:divBdr>
                <w:top w:val="none" w:sz="0" w:space="0" w:color="auto"/>
                <w:left w:val="none" w:sz="0" w:space="0" w:color="auto"/>
                <w:bottom w:val="none" w:sz="0" w:space="0" w:color="auto"/>
                <w:right w:val="none" w:sz="0" w:space="0" w:color="auto"/>
              </w:divBdr>
              <w:divsChild>
                <w:div w:id="1245804015">
                  <w:marLeft w:val="360"/>
                  <w:marRight w:val="96"/>
                  <w:marTop w:val="0"/>
                  <w:marBottom w:val="0"/>
                  <w:divBdr>
                    <w:top w:val="none" w:sz="0" w:space="0" w:color="auto"/>
                    <w:left w:val="none" w:sz="0" w:space="0" w:color="auto"/>
                    <w:bottom w:val="none" w:sz="0" w:space="0" w:color="auto"/>
                    <w:right w:val="none" w:sz="0" w:space="0" w:color="auto"/>
                  </w:divBdr>
                </w:div>
              </w:divsChild>
            </w:div>
            <w:div w:id="209801272">
              <w:marLeft w:val="0"/>
              <w:marRight w:val="0"/>
              <w:marTop w:val="0"/>
              <w:marBottom w:val="0"/>
              <w:divBdr>
                <w:top w:val="none" w:sz="0" w:space="0" w:color="auto"/>
                <w:left w:val="none" w:sz="0" w:space="0" w:color="auto"/>
                <w:bottom w:val="none" w:sz="0" w:space="0" w:color="auto"/>
                <w:right w:val="none" w:sz="0" w:space="0" w:color="auto"/>
              </w:divBdr>
              <w:divsChild>
                <w:div w:id="1150708393">
                  <w:marLeft w:val="360"/>
                  <w:marRight w:val="96"/>
                  <w:marTop w:val="0"/>
                  <w:marBottom w:val="0"/>
                  <w:divBdr>
                    <w:top w:val="none" w:sz="0" w:space="0" w:color="auto"/>
                    <w:left w:val="none" w:sz="0" w:space="0" w:color="auto"/>
                    <w:bottom w:val="none" w:sz="0" w:space="0" w:color="auto"/>
                    <w:right w:val="none" w:sz="0" w:space="0" w:color="auto"/>
                  </w:divBdr>
                </w:div>
              </w:divsChild>
            </w:div>
            <w:div w:id="1395153720">
              <w:marLeft w:val="0"/>
              <w:marRight w:val="0"/>
              <w:marTop w:val="0"/>
              <w:marBottom w:val="0"/>
              <w:divBdr>
                <w:top w:val="none" w:sz="0" w:space="0" w:color="auto"/>
                <w:left w:val="none" w:sz="0" w:space="0" w:color="auto"/>
                <w:bottom w:val="none" w:sz="0" w:space="0" w:color="auto"/>
                <w:right w:val="none" w:sz="0" w:space="0" w:color="auto"/>
              </w:divBdr>
              <w:divsChild>
                <w:div w:id="238901693">
                  <w:marLeft w:val="360"/>
                  <w:marRight w:val="96"/>
                  <w:marTop w:val="0"/>
                  <w:marBottom w:val="0"/>
                  <w:divBdr>
                    <w:top w:val="none" w:sz="0" w:space="0" w:color="auto"/>
                    <w:left w:val="none" w:sz="0" w:space="0" w:color="auto"/>
                    <w:bottom w:val="none" w:sz="0" w:space="0" w:color="auto"/>
                    <w:right w:val="none" w:sz="0" w:space="0" w:color="auto"/>
                  </w:divBdr>
                </w:div>
              </w:divsChild>
            </w:div>
            <w:div w:id="390037173">
              <w:marLeft w:val="0"/>
              <w:marRight w:val="0"/>
              <w:marTop w:val="0"/>
              <w:marBottom w:val="0"/>
              <w:divBdr>
                <w:top w:val="none" w:sz="0" w:space="0" w:color="auto"/>
                <w:left w:val="none" w:sz="0" w:space="0" w:color="auto"/>
                <w:bottom w:val="none" w:sz="0" w:space="0" w:color="auto"/>
                <w:right w:val="none" w:sz="0" w:space="0" w:color="auto"/>
              </w:divBdr>
              <w:divsChild>
                <w:div w:id="144469928">
                  <w:marLeft w:val="360"/>
                  <w:marRight w:val="96"/>
                  <w:marTop w:val="0"/>
                  <w:marBottom w:val="0"/>
                  <w:divBdr>
                    <w:top w:val="none" w:sz="0" w:space="0" w:color="auto"/>
                    <w:left w:val="none" w:sz="0" w:space="0" w:color="auto"/>
                    <w:bottom w:val="none" w:sz="0" w:space="0" w:color="auto"/>
                    <w:right w:val="none" w:sz="0" w:space="0" w:color="auto"/>
                  </w:divBdr>
                </w:div>
              </w:divsChild>
            </w:div>
            <w:div w:id="39912700">
              <w:marLeft w:val="0"/>
              <w:marRight w:val="0"/>
              <w:marTop w:val="0"/>
              <w:marBottom w:val="0"/>
              <w:divBdr>
                <w:top w:val="none" w:sz="0" w:space="0" w:color="auto"/>
                <w:left w:val="none" w:sz="0" w:space="0" w:color="auto"/>
                <w:bottom w:val="none" w:sz="0" w:space="0" w:color="auto"/>
                <w:right w:val="none" w:sz="0" w:space="0" w:color="auto"/>
              </w:divBdr>
              <w:divsChild>
                <w:div w:id="557788727">
                  <w:marLeft w:val="360"/>
                  <w:marRight w:val="96"/>
                  <w:marTop w:val="0"/>
                  <w:marBottom w:val="0"/>
                  <w:divBdr>
                    <w:top w:val="none" w:sz="0" w:space="0" w:color="auto"/>
                    <w:left w:val="none" w:sz="0" w:space="0" w:color="auto"/>
                    <w:bottom w:val="none" w:sz="0" w:space="0" w:color="auto"/>
                    <w:right w:val="none" w:sz="0" w:space="0" w:color="auto"/>
                  </w:divBdr>
                </w:div>
              </w:divsChild>
            </w:div>
            <w:div w:id="939531640">
              <w:marLeft w:val="0"/>
              <w:marRight w:val="0"/>
              <w:marTop w:val="0"/>
              <w:marBottom w:val="0"/>
              <w:divBdr>
                <w:top w:val="none" w:sz="0" w:space="0" w:color="auto"/>
                <w:left w:val="none" w:sz="0" w:space="0" w:color="auto"/>
                <w:bottom w:val="none" w:sz="0" w:space="0" w:color="auto"/>
                <w:right w:val="none" w:sz="0" w:space="0" w:color="auto"/>
              </w:divBdr>
              <w:divsChild>
                <w:div w:id="1383014584">
                  <w:marLeft w:val="360"/>
                  <w:marRight w:val="96"/>
                  <w:marTop w:val="0"/>
                  <w:marBottom w:val="0"/>
                  <w:divBdr>
                    <w:top w:val="none" w:sz="0" w:space="0" w:color="auto"/>
                    <w:left w:val="none" w:sz="0" w:space="0" w:color="auto"/>
                    <w:bottom w:val="none" w:sz="0" w:space="0" w:color="auto"/>
                    <w:right w:val="none" w:sz="0" w:space="0" w:color="auto"/>
                  </w:divBdr>
                </w:div>
              </w:divsChild>
            </w:div>
            <w:div w:id="223150915">
              <w:marLeft w:val="0"/>
              <w:marRight w:val="0"/>
              <w:marTop w:val="0"/>
              <w:marBottom w:val="0"/>
              <w:divBdr>
                <w:top w:val="none" w:sz="0" w:space="0" w:color="auto"/>
                <w:left w:val="none" w:sz="0" w:space="0" w:color="auto"/>
                <w:bottom w:val="none" w:sz="0" w:space="0" w:color="auto"/>
                <w:right w:val="none" w:sz="0" w:space="0" w:color="auto"/>
              </w:divBdr>
              <w:divsChild>
                <w:div w:id="310914205">
                  <w:marLeft w:val="360"/>
                  <w:marRight w:val="96"/>
                  <w:marTop w:val="0"/>
                  <w:marBottom w:val="0"/>
                  <w:divBdr>
                    <w:top w:val="none" w:sz="0" w:space="0" w:color="auto"/>
                    <w:left w:val="none" w:sz="0" w:space="0" w:color="auto"/>
                    <w:bottom w:val="none" w:sz="0" w:space="0" w:color="auto"/>
                    <w:right w:val="none" w:sz="0" w:space="0" w:color="auto"/>
                  </w:divBdr>
                </w:div>
              </w:divsChild>
            </w:div>
            <w:div w:id="1062756559">
              <w:marLeft w:val="0"/>
              <w:marRight w:val="0"/>
              <w:marTop w:val="0"/>
              <w:marBottom w:val="0"/>
              <w:divBdr>
                <w:top w:val="none" w:sz="0" w:space="0" w:color="auto"/>
                <w:left w:val="none" w:sz="0" w:space="0" w:color="auto"/>
                <w:bottom w:val="none" w:sz="0" w:space="0" w:color="auto"/>
                <w:right w:val="none" w:sz="0" w:space="0" w:color="auto"/>
              </w:divBdr>
              <w:divsChild>
                <w:div w:id="877623740">
                  <w:marLeft w:val="360"/>
                  <w:marRight w:val="96"/>
                  <w:marTop w:val="0"/>
                  <w:marBottom w:val="0"/>
                  <w:divBdr>
                    <w:top w:val="none" w:sz="0" w:space="0" w:color="auto"/>
                    <w:left w:val="none" w:sz="0" w:space="0" w:color="auto"/>
                    <w:bottom w:val="none" w:sz="0" w:space="0" w:color="auto"/>
                    <w:right w:val="none" w:sz="0" w:space="0" w:color="auto"/>
                  </w:divBdr>
                </w:div>
              </w:divsChild>
            </w:div>
            <w:div w:id="1733504707">
              <w:marLeft w:val="0"/>
              <w:marRight w:val="0"/>
              <w:marTop w:val="0"/>
              <w:marBottom w:val="0"/>
              <w:divBdr>
                <w:top w:val="none" w:sz="0" w:space="0" w:color="auto"/>
                <w:left w:val="none" w:sz="0" w:space="0" w:color="auto"/>
                <w:bottom w:val="none" w:sz="0" w:space="0" w:color="auto"/>
                <w:right w:val="none" w:sz="0" w:space="0" w:color="auto"/>
              </w:divBdr>
              <w:divsChild>
                <w:div w:id="2064333587">
                  <w:marLeft w:val="360"/>
                  <w:marRight w:val="96"/>
                  <w:marTop w:val="0"/>
                  <w:marBottom w:val="0"/>
                  <w:divBdr>
                    <w:top w:val="none" w:sz="0" w:space="0" w:color="auto"/>
                    <w:left w:val="none" w:sz="0" w:space="0" w:color="auto"/>
                    <w:bottom w:val="none" w:sz="0" w:space="0" w:color="auto"/>
                    <w:right w:val="none" w:sz="0" w:space="0" w:color="auto"/>
                  </w:divBdr>
                </w:div>
              </w:divsChild>
            </w:div>
            <w:div w:id="501549940">
              <w:marLeft w:val="0"/>
              <w:marRight w:val="0"/>
              <w:marTop w:val="0"/>
              <w:marBottom w:val="0"/>
              <w:divBdr>
                <w:top w:val="none" w:sz="0" w:space="0" w:color="auto"/>
                <w:left w:val="none" w:sz="0" w:space="0" w:color="auto"/>
                <w:bottom w:val="none" w:sz="0" w:space="0" w:color="auto"/>
                <w:right w:val="none" w:sz="0" w:space="0" w:color="auto"/>
              </w:divBdr>
              <w:divsChild>
                <w:div w:id="1946228418">
                  <w:marLeft w:val="360"/>
                  <w:marRight w:val="96"/>
                  <w:marTop w:val="0"/>
                  <w:marBottom w:val="0"/>
                  <w:divBdr>
                    <w:top w:val="none" w:sz="0" w:space="0" w:color="auto"/>
                    <w:left w:val="none" w:sz="0" w:space="0" w:color="auto"/>
                    <w:bottom w:val="none" w:sz="0" w:space="0" w:color="auto"/>
                    <w:right w:val="none" w:sz="0" w:space="0" w:color="auto"/>
                  </w:divBdr>
                </w:div>
              </w:divsChild>
            </w:div>
            <w:div w:id="660082082">
              <w:marLeft w:val="0"/>
              <w:marRight w:val="0"/>
              <w:marTop w:val="0"/>
              <w:marBottom w:val="0"/>
              <w:divBdr>
                <w:top w:val="none" w:sz="0" w:space="0" w:color="auto"/>
                <w:left w:val="none" w:sz="0" w:space="0" w:color="auto"/>
                <w:bottom w:val="none" w:sz="0" w:space="0" w:color="auto"/>
                <w:right w:val="none" w:sz="0" w:space="0" w:color="auto"/>
              </w:divBdr>
              <w:divsChild>
                <w:div w:id="1657030885">
                  <w:marLeft w:val="360"/>
                  <w:marRight w:val="96"/>
                  <w:marTop w:val="0"/>
                  <w:marBottom w:val="0"/>
                  <w:divBdr>
                    <w:top w:val="none" w:sz="0" w:space="0" w:color="auto"/>
                    <w:left w:val="none" w:sz="0" w:space="0" w:color="auto"/>
                    <w:bottom w:val="none" w:sz="0" w:space="0" w:color="auto"/>
                    <w:right w:val="none" w:sz="0" w:space="0" w:color="auto"/>
                  </w:divBdr>
                </w:div>
              </w:divsChild>
            </w:div>
            <w:div w:id="1647853336">
              <w:marLeft w:val="0"/>
              <w:marRight w:val="0"/>
              <w:marTop w:val="0"/>
              <w:marBottom w:val="0"/>
              <w:divBdr>
                <w:top w:val="none" w:sz="0" w:space="0" w:color="auto"/>
                <w:left w:val="none" w:sz="0" w:space="0" w:color="auto"/>
                <w:bottom w:val="none" w:sz="0" w:space="0" w:color="auto"/>
                <w:right w:val="none" w:sz="0" w:space="0" w:color="auto"/>
              </w:divBdr>
              <w:divsChild>
                <w:div w:id="408498555">
                  <w:marLeft w:val="360"/>
                  <w:marRight w:val="96"/>
                  <w:marTop w:val="0"/>
                  <w:marBottom w:val="0"/>
                  <w:divBdr>
                    <w:top w:val="none" w:sz="0" w:space="0" w:color="auto"/>
                    <w:left w:val="none" w:sz="0" w:space="0" w:color="auto"/>
                    <w:bottom w:val="none" w:sz="0" w:space="0" w:color="auto"/>
                    <w:right w:val="none" w:sz="0" w:space="0" w:color="auto"/>
                  </w:divBdr>
                </w:div>
              </w:divsChild>
            </w:div>
            <w:div w:id="1968967406">
              <w:marLeft w:val="0"/>
              <w:marRight w:val="0"/>
              <w:marTop w:val="0"/>
              <w:marBottom w:val="0"/>
              <w:divBdr>
                <w:top w:val="none" w:sz="0" w:space="0" w:color="auto"/>
                <w:left w:val="none" w:sz="0" w:space="0" w:color="auto"/>
                <w:bottom w:val="none" w:sz="0" w:space="0" w:color="auto"/>
                <w:right w:val="none" w:sz="0" w:space="0" w:color="auto"/>
              </w:divBdr>
              <w:divsChild>
                <w:div w:id="697660230">
                  <w:marLeft w:val="360"/>
                  <w:marRight w:val="96"/>
                  <w:marTop w:val="0"/>
                  <w:marBottom w:val="0"/>
                  <w:divBdr>
                    <w:top w:val="none" w:sz="0" w:space="0" w:color="auto"/>
                    <w:left w:val="none" w:sz="0" w:space="0" w:color="auto"/>
                    <w:bottom w:val="none" w:sz="0" w:space="0" w:color="auto"/>
                    <w:right w:val="none" w:sz="0" w:space="0" w:color="auto"/>
                  </w:divBdr>
                </w:div>
              </w:divsChild>
            </w:div>
            <w:div w:id="1020622030">
              <w:marLeft w:val="0"/>
              <w:marRight w:val="0"/>
              <w:marTop w:val="0"/>
              <w:marBottom w:val="0"/>
              <w:divBdr>
                <w:top w:val="none" w:sz="0" w:space="0" w:color="auto"/>
                <w:left w:val="none" w:sz="0" w:space="0" w:color="auto"/>
                <w:bottom w:val="none" w:sz="0" w:space="0" w:color="auto"/>
                <w:right w:val="none" w:sz="0" w:space="0" w:color="auto"/>
              </w:divBdr>
              <w:divsChild>
                <w:div w:id="1501962274">
                  <w:marLeft w:val="360"/>
                  <w:marRight w:val="96"/>
                  <w:marTop w:val="0"/>
                  <w:marBottom w:val="0"/>
                  <w:divBdr>
                    <w:top w:val="none" w:sz="0" w:space="0" w:color="auto"/>
                    <w:left w:val="none" w:sz="0" w:space="0" w:color="auto"/>
                    <w:bottom w:val="none" w:sz="0" w:space="0" w:color="auto"/>
                    <w:right w:val="none" w:sz="0" w:space="0" w:color="auto"/>
                  </w:divBdr>
                </w:div>
              </w:divsChild>
            </w:div>
            <w:div w:id="1848326194">
              <w:marLeft w:val="0"/>
              <w:marRight w:val="0"/>
              <w:marTop w:val="0"/>
              <w:marBottom w:val="0"/>
              <w:divBdr>
                <w:top w:val="none" w:sz="0" w:space="0" w:color="auto"/>
                <w:left w:val="none" w:sz="0" w:space="0" w:color="auto"/>
                <w:bottom w:val="none" w:sz="0" w:space="0" w:color="auto"/>
                <w:right w:val="none" w:sz="0" w:space="0" w:color="auto"/>
              </w:divBdr>
              <w:divsChild>
                <w:div w:id="576862428">
                  <w:marLeft w:val="360"/>
                  <w:marRight w:val="96"/>
                  <w:marTop w:val="0"/>
                  <w:marBottom w:val="0"/>
                  <w:divBdr>
                    <w:top w:val="none" w:sz="0" w:space="0" w:color="auto"/>
                    <w:left w:val="none" w:sz="0" w:space="0" w:color="auto"/>
                    <w:bottom w:val="none" w:sz="0" w:space="0" w:color="auto"/>
                    <w:right w:val="none" w:sz="0" w:space="0" w:color="auto"/>
                  </w:divBdr>
                </w:div>
              </w:divsChild>
            </w:div>
            <w:div w:id="535196075">
              <w:marLeft w:val="0"/>
              <w:marRight w:val="0"/>
              <w:marTop w:val="0"/>
              <w:marBottom w:val="0"/>
              <w:divBdr>
                <w:top w:val="none" w:sz="0" w:space="0" w:color="auto"/>
                <w:left w:val="none" w:sz="0" w:space="0" w:color="auto"/>
                <w:bottom w:val="none" w:sz="0" w:space="0" w:color="auto"/>
                <w:right w:val="none" w:sz="0" w:space="0" w:color="auto"/>
              </w:divBdr>
              <w:divsChild>
                <w:div w:id="1555505529">
                  <w:marLeft w:val="360"/>
                  <w:marRight w:val="96"/>
                  <w:marTop w:val="0"/>
                  <w:marBottom w:val="0"/>
                  <w:divBdr>
                    <w:top w:val="none" w:sz="0" w:space="0" w:color="auto"/>
                    <w:left w:val="none" w:sz="0" w:space="0" w:color="auto"/>
                    <w:bottom w:val="none" w:sz="0" w:space="0" w:color="auto"/>
                    <w:right w:val="none" w:sz="0" w:space="0" w:color="auto"/>
                  </w:divBdr>
                </w:div>
              </w:divsChild>
            </w:div>
            <w:div w:id="740951463">
              <w:marLeft w:val="0"/>
              <w:marRight w:val="0"/>
              <w:marTop w:val="0"/>
              <w:marBottom w:val="0"/>
              <w:divBdr>
                <w:top w:val="none" w:sz="0" w:space="0" w:color="auto"/>
                <w:left w:val="none" w:sz="0" w:space="0" w:color="auto"/>
                <w:bottom w:val="none" w:sz="0" w:space="0" w:color="auto"/>
                <w:right w:val="none" w:sz="0" w:space="0" w:color="auto"/>
              </w:divBdr>
              <w:divsChild>
                <w:div w:id="14701305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365853">
      <w:bodyDiv w:val="1"/>
      <w:marLeft w:val="0"/>
      <w:marRight w:val="0"/>
      <w:marTop w:val="0"/>
      <w:marBottom w:val="0"/>
      <w:divBdr>
        <w:top w:val="none" w:sz="0" w:space="0" w:color="auto"/>
        <w:left w:val="none" w:sz="0" w:space="0" w:color="auto"/>
        <w:bottom w:val="none" w:sz="0" w:space="0" w:color="auto"/>
        <w:right w:val="none" w:sz="0" w:space="0" w:color="auto"/>
      </w:divBdr>
      <w:divsChild>
        <w:div w:id="355810854">
          <w:marLeft w:val="0"/>
          <w:marRight w:val="0"/>
          <w:marTop w:val="0"/>
          <w:marBottom w:val="0"/>
          <w:divBdr>
            <w:top w:val="none" w:sz="0" w:space="0" w:color="auto"/>
            <w:left w:val="none" w:sz="0" w:space="0" w:color="auto"/>
            <w:bottom w:val="none" w:sz="0" w:space="0" w:color="auto"/>
            <w:right w:val="none" w:sz="0" w:space="0" w:color="auto"/>
          </w:divBdr>
          <w:divsChild>
            <w:div w:id="2100565551">
              <w:marLeft w:val="0"/>
              <w:marRight w:val="0"/>
              <w:marTop w:val="0"/>
              <w:marBottom w:val="0"/>
              <w:divBdr>
                <w:top w:val="none" w:sz="0" w:space="0" w:color="auto"/>
                <w:left w:val="none" w:sz="0" w:space="0" w:color="auto"/>
                <w:bottom w:val="none" w:sz="0" w:space="0" w:color="auto"/>
                <w:right w:val="none" w:sz="0" w:space="0" w:color="auto"/>
              </w:divBdr>
              <w:divsChild>
                <w:div w:id="151872882">
                  <w:marLeft w:val="360"/>
                  <w:marRight w:val="96"/>
                  <w:marTop w:val="0"/>
                  <w:marBottom w:val="0"/>
                  <w:divBdr>
                    <w:top w:val="none" w:sz="0" w:space="0" w:color="auto"/>
                    <w:left w:val="none" w:sz="0" w:space="0" w:color="auto"/>
                    <w:bottom w:val="none" w:sz="0" w:space="0" w:color="auto"/>
                    <w:right w:val="none" w:sz="0" w:space="0" w:color="auto"/>
                  </w:divBdr>
                </w:div>
              </w:divsChild>
            </w:div>
            <w:div w:id="90902694">
              <w:marLeft w:val="0"/>
              <w:marRight w:val="0"/>
              <w:marTop w:val="0"/>
              <w:marBottom w:val="0"/>
              <w:divBdr>
                <w:top w:val="none" w:sz="0" w:space="0" w:color="auto"/>
                <w:left w:val="none" w:sz="0" w:space="0" w:color="auto"/>
                <w:bottom w:val="none" w:sz="0" w:space="0" w:color="auto"/>
                <w:right w:val="none" w:sz="0" w:space="0" w:color="auto"/>
              </w:divBdr>
              <w:divsChild>
                <w:div w:id="277832744">
                  <w:marLeft w:val="360"/>
                  <w:marRight w:val="96"/>
                  <w:marTop w:val="0"/>
                  <w:marBottom w:val="0"/>
                  <w:divBdr>
                    <w:top w:val="none" w:sz="0" w:space="0" w:color="auto"/>
                    <w:left w:val="none" w:sz="0" w:space="0" w:color="auto"/>
                    <w:bottom w:val="none" w:sz="0" w:space="0" w:color="auto"/>
                    <w:right w:val="none" w:sz="0" w:space="0" w:color="auto"/>
                  </w:divBdr>
                </w:div>
              </w:divsChild>
            </w:div>
            <w:div w:id="1885407275">
              <w:marLeft w:val="0"/>
              <w:marRight w:val="0"/>
              <w:marTop w:val="0"/>
              <w:marBottom w:val="0"/>
              <w:divBdr>
                <w:top w:val="none" w:sz="0" w:space="0" w:color="auto"/>
                <w:left w:val="none" w:sz="0" w:space="0" w:color="auto"/>
                <w:bottom w:val="none" w:sz="0" w:space="0" w:color="auto"/>
                <w:right w:val="none" w:sz="0" w:space="0" w:color="auto"/>
              </w:divBdr>
              <w:divsChild>
                <w:div w:id="1323461262">
                  <w:marLeft w:val="360"/>
                  <w:marRight w:val="96"/>
                  <w:marTop w:val="0"/>
                  <w:marBottom w:val="0"/>
                  <w:divBdr>
                    <w:top w:val="none" w:sz="0" w:space="0" w:color="auto"/>
                    <w:left w:val="none" w:sz="0" w:space="0" w:color="auto"/>
                    <w:bottom w:val="none" w:sz="0" w:space="0" w:color="auto"/>
                    <w:right w:val="none" w:sz="0" w:space="0" w:color="auto"/>
                  </w:divBdr>
                </w:div>
              </w:divsChild>
            </w:div>
            <w:div w:id="1759712813">
              <w:marLeft w:val="0"/>
              <w:marRight w:val="0"/>
              <w:marTop w:val="0"/>
              <w:marBottom w:val="0"/>
              <w:divBdr>
                <w:top w:val="none" w:sz="0" w:space="0" w:color="auto"/>
                <w:left w:val="none" w:sz="0" w:space="0" w:color="auto"/>
                <w:bottom w:val="none" w:sz="0" w:space="0" w:color="auto"/>
                <w:right w:val="none" w:sz="0" w:space="0" w:color="auto"/>
              </w:divBdr>
              <w:divsChild>
                <w:div w:id="1434128147">
                  <w:marLeft w:val="360"/>
                  <w:marRight w:val="96"/>
                  <w:marTop w:val="0"/>
                  <w:marBottom w:val="0"/>
                  <w:divBdr>
                    <w:top w:val="none" w:sz="0" w:space="0" w:color="auto"/>
                    <w:left w:val="none" w:sz="0" w:space="0" w:color="auto"/>
                    <w:bottom w:val="none" w:sz="0" w:space="0" w:color="auto"/>
                    <w:right w:val="none" w:sz="0" w:space="0" w:color="auto"/>
                  </w:divBdr>
                </w:div>
              </w:divsChild>
            </w:div>
            <w:div w:id="1875800716">
              <w:marLeft w:val="0"/>
              <w:marRight w:val="0"/>
              <w:marTop w:val="0"/>
              <w:marBottom w:val="0"/>
              <w:divBdr>
                <w:top w:val="none" w:sz="0" w:space="0" w:color="auto"/>
                <w:left w:val="none" w:sz="0" w:space="0" w:color="auto"/>
                <w:bottom w:val="none" w:sz="0" w:space="0" w:color="auto"/>
                <w:right w:val="none" w:sz="0" w:space="0" w:color="auto"/>
              </w:divBdr>
              <w:divsChild>
                <w:div w:id="1399283128">
                  <w:marLeft w:val="360"/>
                  <w:marRight w:val="96"/>
                  <w:marTop w:val="0"/>
                  <w:marBottom w:val="0"/>
                  <w:divBdr>
                    <w:top w:val="none" w:sz="0" w:space="0" w:color="auto"/>
                    <w:left w:val="none" w:sz="0" w:space="0" w:color="auto"/>
                    <w:bottom w:val="none" w:sz="0" w:space="0" w:color="auto"/>
                    <w:right w:val="none" w:sz="0" w:space="0" w:color="auto"/>
                  </w:divBdr>
                </w:div>
              </w:divsChild>
            </w:div>
            <w:div w:id="235824788">
              <w:marLeft w:val="0"/>
              <w:marRight w:val="0"/>
              <w:marTop w:val="0"/>
              <w:marBottom w:val="0"/>
              <w:divBdr>
                <w:top w:val="none" w:sz="0" w:space="0" w:color="auto"/>
                <w:left w:val="none" w:sz="0" w:space="0" w:color="auto"/>
                <w:bottom w:val="none" w:sz="0" w:space="0" w:color="auto"/>
                <w:right w:val="none" w:sz="0" w:space="0" w:color="auto"/>
              </w:divBdr>
              <w:divsChild>
                <w:div w:id="545486720">
                  <w:marLeft w:val="360"/>
                  <w:marRight w:val="96"/>
                  <w:marTop w:val="0"/>
                  <w:marBottom w:val="0"/>
                  <w:divBdr>
                    <w:top w:val="none" w:sz="0" w:space="0" w:color="auto"/>
                    <w:left w:val="none" w:sz="0" w:space="0" w:color="auto"/>
                    <w:bottom w:val="none" w:sz="0" w:space="0" w:color="auto"/>
                    <w:right w:val="none" w:sz="0" w:space="0" w:color="auto"/>
                  </w:divBdr>
                </w:div>
              </w:divsChild>
            </w:div>
            <w:div w:id="112788703">
              <w:marLeft w:val="0"/>
              <w:marRight w:val="0"/>
              <w:marTop w:val="0"/>
              <w:marBottom w:val="0"/>
              <w:divBdr>
                <w:top w:val="none" w:sz="0" w:space="0" w:color="auto"/>
                <w:left w:val="none" w:sz="0" w:space="0" w:color="auto"/>
                <w:bottom w:val="none" w:sz="0" w:space="0" w:color="auto"/>
                <w:right w:val="none" w:sz="0" w:space="0" w:color="auto"/>
              </w:divBdr>
              <w:divsChild>
                <w:div w:id="1528717432">
                  <w:marLeft w:val="360"/>
                  <w:marRight w:val="96"/>
                  <w:marTop w:val="0"/>
                  <w:marBottom w:val="0"/>
                  <w:divBdr>
                    <w:top w:val="none" w:sz="0" w:space="0" w:color="auto"/>
                    <w:left w:val="none" w:sz="0" w:space="0" w:color="auto"/>
                    <w:bottom w:val="none" w:sz="0" w:space="0" w:color="auto"/>
                    <w:right w:val="none" w:sz="0" w:space="0" w:color="auto"/>
                  </w:divBdr>
                </w:div>
              </w:divsChild>
            </w:div>
            <w:div w:id="1500151316">
              <w:marLeft w:val="0"/>
              <w:marRight w:val="0"/>
              <w:marTop w:val="0"/>
              <w:marBottom w:val="0"/>
              <w:divBdr>
                <w:top w:val="none" w:sz="0" w:space="0" w:color="auto"/>
                <w:left w:val="none" w:sz="0" w:space="0" w:color="auto"/>
                <w:bottom w:val="none" w:sz="0" w:space="0" w:color="auto"/>
                <w:right w:val="none" w:sz="0" w:space="0" w:color="auto"/>
              </w:divBdr>
              <w:divsChild>
                <w:div w:id="1837762556">
                  <w:marLeft w:val="360"/>
                  <w:marRight w:val="96"/>
                  <w:marTop w:val="0"/>
                  <w:marBottom w:val="0"/>
                  <w:divBdr>
                    <w:top w:val="none" w:sz="0" w:space="0" w:color="auto"/>
                    <w:left w:val="none" w:sz="0" w:space="0" w:color="auto"/>
                    <w:bottom w:val="none" w:sz="0" w:space="0" w:color="auto"/>
                    <w:right w:val="none" w:sz="0" w:space="0" w:color="auto"/>
                  </w:divBdr>
                </w:div>
              </w:divsChild>
            </w:div>
            <w:div w:id="851257613">
              <w:marLeft w:val="0"/>
              <w:marRight w:val="0"/>
              <w:marTop w:val="0"/>
              <w:marBottom w:val="0"/>
              <w:divBdr>
                <w:top w:val="none" w:sz="0" w:space="0" w:color="auto"/>
                <w:left w:val="none" w:sz="0" w:space="0" w:color="auto"/>
                <w:bottom w:val="none" w:sz="0" w:space="0" w:color="auto"/>
                <w:right w:val="none" w:sz="0" w:space="0" w:color="auto"/>
              </w:divBdr>
              <w:divsChild>
                <w:div w:id="1746801843">
                  <w:marLeft w:val="360"/>
                  <w:marRight w:val="96"/>
                  <w:marTop w:val="0"/>
                  <w:marBottom w:val="0"/>
                  <w:divBdr>
                    <w:top w:val="none" w:sz="0" w:space="0" w:color="auto"/>
                    <w:left w:val="none" w:sz="0" w:space="0" w:color="auto"/>
                    <w:bottom w:val="none" w:sz="0" w:space="0" w:color="auto"/>
                    <w:right w:val="none" w:sz="0" w:space="0" w:color="auto"/>
                  </w:divBdr>
                </w:div>
              </w:divsChild>
            </w:div>
            <w:div w:id="28342942">
              <w:marLeft w:val="0"/>
              <w:marRight w:val="0"/>
              <w:marTop w:val="0"/>
              <w:marBottom w:val="0"/>
              <w:divBdr>
                <w:top w:val="none" w:sz="0" w:space="0" w:color="auto"/>
                <w:left w:val="none" w:sz="0" w:space="0" w:color="auto"/>
                <w:bottom w:val="none" w:sz="0" w:space="0" w:color="auto"/>
                <w:right w:val="none" w:sz="0" w:space="0" w:color="auto"/>
              </w:divBdr>
              <w:divsChild>
                <w:div w:id="1774009341">
                  <w:marLeft w:val="360"/>
                  <w:marRight w:val="96"/>
                  <w:marTop w:val="0"/>
                  <w:marBottom w:val="0"/>
                  <w:divBdr>
                    <w:top w:val="none" w:sz="0" w:space="0" w:color="auto"/>
                    <w:left w:val="none" w:sz="0" w:space="0" w:color="auto"/>
                    <w:bottom w:val="none" w:sz="0" w:space="0" w:color="auto"/>
                    <w:right w:val="none" w:sz="0" w:space="0" w:color="auto"/>
                  </w:divBdr>
                </w:div>
              </w:divsChild>
            </w:div>
            <w:div w:id="527567454">
              <w:marLeft w:val="0"/>
              <w:marRight w:val="0"/>
              <w:marTop w:val="0"/>
              <w:marBottom w:val="0"/>
              <w:divBdr>
                <w:top w:val="none" w:sz="0" w:space="0" w:color="auto"/>
                <w:left w:val="none" w:sz="0" w:space="0" w:color="auto"/>
                <w:bottom w:val="none" w:sz="0" w:space="0" w:color="auto"/>
                <w:right w:val="none" w:sz="0" w:space="0" w:color="auto"/>
              </w:divBdr>
              <w:divsChild>
                <w:div w:id="464546541">
                  <w:marLeft w:val="360"/>
                  <w:marRight w:val="96"/>
                  <w:marTop w:val="0"/>
                  <w:marBottom w:val="0"/>
                  <w:divBdr>
                    <w:top w:val="none" w:sz="0" w:space="0" w:color="auto"/>
                    <w:left w:val="none" w:sz="0" w:space="0" w:color="auto"/>
                    <w:bottom w:val="none" w:sz="0" w:space="0" w:color="auto"/>
                    <w:right w:val="none" w:sz="0" w:space="0" w:color="auto"/>
                  </w:divBdr>
                </w:div>
              </w:divsChild>
            </w:div>
            <w:div w:id="1816024974">
              <w:marLeft w:val="0"/>
              <w:marRight w:val="0"/>
              <w:marTop w:val="0"/>
              <w:marBottom w:val="0"/>
              <w:divBdr>
                <w:top w:val="none" w:sz="0" w:space="0" w:color="auto"/>
                <w:left w:val="none" w:sz="0" w:space="0" w:color="auto"/>
                <w:bottom w:val="none" w:sz="0" w:space="0" w:color="auto"/>
                <w:right w:val="none" w:sz="0" w:space="0" w:color="auto"/>
              </w:divBdr>
              <w:divsChild>
                <w:div w:id="908006507">
                  <w:marLeft w:val="360"/>
                  <w:marRight w:val="96"/>
                  <w:marTop w:val="0"/>
                  <w:marBottom w:val="0"/>
                  <w:divBdr>
                    <w:top w:val="none" w:sz="0" w:space="0" w:color="auto"/>
                    <w:left w:val="none" w:sz="0" w:space="0" w:color="auto"/>
                    <w:bottom w:val="none" w:sz="0" w:space="0" w:color="auto"/>
                    <w:right w:val="none" w:sz="0" w:space="0" w:color="auto"/>
                  </w:divBdr>
                </w:div>
              </w:divsChild>
            </w:div>
            <w:div w:id="1925920384">
              <w:marLeft w:val="0"/>
              <w:marRight w:val="0"/>
              <w:marTop w:val="0"/>
              <w:marBottom w:val="0"/>
              <w:divBdr>
                <w:top w:val="none" w:sz="0" w:space="0" w:color="auto"/>
                <w:left w:val="none" w:sz="0" w:space="0" w:color="auto"/>
                <w:bottom w:val="none" w:sz="0" w:space="0" w:color="auto"/>
                <w:right w:val="none" w:sz="0" w:space="0" w:color="auto"/>
              </w:divBdr>
              <w:divsChild>
                <w:div w:id="351880190">
                  <w:marLeft w:val="360"/>
                  <w:marRight w:val="96"/>
                  <w:marTop w:val="0"/>
                  <w:marBottom w:val="0"/>
                  <w:divBdr>
                    <w:top w:val="none" w:sz="0" w:space="0" w:color="auto"/>
                    <w:left w:val="none" w:sz="0" w:space="0" w:color="auto"/>
                    <w:bottom w:val="none" w:sz="0" w:space="0" w:color="auto"/>
                    <w:right w:val="none" w:sz="0" w:space="0" w:color="auto"/>
                  </w:divBdr>
                </w:div>
              </w:divsChild>
            </w:div>
            <w:div w:id="877357642">
              <w:marLeft w:val="0"/>
              <w:marRight w:val="0"/>
              <w:marTop w:val="0"/>
              <w:marBottom w:val="0"/>
              <w:divBdr>
                <w:top w:val="none" w:sz="0" w:space="0" w:color="auto"/>
                <w:left w:val="none" w:sz="0" w:space="0" w:color="auto"/>
                <w:bottom w:val="none" w:sz="0" w:space="0" w:color="auto"/>
                <w:right w:val="none" w:sz="0" w:space="0" w:color="auto"/>
              </w:divBdr>
              <w:divsChild>
                <w:div w:id="1598371411">
                  <w:marLeft w:val="360"/>
                  <w:marRight w:val="96"/>
                  <w:marTop w:val="0"/>
                  <w:marBottom w:val="0"/>
                  <w:divBdr>
                    <w:top w:val="none" w:sz="0" w:space="0" w:color="auto"/>
                    <w:left w:val="none" w:sz="0" w:space="0" w:color="auto"/>
                    <w:bottom w:val="none" w:sz="0" w:space="0" w:color="auto"/>
                    <w:right w:val="none" w:sz="0" w:space="0" w:color="auto"/>
                  </w:divBdr>
                </w:div>
              </w:divsChild>
            </w:div>
            <w:div w:id="243149648">
              <w:marLeft w:val="0"/>
              <w:marRight w:val="0"/>
              <w:marTop w:val="0"/>
              <w:marBottom w:val="0"/>
              <w:divBdr>
                <w:top w:val="none" w:sz="0" w:space="0" w:color="auto"/>
                <w:left w:val="none" w:sz="0" w:space="0" w:color="auto"/>
                <w:bottom w:val="none" w:sz="0" w:space="0" w:color="auto"/>
                <w:right w:val="none" w:sz="0" w:space="0" w:color="auto"/>
              </w:divBdr>
              <w:divsChild>
                <w:div w:id="1317151456">
                  <w:marLeft w:val="360"/>
                  <w:marRight w:val="96"/>
                  <w:marTop w:val="0"/>
                  <w:marBottom w:val="0"/>
                  <w:divBdr>
                    <w:top w:val="none" w:sz="0" w:space="0" w:color="auto"/>
                    <w:left w:val="none" w:sz="0" w:space="0" w:color="auto"/>
                    <w:bottom w:val="none" w:sz="0" w:space="0" w:color="auto"/>
                    <w:right w:val="none" w:sz="0" w:space="0" w:color="auto"/>
                  </w:divBdr>
                </w:div>
              </w:divsChild>
            </w:div>
            <w:div w:id="517741753">
              <w:marLeft w:val="0"/>
              <w:marRight w:val="0"/>
              <w:marTop w:val="0"/>
              <w:marBottom w:val="0"/>
              <w:divBdr>
                <w:top w:val="none" w:sz="0" w:space="0" w:color="auto"/>
                <w:left w:val="none" w:sz="0" w:space="0" w:color="auto"/>
                <w:bottom w:val="none" w:sz="0" w:space="0" w:color="auto"/>
                <w:right w:val="none" w:sz="0" w:space="0" w:color="auto"/>
              </w:divBdr>
              <w:divsChild>
                <w:div w:id="976640784">
                  <w:marLeft w:val="360"/>
                  <w:marRight w:val="96"/>
                  <w:marTop w:val="0"/>
                  <w:marBottom w:val="0"/>
                  <w:divBdr>
                    <w:top w:val="none" w:sz="0" w:space="0" w:color="auto"/>
                    <w:left w:val="none" w:sz="0" w:space="0" w:color="auto"/>
                    <w:bottom w:val="none" w:sz="0" w:space="0" w:color="auto"/>
                    <w:right w:val="none" w:sz="0" w:space="0" w:color="auto"/>
                  </w:divBdr>
                </w:div>
              </w:divsChild>
            </w:div>
            <w:div w:id="2069256978">
              <w:marLeft w:val="0"/>
              <w:marRight w:val="0"/>
              <w:marTop w:val="0"/>
              <w:marBottom w:val="0"/>
              <w:divBdr>
                <w:top w:val="none" w:sz="0" w:space="0" w:color="auto"/>
                <w:left w:val="none" w:sz="0" w:space="0" w:color="auto"/>
                <w:bottom w:val="none" w:sz="0" w:space="0" w:color="auto"/>
                <w:right w:val="none" w:sz="0" w:space="0" w:color="auto"/>
              </w:divBdr>
              <w:divsChild>
                <w:div w:id="106244265">
                  <w:marLeft w:val="360"/>
                  <w:marRight w:val="96"/>
                  <w:marTop w:val="0"/>
                  <w:marBottom w:val="0"/>
                  <w:divBdr>
                    <w:top w:val="none" w:sz="0" w:space="0" w:color="auto"/>
                    <w:left w:val="none" w:sz="0" w:space="0" w:color="auto"/>
                    <w:bottom w:val="none" w:sz="0" w:space="0" w:color="auto"/>
                    <w:right w:val="none" w:sz="0" w:space="0" w:color="auto"/>
                  </w:divBdr>
                </w:div>
              </w:divsChild>
            </w:div>
            <w:div w:id="1223322801">
              <w:marLeft w:val="0"/>
              <w:marRight w:val="0"/>
              <w:marTop w:val="0"/>
              <w:marBottom w:val="0"/>
              <w:divBdr>
                <w:top w:val="none" w:sz="0" w:space="0" w:color="auto"/>
                <w:left w:val="none" w:sz="0" w:space="0" w:color="auto"/>
                <w:bottom w:val="none" w:sz="0" w:space="0" w:color="auto"/>
                <w:right w:val="none" w:sz="0" w:space="0" w:color="auto"/>
              </w:divBdr>
              <w:divsChild>
                <w:div w:id="1783186565">
                  <w:marLeft w:val="360"/>
                  <w:marRight w:val="96"/>
                  <w:marTop w:val="0"/>
                  <w:marBottom w:val="0"/>
                  <w:divBdr>
                    <w:top w:val="none" w:sz="0" w:space="0" w:color="auto"/>
                    <w:left w:val="none" w:sz="0" w:space="0" w:color="auto"/>
                    <w:bottom w:val="none" w:sz="0" w:space="0" w:color="auto"/>
                    <w:right w:val="none" w:sz="0" w:space="0" w:color="auto"/>
                  </w:divBdr>
                </w:div>
              </w:divsChild>
            </w:div>
            <w:div w:id="808740100">
              <w:marLeft w:val="0"/>
              <w:marRight w:val="0"/>
              <w:marTop w:val="0"/>
              <w:marBottom w:val="0"/>
              <w:divBdr>
                <w:top w:val="none" w:sz="0" w:space="0" w:color="auto"/>
                <w:left w:val="none" w:sz="0" w:space="0" w:color="auto"/>
                <w:bottom w:val="none" w:sz="0" w:space="0" w:color="auto"/>
                <w:right w:val="none" w:sz="0" w:space="0" w:color="auto"/>
              </w:divBdr>
              <w:divsChild>
                <w:div w:id="2024622930">
                  <w:marLeft w:val="360"/>
                  <w:marRight w:val="96"/>
                  <w:marTop w:val="0"/>
                  <w:marBottom w:val="0"/>
                  <w:divBdr>
                    <w:top w:val="none" w:sz="0" w:space="0" w:color="auto"/>
                    <w:left w:val="none" w:sz="0" w:space="0" w:color="auto"/>
                    <w:bottom w:val="none" w:sz="0" w:space="0" w:color="auto"/>
                    <w:right w:val="none" w:sz="0" w:space="0" w:color="auto"/>
                  </w:divBdr>
                </w:div>
              </w:divsChild>
            </w:div>
            <w:div w:id="2098013614">
              <w:marLeft w:val="0"/>
              <w:marRight w:val="0"/>
              <w:marTop w:val="0"/>
              <w:marBottom w:val="0"/>
              <w:divBdr>
                <w:top w:val="none" w:sz="0" w:space="0" w:color="auto"/>
                <w:left w:val="none" w:sz="0" w:space="0" w:color="auto"/>
                <w:bottom w:val="none" w:sz="0" w:space="0" w:color="auto"/>
                <w:right w:val="none" w:sz="0" w:space="0" w:color="auto"/>
              </w:divBdr>
              <w:divsChild>
                <w:div w:id="18055401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0487412">
      <w:bodyDiv w:val="1"/>
      <w:marLeft w:val="0"/>
      <w:marRight w:val="0"/>
      <w:marTop w:val="0"/>
      <w:marBottom w:val="0"/>
      <w:divBdr>
        <w:top w:val="none" w:sz="0" w:space="0" w:color="auto"/>
        <w:left w:val="none" w:sz="0" w:space="0" w:color="auto"/>
        <w:bottom w:val="none" w:sz="0" w:space="0" w:color="auto"/>
        <w:right w:val="none" w:sz="0" w:space="0" w:color="auto"/>
      </w:divBdr>
      <w:divsChild>
        <w:div w:id="1307392833">
          <w:marLeft w:val="0"/>
          <w:marRight w:val="0"/>
          <w:marTop w:val="0"/>
          <w:marBottom w:val="0"/>
          <w:divBdr>
            <w:top w:val="none" w:sz="0" w:space="0" w:color="auto"/>
            <w:left w:val="none" w:sz="0" w:space="0" w:color="auto"/>
            <w:bottom w:val="none" w:sz="0" w:space="0" w:color="auto"/>
            <w:right w:val="none" w:sz="0" w:space="0" w:color="auto"/>
          </w:divBdr>
          <w:divsChild>
            <w:div w:id="534385968">
              <w:marLeft w:val="0"/>
              <w:marRight w:val="0"/>
              <w:marTop w:val="0"/>
              <w:marBottom w:val="0"/>
              <w:divBdr>
                <w:top w:val="none" w:sz="0" w:space="0" w:color="auto"/>
                <w:left w:val="none" w:sz="0" w:space="0" w:color="auto"/>
                <w:bottom w:val="none" w:sz="0" w:space="0" w:color="auto"/>
                <w:right w:val="none" w:sz="0" w:space="0" w:color="auto"/>
              </w:divBdr>
              <w:divsChild>
                <w:div w:id="5391266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2405496">
      <w:bodyDiv w:val="1"/>
      <w:marLeft w:val="0"/>
      <w:marRight w:val="0"/>
      <w:marTop w:val="0"/>
      <w:marBottom w:val="0"/>
      <w:divBdr>
        <w:top w:val="none" w:sz="0" w:space="0" w:color="auto"/>
        <w:left w:val="none" w:sz="0" w:space="0" w:color="auto"/>
        <w:bottom w:val="none" w:sz="0" w:space="0" w:color="auto"/>
        <w:right w:val="none" w:sz="0" w:space="0" w:color="auto"/>
      </w:divBdr>
      <w:divsChild>
        <w:div w:id="1903247450">
          <w:marLeft w:val="0"/>
          <w:marRight w:val="0"/>
          <w:marTop w:val="0"/>
          <w:marBottom w:val="0"/>
          <w:divBdr>
            <w:top w:val="none" w:sz="0" w:space="0" w:color="auto"/>
            <w:left w:val="none" w:sz="0" w:space="0" w:color="auto"/>
            <w:bottom w:val="none" w:sz="0" w:space="0" w:color="auto"/>
            <w:right w:val="none" w:sz="0" w:space="0" w:color="auto"/>
          </w:divBdr>
          <w:divsChild>
            <w:div w:id="429935557">
              <w:marLeft w:val="0"/>
              <w:marRight w:val="0"/>
              <w:marTop w:val="0"/>
              <w:marBottom w:val="240"/>
              <w:divBdr>
                <w:top w:val="none" w:sz="0" w:space="0" w:color="auto"/>
                <w:left w:val="none" w:sz="0" w:space="0" w:color="auto"/>
                <w:bottom w:val="none" w:sz="0" w:space="0" w:color="auto"/>
                <w:right w:val="none" w:sz="0" w:space="0" w:color="auto"/>
              </w:divBdr>
            </w:div>
            <w:div w:id="1666783418">
              <w:marLeft w:val="0"/>
              <w:marRight w:val="0"/>
              <w:marTop w:val="0"/>
              <w:marBottom w:val="240"/>
              <w:divBdr>
                <w:top w:val="none" w:sz="0" w:space="0" w:color="auto"/>
                <w:left w:val="none" w:sz="0" w:space="0" w:color="auto"/>
                <w:bottom w:val="none" w:sz="0" w:space="0" w:color="auto"/>
                <w:right w:val="none" w:sz="0" w:space="0" w:color="auto"/>
              </w:divBdr>
            </w:div>
            <w:div w:id="599796366">
              <w:marLeft w:val="0"/>
              <w:marRight w:val="0"/>
              <w:marTop w:val="0"/>
              <w:marBottom w:val="240"/>
              <w:divBdr>
                <w:top w:val="none" w:sz="0" w:space="0" w:color="auto"/>
                <w:left w:val="none" w:sz="0" w:space="0" w:color="auto"/>
                <w:bottom w:val="none" w:sz="0" w:space="0" w:color="auto"/>
                <w:right w:val="none" w:sz="0" w:space="0" w:color="auto"/>
              </w:divBdr>
            </w:div>
            <w:div w:id="539518738">
              <w:marLeft w:val="0"/>
              <w:marRight w:val="0"/>
              <w:marTop w:val="0"/>
              <w:marBottom w:val="240"/>
              <w:divBdr>
                <w:top w:val="none" w:sz="0" w:space="0" w:color="auto"/>
                <w:left w:val="none" w:sz="0" w:space="0" w:color="auto"/>
                <w:bottom w:val="none" w:sz="0" w:space="0" w:color="auto"/>
                <w:right w:val="none" w:sz="0" w:space="0" w:color="auto"/>
              </w:divBdr>
            </w:div>
            <w:div w:id="1131509143">
              <w:marLeft w:val="0"/>
              <w:marRight w:val="0"/>
              <w:marTop w:val="0"/>
              <w:marBottom w:val="240"/>
              <w:divBdr>
                <w:top w:val="none" w:sz="0" w:space="0" w:color="auto"/>
                <w:left w:val="none" w:sz="0" w:space="0" w:color="auto"/>
                <w:bottom w:val="none" w:sz="0" w:space="0" w:color="auto"/>
                <w:right w:val="none" w:sz="0" w:space="0" w:color="auto"/>
              </w:divBdr>
            </w:div>
            <w:div w:id="1424719657">
              <w:marLeft w:val="0"/>
              <w:marRight w:val="0"/>
              <w:marTop w:val="0"/>
              <w:marBottom w:val="240"/>
              <w:divBdr>
                <w:top w:val="none" w:sz="0" w:space="0" w:color="auto"/>
                <w:left w:val="none" w:sz="0" w:space="0" w:color="auto"/>
                <w:bottom w:val="none" w:sz="0" w:space="0" w:color="auto"/>
                <w:right w:val="none" w:sz="0" w:space="0" w:color="auto"/>
              </w:divBdr>
            </w:div>
            <w:div w:id="2037804222">
              <w:marLeft w:val="0"/>
              <w:marRight w:val="0"/>
              <w:marTop w:val="0"/>
              <w:marBottom w:val="240"/>
              <w:divBdr>
                <w:top w:val="none" w:sz="0" w:space="0" w:color="auto"/>
                <w:left w:val="none" w:sz="0" w:space="0" w:color="auto"/>
                <w:bottom w:val="none" w:sz="0" w:space="0" w:color="auto"/>
                <w:right w:val="none" w:sz="0" w:space="0" w:color="auto"/>
              </w:divBdr>
            </w:div>
            <w:div w:id="1690719667">
              <w:marLeft w:val="0"/>
              <w:marRight w:val="0"/>
              <w:marTop w:val="0"/>
              <w:marBottom w:val="240"/>
              <w:divBdr>
                <w:top w:val="none" w:sz="0" w:space="0" w:color="auto"/>
                <w:left w:val="none" w:sz="0" w:space="0" w:color="auto"/>
                <w:bottom w:val="none" w:sz="0" w:space="0" w:color="auto"/>
                <w:right w:val="none" w:sz="0" w:space="0" w:color="auto"/>
              </w:divBdr>
            </w:div>
            <w:div w:id="1276597005">
              <w:marLeft w:val="0"/>
              <w:marRight w:val="0"/>
              <w:marTop w:val="0"/>
              <w:marBottom w:val="240"/>
              <w:divBdr>
                <w:top w:val="none" w:sz="0" w:space="0" w:color="auto"/>
                <w:left w:val="none" w:sz="0" w:space="0" w:color="auto"/>
                <w:bottom w:val="none" w:sz="0" w:space="0" w:color="auto"/>
                <w:right w:val="none" w:sz="0" w:space="0" w:color="auto"/>
              </w:divBdr>
            </w:div>
            <w:div w:id="1046678992">
              <w:marLeft w:val="0"/>
              <w:marRight w:val="0"/>
              <w:marTop w:val="0"/>
              <w:marBottom w:val="240"/>
              <w:divBdr>
                <w:top w:val="none" w:sz="0" w:space="0" w:color="auto"/>
                <w:left w:val="none" w:sz="0" w:space="0" w:color="auto"/>
                <w:bottom w:val="none" w:sz="0" w:space="0" w:color="auto"/>
                <w:right w:val="none" w:sz="0" w:space="0" w:color="auto"/>
              </w:divBdr>
            </w:div>
            <w:div w:id="2004384438">
              <w:marLeft w:val="0"/>
              <w:marRight w:val="0"/>
              <w:marTop w:val="0"/>
              <w:marBottom w:val="240"/>
              <w:divBdr>
                <w:top w:val="none" w:sz="0" w:space="0" w:color="auto"/>
                <w:left w:val="none" w:sz="0" w:space="0" w:color="auto"/>
                <w:bottom w:val="none" w:sz="0" w:space="0" w:color="auto"/>
                <w:right w:val="none" w:sz="0" w:space="0" w:color="auto"/>
              </w:divBdr>
            </w:div>
            <w:div w:id="916669864">
              <w:marLeft w:val="0"/>
              <w:marRight w:val="0"/>
              <w:marTop w:val="0"/>
              <w:marBottom w:val="240"/>
              <w:divBdr>
                <w:top w:val="none" w:sz="0" w:space="0" w:color="auto"/>
                <w:left w:val="none" w:sz="0" w:space="0" w:color="auto"/>
                <w:bottom w:val="none" w:sz="0" w:space="0" w:color="auto"/>
                <w:right w:val="none" w:sz="0" w:space="0" w:color="auto"/>
              </w:divBdr>
            </w:div>
            <w:div w:id="1344622608">
              <w:marLeft w:val="0"/>
              <w:marRight w:val="0"/>
              <w:marTop w:val="0"/>
              <w:marBottom w:val="240"/>
              <w:divBdr>
                <w:top w:val="none" w:sz="0" w:space="0" w:color="auto"/>
                <w:left w:val="none" w:sz="0" w:space="0" w:color="auto"/>
                <w:bottom w:val="none" w:sz="0" w:space="0" w:color="auto"/>
                <w:right w:val="none" w:sz="0" w:space="0" w:color="auto"/>
              </w:divBdr>
            </w:div>
            <w:div w:id="228005691">
              <w:marLeft w:val="0"/>
              <w:marRight w:val="0"/>
              <w:marTop w:val="0"/>
              <w:marBottom w:val="240"/>
              <w:divBdr>
                <w:top w:val="none" w:sz="0" w:space="0" w:color="auto"/>
                <w:left w:val="none" w:sz="0" w:space="0" w:color="auto"/>
                <w:bottom w:val="none" w:sz="0" w:space="0" w:color="auto"/>
                <w:right w:val="none" w:sz="0" w:space="0" w:color="auto"/>
              </w:divBdr>
            </w:div>
            <w:div w:id="1028144886">
              <w:marLeft w:val="0"/>
              <w:marRight w:val="0"/>
              <w:marTop w:val="0"/>
              <w:marBottom w:val="240"/>
              <w:divBdr>
                <w:top w:val="none" w:sz="0" w:space="0" w:color="auto"/>
                <w:left w:val="none" w:sz="0" w:space="0" w:color="auto"/>
                <w:bottom w:val="none" w:sz="0" w:space="0" w:color="auto"/>
                <w:right w:val="none" w:sz="0" w:space="0" w:color="auto"/>
              </w:divBdr>
            </w:div>
            <w:div w:id="1942637472">
              <w:marLeft w:val="0"/>
              <w:marRight w:val="0"/>
              <w:marTop w:val="0"/>
              <w:marBottom w:val="240"/>
              <w:divBdr>
                <w:top w:val="none" w:sz="0" w:space="0" w:color="auto"/>
                <w:left w:val="none" w:sz="0" w:space="0" w:color="auto"/>
                <w:bottom w:val="none" w:sz="0" w:space="0" w:color="auto"/>
                <w:right w:val="none" w:sz="0" w:space="0" w:color="auto"/>
              </w:divBdr>
            </w:div>
            <w:div w:id="1439789603">
              <w:marLeft w:val="0"/>
              <w:marRight w:val="0"/>
              <w:marTop w:val="0"/>
              <w:marBottom w:val="240"/>
              <w:divBdr>
                <w:top w:val="none" w:sz="0" w:space="0" w:color="auto"/>
                <w:left w:val="none" w:sz="0" w:space="0" w:color="auto"/>
                <w:bottom w:val="none" w:sz="0" w:space="0" w:color="auto"/>
                <w:right w:val="none" w:sz="0" w:space="0" w:color="auto"/>
              </w:divBdr>
            </w:div>
            <w:div w:id="1341471432">
              <w:marLeft w:val="0"/>
              <w:marRight w:val="0"/>
              <w:marTop w:val="0"/>
              <w:marBottom w:val="240"/>
              <w:divBdr>
                <w:top w:val="none" w:sz="0" w:space="0" w:color="auto"/>
                <w:left w:val="none" w:sz="0" w:space="0" w:color="auto"/>
                <w:bottom w:val="none" w:sz="0" w:space="0" w:color="auto"/>
                <w:right w:val="none" w:sz="0" w:space="0" w:color="auto"/>
              </w:divBdr>
            </w:div>
            <w:div w:id="867184098">
              <w:marLeft w:val="0"/>
              <w:marRight w:val="0"/>
              <w:marTop w:val="0"/>
              <w:marBottom w:val="240"/>
              <w:divBdr>
                <w:top w:val="none" w:sz="0" w:space="0" w:color="auto"/>
                <w:left w:val="none" w:sz="0" w:space="0" w:color="auto"/>
                <w:bottom w:val="none" w:sz="0" w:space="0" w:color="auto"/>
                <w:right w:val="none" w:sz="0" w:space="0" w:color="auto"/>
              </w:divBdr>
            </w:div>
            <w:div w:id="10087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8985">
      <w:bodyDiv w:val="1"/>
      <w:marLeft w:val="0"/>
      <w:marRight w:val="0"/>
      <w:marTop w:val="0"/>
      <w:marBottom w:val="0"/>
      <w:divBdr>
        <w:top w:val="none" w:sz="0" w:space="0" w:color="auto"/>
        <w:left w:val="none" w:sz="0" w:space="0" w:color="auto"/>
        <w:bottom w:val="none" w:sz="0" w:space="0" w:color="auto"/>
        <w:right w:val="none" w:sz="0" w:space="0" w:color="auto"/>
      </w:divBdr>
      <w:divsChild>
        <w:div w:id="46145393">
          <w:marLeft w:val="0"/>
          <w:marRight w:val="0"/>
          <w:marTop w:val="0"/>
          <w:marBottom w:val="0"/>
          <w:divBdr>
            <w:top w:val="none" w:sz="0" w:space="0" w:color="auto"/>
            <w:left w:val="none" w:sz="0" w:space="0" w:color="auto"/>
            <w:bottom w:val="none" w:sz="0" w:space="0" w:color="auto"/>
            <w:right w:val="none" w:sz="0" w:space="0" w:color="auto"/>
          </w:divBdr>
          <w:divsChild>
            <w:div w:id="957490382">
              <w:marLeft w:val="0"/>
              <w:marRight w:val="0"/>
              <w:marTop w:val="0"/>
              <w:marBottom w:val="0"/>
              <w:divBdr>
                <w:top w:val="none" w:sz="0" w:space="0" w:color="auto"/>
                <w:left w:val="none" w:sz="0" w:space="0" w:color="auto"/>
                <w:bottom w:val="none" w:sz="0" w:space="0" w:color="auto"/>
                <w:right w:val="none" w:sz="0" w:space="0" w:color="auto"/>
              </w:divBdr>
              <w:divsChild>
                <w:div w:id="13206903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9269717">
      <w:bodyDiv w:val="1"/>
      <w:marLeft w:val="0"/>
      <w:marRight w:val="0"/>
      <w:marTop w:val="0"/>
      <w:marBottom w:val="0"/>
      <w:divBdr>
        <w:top w:val="none" w:sz="0" w:space="0" w:color="auto"/>
        <w:left w:val="none" w:sz="0" w:space="0" w:color="auto"/>
        <w:bottom w:val="none" w:sz="0" w:space="0" w:color="auto"/>
        <w:right w:val="none" w:sz="0" w:space="0" w:color="auto"/>
      </w:divBdr>
      <w:divsChild>
        <w:div w:id="108015648">
          <w:marLeft w:val="0"/>
          <w:marRight w:val="0"/>
          <w:marTop w:val="0"/>
          <w:marBottom w:val="0"/>
          <w:divBdr>
            <w:top w:val="none" w:sz="0" w:space="0" w:color="auto"/>
            <w:left w:val="none" w:sz="0" w:space="0" w:color="auto"/>
            <w:bottom w:val="none" w:sz="0" w:space="0" w:color="auto"/>
            <w:right w:val="none" w:sz="0" w:space="0" w:color="auto"/>
          </w:divBdr>
          <w:divsChild>
            <w:div w:id="1050760291">
              <w:marLeft w:val="0"/>
              <w:marRight w:val="0"/>
              <w:marTop w:val="0"/>
              <w:marBottom w:val="0"/>
              <w:divBdr>
                <w:top w:val="none" w:sz="0" w:space="0" w:color="auto"/>
                <w:left w:val="none" w:sz="0" w:space="0" w:color="auto"/>
                <w:bottom w:val="none" w:sz="0" w:space="0" w:color="auto"/>
                <w:right w:val="none" w:sz="0" w:space="0" w:color="auto"/>
              </w:divBdr>
              <w:divsChild>
                <w:div w:id="364391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doi.org/10.1186/1756-6614-4-1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aidanboyne/BioCyb_UCLA" TargetMode="Externa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Ragusa_F</b:Tag>
    <b:RefOrder>1</b:RefOrder>
  </b:Source>
</b:Sources>
</file>

<file path=customXml/itemProps1.xml><?xml version="1.0" encoding="utf-8"?>
<ds:datastoreItem xmlns:ds="http://schemas.openxmlformats.org/officeDocument/2006/customXml" ds:itemID="{84C12E3B-EF6D-4CCE-A81F-7218A1005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4212</Words>
  <Characters>24011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Boyne</dc:creator>
  <cp:keywords/>
  <dc:description/>
  <cp:lastModifiedBy>Joe DiStefano III</cp:lastModifiedBy>
  <cp:revision>12</cp:revision>
  <cp:lastPrinted>2023-07-07T23:26:00Z</cp:lastPrinted>
  <dcterms:created xsi:type="dcterms:W3CDTF">2023-07-08T19:15:00Z</dcterms:created>
  <dcterms:modified xsi:type="dcterms:W3CDTF">2023-07-09T02:15:00Z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id="7o11aqYq"/&gt;&lt;style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