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4DD5" w14:textId="3F78EF03" w:rsidR="00F94FE6" w:rsidRPr="00BE6F86" w:rsidRDefault="00511A69">
      <w:pPr>
        <w:rPr>
          <w:rFonts w:ascii="Roboto Black" w:hAnsi="Roboto Black"/>
          <w:sz w:val="40"/>
          <w:szCs w:val="40"/>
        </w:rPr>
      </w:pPr>
      <w:bookmarkStart w:id="0" w:name="_Hlk130575049"/>
      <w:bookmarkEnd w:id="0"/>
      <w:r>
        <w:rPr>
          <w:rFonts w:ascii="Roboto Black" w:hAnsi="Roboto Black"/>
          <w:sz w:val="40"/>
          <w:szCs w:val="40"/>
          <w:lang w:val="sv-SE"/>
        </w:rPr>
        <w:t>Thyr</w:t>
      </w:r>
      <w:r w:rsidR="00943808">
        <w:rPr>
          <w:rFonts w:ascii="Roboto Black" w:hAnsi="Roboto Black"/>
          <w:sz w:val="40"/>
          <w:szCs w:val="40"/>
          <w:lang w:val="sv-SE"/>
        </w:rPr>
        <w:t>IM</w:t>
      </w:r>
      <w:r>
        <w:rPr>
          <w:rFonts w:ascii="Roboto Black" w:hAnsi="Roboto Black"/>
          <w:sz w:val="40"/>
          <w:szCs w:val="40"/>
          <w:lang w:val="sv-SE"/>
        </w:rPr>
        <w:t xml:space="preserve">sim: A </w:t>
      </w:r>
      <w:r w:rsidR="009908B8">
        <w:rPr>
          <w:rFonts w:ascii="Roboto Black" w:hAnsi="Roboto Black"/>
          <w:sz w:val="40"/>
          <w:szCs w:val="40"/>
          <w:lang w:val="sv-SE"/>
        </w:rPr>
        <w:t>Simulation</w:t>
      </w:r>
      <w:r w:rsidR="009908B8" w:rsidRPr="00BE6F86">
        <w:rPr>
          <w:rFonts w:ascii="Roboto Black" w:hAnsi="Roboto Black"/>
          <w:sz w:val="40"/>
          <w:szCs w:val="40"/>
          <w:lang w:val="sv-SE"/>
        </w:rPr>
        <w:t xml:space="preserve"> </w:t>
      </w:r>
      <w:r w:rsidR="00E277A7" w:rsidRPr="00BE6F86">
        <w:rPr>
          <w:rFonts w:ascii="Roboto Black" w:hAnsi="Roboto Black"/>
          <w:sz w:val="40"/>
          <w:szCs w:val="40"/>
          <w:lang w:val="sv-SE"/>
        </w:rPr>
        <w:t xml:space="preserve">Model of </w:t>
      </w:r>
      <w:r w:rsidR="005D4BDE">
        <w:rPr>
          <w:rFonts w:ascii="Roboto Black" w:hAnsi="Roboto Black"/>
          <w:sz w:val="40"/>
          <w:szCs w:val="40"/>
          <w:lang w:val="sv-SE"/>
        </w:rPr>
        <w:t xml:space="preserve">Thyroid-Immune </w:t>
      </w:r>
      <w:r w:rsidR="00943808">
        <w:rPr>
          <w:rFonts w:ascii="Roboto Black" w:hAnsi="Roboto Black"/>
          <w:sz w:val="40"/>
          <w:szCs w:val="40"/>
          <w:lang w:val="sv-SE"/>
        </w:rPr>
        <w:t xml:space="preserve">System </w:t>
      </w:r>
      <w:r w:rsidR="009908B8">
        <w:rPr>
          <w:rFonts w:ascii="Roboto Black" w:hAnsi="Roboto Black"/>
          <w:sz w:val="40"/>
          <w:szCs w:val="40"/>
          <w:lang w:val="sv-SE"/>
        </w:rPr>
        <w:t xml:space="preserve">Dynamical </w:t>
      </w:r>
      <w:r w:rsidR="005D4BDE">
        <w:rPr>
          <w:rFonts w:ascii="Roboto Black" w:hAnsi="Roboto Black"/>
          <w:sz w:val="40"/>
          <w:szCs w:val="40"/>
          <w:lang w:val="sv-SE"/>
        </w:rPr>
        <w:t>Interaction</w:t>
      </w:r>
      <w:r w:rsidR="00943808">
        <w:rPr>
          <w:rFonts w:ascii="Roboto Black" w:hAnsi="Roboto Black"/>
          <w:sz w:val="40"/>
          <w:szCs w:val="40"/>
          <w:lang w:val="sv-SE"/>
        </w:rPr>
        <w:t>s</w:t>
      </w:r>
      <w:r w:rsidR="005D4BDE">
        <w:rPr>
          <w:rFonts w:ascii="Roboto Black" w:hAnsi="Roboto Black"/>
          <w:sz w:val="40"/>
          <w:szCs w:val="40"/>
          <w:lang w:val="sv-SE"/>
        </w:rPr>
        <w:t xml:space="preserve"> in </w:t>
      </w:r>
      <w:r w:rsidR="00E277A7" w:rsidRPr="00BE6F86">
        <w:rPr>
          <w:rFonts w:ascii="Roboto Black" w:hAnsi="Roboto Black"/>
          <w:sz w:val="40"/>
          <w:szCs w:val="40"/>
          <w:lang w:val="sv-SE"/>
        </w:rPr>
        <w:t>Hashimoto</w:t>
      </w:r>
      <w:r w:rsidR="00E277A7" w:rsidRPr="00BE6F86">
        <w:rPr>
          <w:rFonts w:ascii="Roboto Black" w:hAnsi="Roboto Black"/>
          <w:sz w:val="40"/>
          <w:szCs w:val="40"/>
        </w:rPr>
        <w:t>’s Thyroiditis</w:t>
      </w:r>
    </w:p>
    <w:p w14:paraId="77140E18" w14:textId="2C28A14A" w:rsidR="00E277A7" w:rsidRDefault="00E277A7">
      <w:pPr>
        <w:rPr>
          <w:rFonts w:ascii="Cambria" w:hAnsi="Cambria"/>
          <w:color w:val="1F3864" w:themeColor="accent1" w:themeShade="80"/>
          <w:sz w:val="24"/>
          <w:szCs w:val="24"/>
        </w:rPr>
      </w:pPr>
      <w:r w:rsidRPr="00BE6F86">
        <w:rPr>
          <w:rFonts w:ascii="Cambria" w:hAnsi="Cambria"/>
          <w:color w:val="1F3864" w:themeColor="accent1" w:themeShade="80"/>
          <w:sz w:val="24"/>
          <w:szCs w:val="24"/>
        </w:rPr>
        <w:t>Aidan Boyne</w:t>
      </w:r>
      <w:r w:rsidR="00280D6F">
        <w:rPr>
          <w:rFonts w:ascii="Cambria" w:hAnsi="Cambria"/>
          <w:color w:val="1F3864" w:themeColor="accent1" w:themeShade="80"/>
          <w:sz w:val="24"/>
          <w:szCs w:val="24"/>
        </w:rPr>
        <w:t xml:space="preserve">, </w:t>
      </w:r>
      <w:r w:rsidR="009908B8">
        <w:rPr>
          <w:rFonts w:ascii="Cambria" w:hAnsi="Cambria"/>
          <w:color w:val="1F3864" w:themeColor="accent1" w:themeShade="80"/>
          <w:sz w:val="24"/>
          <w:szCs w:val="24"/>
        </w:rPr>
        <w:t>edited by JD July 1</w:t>
      </w:r>
      <w:proofErr w:type="gramStart"/>
      <w:r w:rsidR="009908B8">
        <w:rPr>
          <w:rFonts w:ascii="Cambria" w:hAnsi="Cambria"/>
          <w:color w:val="1F3864" w:themeColor="accent1" w:themeShade="80"/>
          <w:sz w:val="24"/>
          <w:szCs w:val="24"/>
        </w:rPr>
        <w:t xml:space="preserve"> 2023</w:t>
      </w:r>
      <w:proofErr w:type="gramEnd"/>
      <w:r w:rsidR="009908B8">
        <w:rPr>
          <w:rFonts w:ascii="Cambria" w:hAnsi="Cambria"/>
          <w:color w:val="1F3864" w:themeColor="accent1" w:themeShade="80"/>
          <w:sz w:val="24"/>
          <w:szCs w:val="24"/>
        </w:rPr>
        <w:t xml:space="preserve"> (first pass)</w:t>
      </w:r>
      <w:r w:rsidR="0068777D">
        <w:rPr>
          <w:rFonts w:ascii="Cambria" w:hAnsi="Cambria"/>
          <w:color w:val="1F3864" w:themeColor="accent1" w:themeShade="80"/>
          <w:sz w:val="24"/>
          <w:szCs w:val="24"/>
        </w:rPr>
        <w:t xml:space="preserve">, revised AB </w:t>
      </w:r>
      <w:r w:rsidR="00F752CD">
        <w:rPr>
          <w:rFonts w:ascii="Cambria" w:hAnsi="Cambria"/>
          <w:color w:val="1F3864" w:themeColor="accent1" w:themeShade="80"/>
          <w:sz w:val="24"/>
          <w:szCs w:val="24"/>
        </w:rPr>
        <w:t>Oct 7. 23</w:t>
      </w:r>
    </w:p>
    <w:p w14:paraId="7917BE8D" w14:textId="62E37985" w:rsidR="00BE6F86" w:rsidRDefault="005952C4">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2D6ED9D9" w14:textId="2D3EEF44" w:rsidR="00BE6F86" w:rsidRPr="00BE6F86" w:rsidRDefault="00BE6F86">
      <w:pPr>
        <w:rPr>
          <w:rFonts w:ascii="Roboto" w:hAnsi="Roboto"/>
          <w:b/>
          <w:bCs/>
          <w:color w:val="1F3864" w:themeColor="accent1" w:themeShade="80"/>
          <w:sz w:val="28"/>
          <w:szCs w:val="28"/>
        </w:rPr>
      </w:pPr>
      <w:r w:rsidRPr="00BE6F86">
        <w:rPr>
          <w:rFonts w:ascii="Roboto" w:hAnsi="Roboto"/>
          <w:b/>
          <w:bCs/>
          <w:color w:val="1F3864" w:themeColor="accent1" w:themeShade="80"/>
          <w:sz w:val="28"/>
          <w:szCs w:val="28"/>
        </w:rPr>
        <w:t>Abstract</w:t>
      </w:r>
    </w:p>
    <w:p w14:paraId="1F64A555" w14:textId="71F61C34" w:rsidR="00BE6F86" w:rsidRPr="00940D33" w:rsidRDefault="00940D33">
      <w:pPr>
        <w:rPr>
          <w:rFonts w:ascii="Cambria" w:hAnsi="Cambria"/>
          <w:sz w:val="24"/>
          <w:szCs w:val="24"/>
        </w:rPr>
      </w:pPr>
      <w:r w:rsidRPr="00940D33">
        <w:rPr>
          <w:rFonts w:ascii="Cambria" w:hAnsi="Cambria"/>
          <w:sz w:val="24"/>
          <w:szCs w:val="24"/>
        </w:rPr>
        <w:t xml:space="preserve">Hashimoto’s </w:t>
      </w:r>
      <w:r w:rsidR="00280D6F">
        <w:rPr>
          <w:rFonts w:ascii="Cambria" w:hAnsi="Cambria"/>
          <w:sz w:val="24"/>
          <w:szCs w:val="24"/>
        </w:rPr>
        <w:t>D</w:t>
      </w:r>
      <w:r w:rsidR="00943808">
        <w:rPr>
          <w:rFonts w:ascii="Cambria" w:hAnsi="Cambria"/>
          <w:sz w:val="24"/>
          <w:szCs w:val="24"/>
        </w:rPr>
        <w:t>isease (HD)</w:t>
      </w:r>
      <w:r w:rsidRPr="00940D33">
        <w:rPr>
          <w:rFonts w:ascii="Cambria" w:hAnsi="Cambria"/>
          <w:sz w:val="24"/>
          <w:szCs w:val="24"/>
        </w:rPr>
        <w:t xml:space="preserve"> is a</w:t>
      </w:r>
      <w:r>
        <w:rPr>
          <w:rFonts w:ascii="Cambria" w:hAnsi="Cambria"/>
          <w:sz w:val="24"/>
          <w:szCs w:val="24"/>
        </w:rPr>
        <w:t xml:space="preserve"> common </w:t>
      </w:r>
      <w:r w:rsidRPr="00940D33">
        <w:rPr>
          <w:rFonts w:ascii="Cambria" w:hAnsi="Cambria"/>
          <w:sz w:val="24"/>
          <w:szCs w:val="24"/>
        </w:rPr>
        <w:t>autoimmune disorder characterized by destruction of thyroid tissue and subsequent hypothyroidism</w:t>
      </w:r>
      <w:r w:rsidR="0068109B">
        <w:rPr>
          <w:rFonts w:ascii="Cambria" w:hAnsi="Cambria"/>
          <w:sz w:val="24"/>
          <w:szCs w:val="24"/>
        </w:rPr>
        <w:t xml:space="preserve">.  </w:t>
      </w:r>
      <w:commentRangeStart w:id="1"/>
      <w:r>
        <w:rPr>
          <w:rFonts w:ascii="Cambria" w:hAnsi="Cambria"/>
          <w:sz w:val="24"/>
          <w:szCs w:val="24"/>
        </w:rPr>
        <w:t xml:space="preserve">Despite the significant role of the immune system in disease progression, </w:t>
      </w:r>
      <w:r w:rsidR="00980CF4">
        <w:rPr>
          <w:rFonts w:ascii="Cambria" w:hAnsi="Cambria"/>
          <w:sz w:val="24"/>
          <w:szCs w:val="24"/>
        </w:rPr>
        <w:t xml:space="preserve">current </w:t>
      </w:r>
      <w:r>
        <w:rPr>
          <w:rFonts w:ascii="Cambria" w:hAnsi="Cambria"/>
          <w:sz w:val="24"/>
          <w:szCs w:val="24"/>
        </w:rPr>
        <w:t xml:space="preserve">clinical treatment </w:t>
      </w:r>
      <w:r w:rsidR="005D4BDE">
        <w:rPr>
          <w:rFonts w:ascii="Cambria" w:hAnsi="Cambria"/>
          <w:sz w:val="24"/>
          <w:szCs w:val="24"/>
        </w:rPr>
        <w:t>relies entirely on hormone replacement therapy and thyroid-immune</w:t>
      </w:r>
      <w:r w:rsidR="00943808">
        <w:rPr>
          <w:rFonts w:ascii="Cambria" w:hAnsi="Cambria"/>
          <w:sz w:val="24"/>
          <w:szCs w:val="24"/>
        </w:rPr>
        <w:t xml:space="preserve"> system </w:t>
      </w:r>
      <w:r w:rsidR="005D4BDE">
        <w:rPr>
          <w:rFonts w:ascii="Cambria" w:hAnsi="Cambria"/>
          <w:sz w:val="24"/>
          <w:szCs w:val="24"/>
        </w:rPr>
        <w:t>interactions remain largely unclear</w:t>
      </w:r>
      <w:r w:rsidR="0068109B">
        <w:rPr>
          <w:rFonts w:ascii="Cambria" w:hAnsi="Cambria"/>
          <w:sz w:val="24"/>
          <w:szCs w:val="24"/>
        </w:rPr>
        <w:t>.</w:t>
      </w:r>
      <w:commentRangeEnd w:id="1"/>
      <w:r w:rsidR="003E7C8F">
        <w:rPr>
          <w:rStyle w:val="CommentReference"/>
        </w:rPr>
        <w:commentReference w:id="1"/>
      </w:r>
      <w:r w:rsidR="0068109B">
        <w:rPr>
          <w:rFonts w:ascii="Cambria" w:hAnsi="Cambria"/>
          <w:sz w:val="24"/>
          <w:szCs w:val="24"/>
        </w:rPr>
        <w:t xml:space="preserve">  </w:t>
      </w:r>
      <w:r w:rsidR="005D4BDE">
        <w:rPr>
          <w:rFonts w:ascii="Cambria" w:hAnsi="Cambria"/>
          <w:sz w:val="24"/>
          <w:szCs w:val="24"/>
        </w:rPr>
        <w:t xml:space="preserve"> </w:t>
      </w:r>
      <w:r w:rsidR="00943808">
        <w:rPr>
          <w:rFonts w:ascii="Cambria" w:hAnsi="Cambria"/>
          <w:sz w:val="24"/>
          <w:szCs w:val="24"/>
        </w:rPr>
        <w:t xml:space="preserve">We </w:t>
      </w:r>
      <w:r w:rsidR="005D4BDE">
        <w:rPr>
          <w:rFonts w:ascii="Cambria" w:hAnsi="Cambria"/>
          <w:sz w:val="24"/>
          <w:szCs w:val="24"/>
        </w:rPr>
        <w:t>present a</w:t>
      </w:r>
      <w:r w:rsidR="00106B0C">
        <w:rPr>
          <w:rFonts w:ascii="Cambria" w:hAnsi="Cambria"/>
          <w:sz w:val="24"/>
          <w:szCs w:val="24"/>
        </w:rPr>
        <w:t xml:space="preserve"> </w:t>
      </w:r>
      <w:r w:rsidR="005D4BDE">
        <w:rPr>
          <w:rFonts w:ascii="Cambria" w:hAnsi="Cambria"/>
          <w:sz w:val="24"/>
          <w:szCs w:val="24"/>
        </w:rPr>
        <w:t xml:space="preserve">mathematical </w:t>
      </w:r>
      <w:r w:rsidR="0B423A9E" w:rsidRPr="724862AC">
        <w:rPr>
          <w:rFonts w:ascii="Cambria" w:hAnsi="Cambria"/>
          <w:sz w:val="24"/>
          <w:szCs w:val="24"/>
        </w:rPr>
        <w:t>simulation</w:t>
      </w:r>
      <w:r w:rsidR="00943808">
        <w:rPr>
          <w:rFonts w:ascii="Cambria" w:hAnsi="Cambria"/>
          <w:sz w:val="24"/>
          <w:szCs w:val="24"/>
        </w:rPr>
        <w:t xml:space="preserve"> </w:t>
      </w:r>
      <w:r w:rsidR="005D4BDE">
        <w:rPr>
          <w:rFonts w:ascii="Cambria" w:hAnsi="Cambria"/>
          <w:sz w:val="24"/>
          <w:szCs w:val="24"/>
        </w:rPr>
        <w:t>model</w:t>
      </w:r>
      <w:r w:rsidR="00511A69">
        <w:rPr>
          <w:rFonts w:ascii="Cambria" w:hAnsi="Cambria"/>
          <w:sz w:val="24"/>
          <w:szCs w:val="24"/>
        </w:rPr>
        <w:t xml:space="preserve"> of Hashimoto’s thyroiditis</w:t>
      </w:r>
      <w:r w:rsidR="005D4BDE">
        <w:rPr>
          <w:rFonts w:ascii="Cambria" w:hAnsi="Cambria"/>
          <w:sz w:val="24"/>
          <w:szCs w:val="24"/>
        </w:rPr>
        <w:t xml:space="preserve"> which </w:t>
      </w:r>
      <w:r w:rsidR="00106B0C">
        <w:rPr>
          <w:rFonts w:ascii="Cambria" w:hAnsi="Cambria"/>
          <w:sz w:val="24"/>
          <w:szCs w:val="24"/>
        </w:rPr>
        <w:t xml:space="preserve">incorporates </w:t>
      </w:r>
      <w:r w:rsidR="00511A69">
        <w:rPr>
          <w:rFonts w:ascii="Cambria" w:hAnsi="Cambria"/>
          <w:sz w:val="24"/>
          <w:szCs w:val="24"/>
        </w:rPr>
        <w:t>the</w:t>
      </w:r>
      <w:r w:rsidR="00106B0C">
        <w:rPr>
          <w:rFonts w:ascii="Cambria" w:hAnsi="Cambria"/>
          <w:sz w:val="24"/>
          <w:szCs w:val="24"/>
        </w:rPr>
        <w:t xml:space="preserve"> dynamic </w:t>
      </w:r>
      <w:r w:rsidR="00511A69">
        <w:rPr>
          <w:rFonts w:ascii="Cambria" w:hAnsi="Cambria"/>
          <w:sz w:val="24"/>
          <w:szCs w:val="24"/>
        </w:rPr>
        <w:t xml:space="preserve">interactions of </w:t>
      </w:r>
      <w:r w:rsidR="00106B0C">
        <w:rPr>
          <w:rFonts w:ascii="Cambria" w:hAnsi="Cambria"/>
          <w:sz w:val="24"/>
          <w:szCs w:val="24"/>
        </w:rPr>
        <w:t>the immune</w:t>
      </w:r>
      <w:r w:rsidR="00511A69">
        <w:rPr>
          <w:rFonts w:ascii="Cambria" w:hAnsi="Cambria"/>
          <w:sz w:val="24"/>
          <w:szCs w:val="24"/>
        </w:rPr>
        <w:t xml:space="preserve"> system</w:t>
      </w:r>
      <w:r w:rsidR="00106B0C">
        <w:rPr>
          <w:rFonts w:ascii="Cambria" w:hAnsi="Cambria"/>
          <w:sz w:val="24"/>
          <w:szCs w:val="24"/>
        </w:rPr>
        <w:t xml:space="preserve"> </w:t>
      </w:r>
      <w:r w:rsidR="00511A69">
        <w:rPr>
          <w:rFonts w:ascii="Cambria" w:hAnsi="Cambria"/>
          <w:sz w:val="24"/>
          <w:szCs w:val="24"/>
        </w:rPr>
        <w:t>and</w:t>
      </w:r>
      <w:r w:rsidR="00106B0C">
        <w:rPr>
          <w:rFonts w:ascii="Cambria" w:hAnsi="Cambria"/>
          <w:sz w:val="24"/>
          <w:szCs w:val="24"/>
        </w:rPr>
        <w:t xml:space="preserve"> thyroid</w:t>
      </w:r>
      <w:r w:rsidR="0068109B">
        <w:rPr>
          <w:rFonts w:ascii="Cambria" w:hAnsi="Cambria"/>
          <w:sz w:val="24"/>
          <w:szCs w:val="24"/>
        </w:rPr>
        <w:t xml:space="preserve">.  </w:t>
      </w:r>
      <w:r w:rsidR="00791228">
        <w:rPr>
          <w:rFonts w:ascii="Cambria" w:hAnsi="Cambria"/>
          <w:sz w:val="24"/>
          <w:szCs w:val="24"/>
        </w:rPr>
        <w:t>The model</w:t>
      </w:r>
      <w:r w:rsidR="00943808">
        <w:rPr>
          <w:rFonts w:ascii="Cambria" w:hAnsi="Cambria"/>
          <w:sz w:val="24"/>
          <w:szCs w:val="24"/>
        </w:rPr>
        <w:t xml:space="preserve"> is</w:t>
      </w:r>
      <w:r w:rsidR="00791228">
        <w:rPr>
          <w:rFonts w:ascii="Cambria" w:hAnsi="Cambria"/>
          <w:sz w:val="24"/>
          <w:szCs w:val="24"/>
        </w:rPr>
        <w:t xml:space="preserve"> fitted to</w:t>
      </w:r>
      <w:r w:rsidR="00717EA5">
        <w:rPr>
          <w:rFonts w:ascii="Cambria" w:hAnsi="Cambria"/>
          <w:sz w:val="24"/>
          <w:szCs w:val="24"/>
        </w:rPr>
        <w:t xml:space="preserve"> UCLA health system patient data, </w:t>
      </w:r>
      <w:r w:rsidR="00AC08E3">
        <w:rPr>
          <w:rFonts w:ascii="Cambria" w:hAnsi="Cambria"/>
          <w:sz w:val="24"/>
          <w:szCs w:val="24"/>
        </w:rPr>
        <w:t>extend</w:t>
      </w:r>
      <w:r w:rsidR="00943808">
        <w:rPr>
          <w:rFonts w:ascii="Cambria" w:hAnsi="Cambria"/>
          <w:sz w:val="24"/>
          <w:szCs w:val="24"/>
        </w:rPr>
        <w:t>ing</w:t>
      </w:r>
      <w:r w:rsidR="00AC08E3">
        <w:rPr>
          <w:rFonts w:ascii="Cambria" w:hAnsi="Cambria"/>
          <w:sz w:val="24"/>
          <w:szCs w:val="24"/>
        </w:rPr>
        <w:t xml:space="preserve"> the capabilities of our validated </w:t>
      </w:r>
      <w:r w:rsidR="00943808">
        <w:rPr>
          <w:rFonts w:ascii="Cambria" w:hAnsi="Cambria"/>
          <w:sz w:val="24"/>
          <w:szCs w:val="24"/>
        </w:rPr>
        <w:t xml:space="preserve">patient specific </w:t>
      </w:r>
      <w:r w:rsidR="00AC08E3">
        <w:rPr>
          <w:rFonts w:ascii="Cambria" w:hAnsi="Cambria"/>
          <w:sz w:val="24"/>
          <w:szCs w:val="24"/>
        </w:rPr>
        <w:t>p-</w:t>
      </w:r>
      <w:r w:rsidR="009C5312">
        <w:rPr>
          <w:rFonts w:ascii="Cambria" w:hAnsi="Cambria"/>
          <w:sz w:val="24"/>
          <w:szCs w:val="24"/>
        </w:rPr>
        <w:t>THYROSIM</w:t>
      </w:r>
      <w:r w:rsidR="00AC08E3">
        <w:rPr>
          <w:rFonts w:ascii="Cambria" w:hAnsi="Cambria"/>
          <w:sz w:val="24"/>
          <w:szCs w:val="24"/>
        </w:rPr>
        <w:t xml:space="preserve"> model</w:t>
      </w:r>
      <w:r w:rsidR="00280D6F">
        <w:rPr>
          <w:rFonts w:ascii="Cambria" w:hAnsi="Cambria"/>
          <w:sz w:val="24"/>
          <w:szCs w:val="24"/>
        </w:rPr>
        <w:t>,</w:t>
      </w:r>
      <w:r w:rsidR="00AC08E3">
        <w:rPr>
          <w:rFonts w:ascii="Cambria" w:hAnsi="Cambria"/>
          <w:sz w:val="24"/>
          <w:szCs w:val="24"/>
        </w:rPr>
        <w:t xml:space="preserve"> allowing it to simulate the interplay of relevant immune components and the thyroid</w:t>
      </w:r>
      <w:r w:rsidR="00943808">
        <w:rPr>
          <w:rFonts w:ascii="Cambria" w:hAnsi="Cambria"/>
          <w:sz w:val="24"/>
          <w:szCs w:val="24"/>
        </w:rPr>
        <w:t xml:space="preserve"> of patients with HD</w:t>
      </w:r>
      <w:r w:rsidR="0068109B">
        <w:rPr>
          <w:rFonts w:ascii="Cambria" w:hAnsi="Cambria"/>
          <w:sz w:val="24"/>
          <w:szCs w:val="24"/>
        </w:rPr>
        <w:t xml:space="preserve">.  </w:t>
      </w:r>
    </w:p>
    <w:p w14:paraId="56257B57" w14:textId="77777777" w:rsidR="005952C4" w:rsidRDefault="005952C4" w:rsidP="005952C4">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4B98860F" w14:textId="4B371D14" w:rsidR="005952C4" w:rsidRDefault="005952C4">
      <w:pPr>
        <w:rPr>
          <w:rFonts w:ascii="Roboto" w:hAnsi="Roboto"/>
          <w:b/>
          <w:bCs/>
          <w:color w:val="1F3864" w:themeColor="accent1" w:themeShade="80"/>
          <w:sz w:val="28"/>
          <w:szCs w:val="28"/>
        </w:rPr>
        <w:sectPr w:rsidR="005952C4" w:rsidSect="00C71339">
          <w:headerReference w:type="default" r:id="rId15"/>
          <w:pgSz w:w="12240" w:h="15840"/>
          <w:pgMar w:top="720" w:right="720" w:bottom="720" w:left="720" w:header="720" w:footer="720" w:gutter="0"/>
          <w:cols w:space="720"/>
          <w:titlePg/>
          <w:docGrid w:linePitch="360"/>
        </w:sectPr>
      </w:pPr>
    </w:p>
    <w:p w14:paraId="49A927E7" w14:textId="15107F9C" w:rsidR="00BE6F86" w:rsidRDefault="00BE6F86">
      <w:pPr>
        <w:rPr>
          <w:rFonts w:ascii="Roboto" w:hAnsi="Roboto"/>
          <w:b/>
          <w:bCs/>
          <w:color w:val="1F3864" w:themeColor="accent1" w:themeShade="80"/>
          <w:sz w:val="28"/>
          <w:szCs w:val="28"/>
        </w:rPr>
      </w:pPr>
      <w:commentRangeStart w:id="2"/>
      <w:r>
        <w:rPr>
          <w:rFonts w:ascii="Roboto" w:hAnsi="Roboto"/>
          <w:b/>
          <w:bCs/>
          <w:color w:val="1F3864" w:themeColor="accent1" w:themeShade="80"/>
          <w:sz w:val="28"/>
          <w:szCs w:val="28"/>
        </w:rPr>
        <w:t>Introduction</w:t>
      </w:r>
      <w:commentRangeEnd w:id="2"/>
      <w:r w:rsidR="003E7C8F">
        <w:rPr>
          <w:rStyle w:val="CommentReference"/>
        </w:rPr>
        <w:commentReference w:id="2"/>
      </w:r>
    </w:p>
    <w:p w14:paraId="4E0ED350" w14:textId="77777777" w:rsidR="005952C4" w:rsidRDefault="005952C4" w:rsidP="00940D33">
      <w:pPr>
        <w:rPr>
          <w:rFonts w:ascii="Cambria" w:hAnsi="Cambria"/>
          <w:sz w:val="24"/>
          <w:szCs w:val="24"/>
        </w:rPr>
        <w:sectPr w:rsidR="005952C4" w:rsidSect="00C71339">
          <w:type w:val="continuous"/>
          <w:pgSz w:w="12240" w:h="15840"/>
          <w:pgMar w:top="720" w:right="720" w:bottom="720" w:left="720" w:header="720" w:footer="720" w:gutter="0"/>
          <w:cols w:space="720"/>
          <w:docGrid w:linePitch="360"/>
        </w:sectPr>
      </w:pPr>
    </w:p>
    <w:p w14:paraId="0B33EC7B" w14:textId="3C0371A9" w:rsidR="003D5BCB" w:rsidRPr="00503473" w:rsidRDefault="00940D33" w:rsidP="78AA1E04">
      <w:pPr>
        <w:jc w:val="both"/>
        <w:rPr>
          <w:rFonts w:ascii="Cambria" w:hAnsi="Cambria"/>
        </w:rPr>
      </w:pPr>
      <w:r w:rsidRPr="00503473">
        <w:rPr>
          <w:rFonts w:ascii="Cambria" w:hAnsi="Cambria"/>
        </w:rPr>
        <w:t>Hashimoto’s Disease (HD)</w:t>
      </w:r>
      <w:r w:rsidR="7591FD31" w:rsidRPr="724862AC">
        <w:rPr>
          <w:rFonts w:ascii="Cambria" w:hAnsi="Cambria"/>
        </w:rPr>
        <w:t>, also known as chronic autoimmune thyroiditis or chronic lymphocytic thyroiditis, is an</w:t>
      </w:r>
      <w:r w:rsidR="56D8E15F" w:rsidRPr="724862AC">
        <w:rPr>
          <w:rFonts w:ascii="Cambria" w:hAnsi="Cambria"/>
        </w:rPr>
        <w:t xml:space="preserve"> autoimmune</w:t>
      </w:r>
      <w:r w:rsidR="7591FD31" w:rsidRPr="724862AC">
        <w:rPr>
          <w:rFonts w:ascii="Cambria" w:hAnsi="Cambria"/>
        </w:rPr>
        <w:t xml:space="preserve"> disease </w:t>
      </w:r>
      <w:r w:rsidR="003E7C8F">
        <w:rPr>
          <w:rFonts w:ascii="Cambria" w:hAnsi="Cambria"/>
        </w:rPr>
        <w:t>in which</w:t>
      </w:r>
      <w:r w:rsidR="7591FD31" w:rsidRPr="724862AC">
        <w:rPr>
          <w:rFonts w:ascii="Cambria" w:hAnsi="Cambria"/>
        </w:rPr>
        <w:t xml:space="preserve"> thyroid cells are</w:t>
      </w:r>
      <w:r w:rsidR="4308EB16" w:rsidRPr="724862AC">
        <w:rPr>
          <w:rFonts w:ascii="Cambria" w:hAnsi="Cambria"/>
        </w:rPr>
        <w:t xml:space="preserve"> </w:t>
      </w:r>
      <w:r w:rsidR="7591FD31" w:rsidRPr="724862AC">
        <w:rPr>
          <w:rFonts w:ascii="Cambria" w:hAnsi="Cambria"/>
        </w:rPr>
        <w:t xml:space="preserve">destroyed </w:t>
      </w:r>
      <w:r w:rsidR="2446EDD1" w:rsidRPr="724862AC">
        <w:rPr>
          <w:rFonts w:ascii="Cambria" w:hAnsi="Cambria"/>
        </w:rPr>
        <w:t xml:space="preserve">by </w:t>
      </w:r>
      <w:r w:rsidR="7591FD31" w:rsidRPr="724862AC">
        <w:rPr>
          <w:rFonts w:ascii="Cambria" w:hAnsi="Cambria"/>
        </w:rPr>
        <w:t>cell and antibody-mediated immune processes.</w:t>
      </w:r>
      <w:r w:rsidR="70ABF079" w:rsidRPr="78AA1E04">
        <w:rPr>
          <w:rFonts w:ascii="Cambria" w:hAnsi="Cambria"/>
        </w:rPr>
        <w:t xml:space="preserve"> </w:t>
      </w:r>
      <w:r w:rsidR="7591FD31" w:rsidRPr="724862AC">
        <w:rPr>
          <w:rFonts w:ascii="Cambria" w:hAnsi="Cambria"/>
        </w:rPr>
        <w:t xml:space="preserve"> </w:t>
      </w:r>
      <w:r w:rsidR="1131D30C" w:rsidRPr="724862AC">
        <w:rPr>
          <w:rFonts w:ascii="Cambria" w:hAnsi="Cambria"/>
        </w:rPr>
        <w:t xml:space="preserve">It is </w:t>
      </w:r>
      <w:r w:rsidRPr="00503473">
        <w:rPr>
          <w:rFonts w:ascii="Cambria" w:hAnsi="Cambria"/>
        </w:rPr>
        <w:t>the most common autoimmune thyroid disease</w:t>
      </w:r>
      <w:r w:rsidR="4D492E3D" w:rsidRPr="724862AC">
        <w:rPr>
          <w:rFonts w:ascii="Cambria" w:hAnsi="Cambria"/>
        </w:rPr>
        <w:t xml:space="preserve"> in iodine-sufficient areas of the world</w:t>
      </w:r>
      <w:r w:rsidR="003E7C8F">
        <w:rPr>
          <w:rFonts w:ascii="Cambria" w:hAnsi="Cambria"/>
        </w:rPr>
        <w:t>,</w:t>
      </w:r>
      <w:r w:rsidR="006AFB48" w:rsidRPr="724862AC">
        <w:rPr>
          <w:rFonts w:ascii="Cambria" w:hAnsi="Cambria"/>
        </w:rPr>
        <w:t xml:space="preserve"> </w:t>
      </w:r>
      <w:r w:rsidR="26F0F18B" w:rsidRPr="724862AC">
        <w:rPr>
          <w:rFonts w:ascii="Cambria" w:hAnsi="Cambria"/>
        </w:rPr>
        <w:t xml:space="preserve">including </w:t>
      </w:r>
      <w:r w:rsidR="006AFB48" w:rsidRPr="724862AC">
        <w:rPr>
          <w:rFonts w:ascii="Cambria" w:hAnsi="Cambria"/>
        </w:rPr>
        <w:t>the United States</w:t>
      </w:r>
      <w:r w:rsidR="518DBA4F" w:rsidRPr="724862AC">
        <w:rPr>
          <w:rFonts w:ascii="Cambria" w:hAnsi="Cambria"/>
        </w:rPr>
        <w:t>.</w:t>
      </w:r>
      <w:r w:rsidR="00CD556F">
        <w:rPr>
          <w:rFonts w:ascii="Cambria" w:hAnsi="Cambria"/>
        </w:rPr>
        <w:t xml:space="preserve"> HD</w:t>
      </w:r>
      <w:r w:rsidR="65725172" w:rsidRPr="724862AC">
        <w:rPr>
          <w:rFonts w:ascii="Cambria" w:hAnsi="Cambria"/>
        </w:rPr>
        <w:t xml:space="preserve"> occurs in up to 10 percent of the population, particularly females, and its prevalence increases with age</w:t>
      </w:r>
      <w:r w:rsidR="009D4734">
        <w:rPr>
          <w:rFonts w:ascii="Cambria" w:hAnsi="Cambria"/>
        </w:rPr>
        <w:fldChar w:fldCharType="begin"/>
      </w:r>
      <w:r w:rsidR="009D4734">
        <w:rPr>
          <w:rFonts w:ascii="Cambria" w:hAnsi="Cambria"/>
        </w:rPr>
        <w:instrText xml:space="preserve"> ADDIN ZOTERO_ITEM CSL_CITATION {"citationID":"iyC5JTfJ","properties":{"formattedCitation":"\\super 1\\nosupersub{}","plainCitation":"1","noteIndex":0},"citationItems":[{"id":779,"uris":["http://zotero.org/users/local/hlaweYgq/items/TAH46JQC"],"itemData":{"id":779,"type":"article-journal","abstract":"NHANES III measured serum TSH, total serum T(4), antithyroperoxidase (TPOAb), and antithyroglobulin (TgAb) antibodies from a sample of 17,353 people aged &gt; or =12 yr representing the geographic and ethnic distribution of the U.S. population. These data provide a reference for other studies of these analytes in the U.S. For the 16,533 people who did not report thyroid disease, goiter, or taking thyroid medications (disease-free population), we determined mean concentrations of TSH, T(4), TgAb, and TPOAb. A reference population of 13,344 people was selected from the disease-free population by excluding, in addition, those who were pregnant, taking androgens or estrogens, who had thyroid antibodies, or biochemical hypothyroidism or hyperthyroidism. The influence of demographics on TSH, T(4), and antibodies was examined. Hypothyroidism was found in 4.6% of the U.S. population (0.3% clinical and 4.3% subclinical) and hyperthyroidism in 1.3% (0.5% clinical and 0.7% subclinical). (Subclinical hypothyroidism is used in this paper to mean mild hypothyroidism, the term now preferred by the American Thyroid Association for the laboratory findings described.) For the disease-free population, mean serum TSH was 1.50 (95% confidence interval, 1.46-1.54) mIU/liter, was higher in females than males, and higher in white non-Hispanics (whites) [1.57 (1.52-1.62) mIU/liter] than black non-Hispanics (blacks) [1.18 (1.14-1.21) mIU/liter] (P &lt; 0.001) or Mexican Americans [1.43 (1.40-1.46) mIU/liter] (P &lt; 0.001). TgAb were positive in 10.4 +/- 0.5% and TPOAb, in 11.3 +/- 0.4%; positive antibodies were more prevalent in women than men, increased with age, and TPOAb were less prevalent in blacks (4.5 +/- 0.3%) than in whites (12.3 +/- 0.5%) (P &lt; 0.001). TPOAb were significantly associated with hypo or hyperthyroidism, but TgAb were not. Using the reference population, geometric mean TSH was 1.40 +/- 0.02 mIU/liter and increased with age, and was significantly lower in blacks (1.18 +/- 0.02 mIU/liter) than whites (1.45 +/- 0.02 mIU/liter) (P &lt; 0.001) and Mexican Americans (1.37 +/- 0.02 mIU/liter) (P &lt; 0.001). Arithmetic mean total T(4) was 112.3 +/- 0.7 nmol/liter in the disease-free population and was consistently higher among Mexican Americans in all populations. In the reference population, mean total T(4) in Mexican Americans was (116.3 +/- 0.7 nmol/liter), significantly higher than whites (110.0 +/- 0.8 nmol/liter) or blacks (109.4 +/- 0.8 nmol/liter) (P &lt; 0.0001). The difference persisted in all age groups. In summary, TSH and the prevalence of antithyroid antibodies are greater in females, increase with age, and are greater in whites and Mexican Americans than in blacks. TgAb alone in the absence of TPOAb is not significantly associated with thyroid disease. The lower prevalence of thyroid antibodies and lower TSH concentrations in blacks need more research to relate these findings to clinical status. A large proportion of the U.S. population unknowingly have laboratory evidence of thyroid disease, which supports the usefulness of screening for early detection.","container-title":"The Journal of Clinical Endocrinology and Metabolism","DOI":"10.1210/jcem.87.2.8182","ISSN":"0021-972X","issue":"2","journalAbbreviation":"J Clin Endocrinol Metab","language":"eng","note":"PMID: 11836274","page":"489-499","source":"PubMed","title":"Serum TSH, T(4), and thyroid antibodies in the United States population (1988 to 1994): National Health and Nutrition Examination Survey (NHANES III)","title-short":"Serum TSH, T(4), and thyroid antibodies in the United States population (1988 to 1994)","volume":"87","author":[{"family":"Hollowell","given":"Joseph G."},{"family":"Staehling","given":"Norman W."},{"family":"Flanders","given":"W. Dana"},{"family":"Hannon","given":"W. Harry"},{"family":"Gunter","given":"Elaine W."},{"family":"Spencer","given":"Carole A."},{"family":"Braverman","given":"Lewis E."}],"issued":{"date-parts":[["2002",2]]}}}],"schema":"https://github.com/citation-style-language/schema/raw/master/csl-citation.json"} </w:instrText>
      </w:r>
      <w:r w:rsidR="009D4734">
        <w:rPr>
          <w:rFonts w:ascii="Cambria" w:hAnsi="Cambria"/>
        </w:rPr>
        <w:fldChar w:fldCharType="separate"/>
      </w:r>
      <w:r w:rsidR="009D4734" w:rsidRPr="009D4734">
        <w:rPr>
          <w:rFonts w:ascii="Cambria" w:hAnsi="Cambria" w:cs="Times New Roman"/>
          <w:szCs w:val="24"/>
          <w:vertAlign w:val="superscript"/>
        </w:rPr>
        <w:t>1</w:t>
      </w:r>
      <w:r w:rsidR="009D4734">
        <w:rPr>
          <w:rFonts w:ascii="Cambria" w:hAnsi="Cambria"/>
        </w:rPr>
        <w:fldChar w:fldCharType="end"/>
      </w:r>
      <w:r w:rsidR="009D4734">
        <w:rPr>
          <w:rFonts w:ascii="Cambria" w:hAnsi="Cambria"/>
        </w:rPr>
        <w:t>.</w:t>
      </w:r>
      <w:r w:rsidR="689AAF9B" w:rsidRPr="724862AC">
        <w:rPr>
          <w:rFonts w:ascii="Cambria" w:hAnsi="Cambria"/>
        </w:rPr>
        <w:t xml:space="preserve"> </w:t>
      </w:r>
      <w:r w:rsidR="61121F5B" w:rsidRPr="724862AC">
        <w:rPr>
          <w:rFonts w:ascii="Cambria" w:hAnsi="Cambria"/>
        </w:rPr>
        <w:t>It causes</w:t>
      </w:r>
      <w:r w:rsidRPr="00503473">
        <w:rPr>
          <w:rFonts w:ascii="Cambria" w:hAnsi="Cambria"/>
        </w:rPr>
        <w:t xml:space="preserve"> </w:t>
      </w:r>
      <w:r w:rsidRPr="00503473">
        <w:rPr>
          <w:rFonts w:ascii="Cambria" w:hAnsi="Cambria"/>
        </w:rPr>
        <w:t>roughly 30% of all cases of clinical hypothyroidism in the US</w:t>
      </w:r>
      <w:r w:rsidR="00017A78">
        <w:rPr>
          <w:rFonts w:ascii="Cambria" w:hAnsi="Cambria"/>
        </w:rPr>
        <w:fldChar w:fldCharType="begin"/>
      </w:r>
      <w:r w:rsidR="009D4734">
        <w:rPr>
          <w:rFonts w:ascii="Cambria" w:hAnsi="Cambria"/>
        </w:rPr>
        <w:instrText xml:space="preserve"> ADDIN ZOTERO_ITEM CSL_CITATION {"citationID":"rEQcE7hG","properties":{"formattedCitation":"\\super 2\\nosupersub{}","plainCitation":"2","noteIndex":0},"citationItems":[{"id":269,"uris":["http://zotero.org/users/local/hlaweYgq/items/D9HGKZT4"],"itemData":{"id":269,"type":"article-journal","container-title":"Best Practice &amp; Research Clinical Endocrinology &amp; Metabolism","DOI":"10.1016/j.beem.2019.101367","ISSN":"1521690X","issue":"6","journalAbbreviation":"Best Practice &amp; Research Clinical Endocrinology &amp; Metabolism","language":"en","page":"101367","source":"DOI.org (Crossref)","title":"Hashimotos’ thyroiditis: Epidemiology, pathogenesis, clinic and therapy","title-short":"Hashimotos’ thyroiditis","volume":"33","author":[{"family":"Ragusa","given":"Francesca"},{"family":"Fallahi","given":"Poupak"},{"family":"Elia","given":"Giusy"},{"family":"Gonnella","given":"Debora"},{"family":"Paparo","given":"Sabrina Rosaria"},{"family":"Giusti","given":"Claudia"},{"family":"Churilov","given":"Leonid P."},{"family":"Ferrari","given":"Silvia Martina"},{"family":"Antonelli","given":"Alessandro"}],"issued":{"date-parts":[["2019",12]]}}}],"schema":"https://github.com/citation-style-language/schema/raw/master/csl-citation.json"} </w:instrText>
      </w:r>
      <w:r w:rsidR="00017A78">
        <w:rPr>
          <w:rFonts w:ascii="Cambria" w:hAnsi="Cambria"/>
        </w:rPr>
        <w:fldChar w:fldCharType="separate"/>
      </w:r>
      <w:r w:rsidR="009D4734" w:rsidRPr="009D4734">
        <w:rPr>
          <w:rFonts w:ascii="Cambria" w:hAnsi="Cambria" w:cs="Times New Roman"/>
          <w:szCs w:val="24"/>
          <w:vertAlign w:val="superscript"/>
        </w:rPr>
        <w:t>2</w:t>
      </w:r>
      <w:r w:rsidR="00017A78">
        <w:rPr>
          <w:rFonts w:ascii="Cambria" w:hAnsi="Cambria"/>
        </w:rPr>
        <w:fldChar w:fldCharType="end"/>
      </w:r>
      <w:r w:rsidR="00017A78">
        <w:rPr>
          <w:rFonts w:ascii="Cambria" w:hAnsi="Cambria"/>
        </w:rPr>
        <w:t xml:space="preserve">. </w:t>
      </w:r>
      <w:r w:rsidR="00E35E2A">
        <w:rPr>
          <w:rFonts w:ascii="Cambria" w:hAnsi="Cambria"/>
        </w:rPr>
        <w:t>HD is usually distinguished from other causes of hypothyroidism by</w:t>
      </w:r>
      <w:r w:rsidR="00CD556F">
        <w:rPr>
          <w:rFonts w:ascii="Cambria" w:hAnsi="Cambria"/>
        </w:rPr>
        <w:t xml:space="preserve"> </w:t>
      </w:r>
      <w:r w:rsidR="00980CF4" w:rsidRPr="00503473">
        <w:rPr>
          <w:rFonts w:ascii="Cambria" w:hAnsi="Cambria"/>
        </w:rPr>
        <w:t xml:space="preserve">elevated </w:t>
      </w:r>
      <w:r w:rsidR="00CD556F" w:rsidRPr="00503473">
        <w:rPr>
          <w:rFonts w:ascii="Cambria" w:hAnsi="Cambria"/>
        </w:rPr>
        <w:t>serum levels</w:t>
      </w:r>
      <w:r w:rsidR="00CD556F">
        <w:rPr>
          <w:rFonts w:ascii="Cambria" w:hAnsi="Cambria"/>
        </w:rPr>
        <w:t xml:space="preserve"> of </w:t>
      </w:r>
      <w:r w:rsidR="00980CF4" w:rsidRPr="00503473">
        <w:rPr>
          <w:rFonts w:ascii="Cambria" w:hAnsi="Cambria"/>
        </w:rPr>
        <w:t>thyroid peroxidase antibody (TPOAb) and</w:t>
      </w:r>
      <w:r w:rsidR="009C5312">
        <w:rPr>
          <w:rFonts w:ascii="Cambria" w:hAnsi="Cambria"/>
        </w:rPr>
        <w:t>, to a lesser extent,</w:t>
      </w:r>
      <w:r w:rsidR="0017747F">
        <w:rPr>
          <w:rFonts w:ascii="Cambria" w:hAnsi="Cambria"/>
        </w:rPr>
        <w:t xml:space="preserve"> </w:t>
      </w:r>
      <w:r w:rsidR="00980CF4" w:rsidRPr="00503473">
        <w:rPr>
          <w:rFonts w:ascii="Cambria" w:hAnsi="Cambria"/>
        </w:rPr>
        <w:t>thyroglobulin antibody (TGAb)</w:t>
      </w:r>
      <w:r w:rsidR="00E35E2A">
        <w:rPr>
          <w:rFonts w:ascii="Cambria" w:hAnsi="Cambria"/>
        </w:rPr>
        <w:t xml:space="preserve">, present in over </w:t>
      </w:r>
      <w:r w:rsidR="00E35E2A" w:rsidRPr="009D4734">
        <w:rPr>
          <w:rFonts w:ascii="Cambria" w:hAnsi="Cambria"/>
        </w:rPr>
        <w:t>90%  and 70%</w:t>
      </w:r>
      <w:r w:rsidR="4D4F4731" w:rsidRPr="724862AC">
        <w:rPr>
          <w:rFonts w:ascii="Cambria" w:hAnsi="Cambria"/>
        </w:rPr>
        <w:t xml:space="preserve"> </w:t>
      </w:r>
      <w:r w:rsidR="00E35E2A">
        <w:rPr>
          <w:rFonts w:ascii="Cambria" w:hAnsi="Cambria"/>
        </w:rPr>
        <w:t>of HD patients</w:t>
      </w:r>
      <w:r w:rsidR="004626F7">
        <w:rPr>
          <w:rFonts w:ascii="Cambria" w:hAnsi="Cambria"/>
        </w:rPr>
        <w:fldChar w:fldCharType="begin"/>
      </w:r>
      <w:r w:rsidR="004626F7">
        <w:rPr>
          <w:rFonts w:ascii="Cambria" w:hAnsi="Cambria"/>
        </w:rPr>
        <w:instrText xml:space="preserve"> ADDIN ZOTERO_ITEM CSL_CITATION {"citationID":"N18IkbSp","properties":{"formattedCitation":"\\super 3\\nosupersub{}","plainCitation":"3","noteIndex":0},"citationItems":[{"id":782,"uris":["http://zotero.org/users/local/hlaweYgq/items/WHMVR7NV"],"itemData":{"id":782,"type":"article-journal","abstract":"Autoimmune diseases have a high prevalence in the population, and autoimmune thyroid disease (AITD) is one of the most common representatives. Thyroid autoantibodies are not only frequently detected in patients with AITD but also in subjects without manifest thyroid dysfunction. The high prevalence raises questions regarding a potential role in extra-thyroidal diseases. This review summarizes the etiology and mechanism of AITD and addresses prevalence of antibodies against thyroid peroxidase, thyroid-stimulating hormone receptor (TSHR), and anti-thyroglobulin and their action outside the thyroid. The main issues limiting the reliability of the conclusions drawn here include problems with different specificities and sensitivities of the antibody detection assays employed, as well as potential confounding effects of altered thyroid hormone levels, and lack of prospective studies. In addition to the well-known effects of TSHR antibodies on fibroblasts in Graves’ disease (GD), studies speculate on a role of anti-thyroid antibodies in cancer. All antibodies may have a tumor-promoting role in breast cancer carcinogenesis despite anti-thyroid peroxidase antibodies having a positive prognostic effect in patients with overt disease. Cross-reactivity with lactoperoxidase leading to induction of chronic inflammation might promote breast cancer, while anti-thyroid antibodies in manifest breast cancer might be an indication for a more active immune system. A better general health condition in older women with anti-thyroid peroxidase antibodies might support this hypothesis. The different actions of the anti-thyroid antibodies correspond to differences in cellular location of the antigens, titers of the circulating antibodies, duration of antibody exposure, and immunological mechanisms in GD and Hashimoto’s thyroiditis.","container-title":"Frontiers in Immunology","ISSN":"1664-3224","source":"Frontiers","title":"Thyroid Autoimmunity: Role of Anti-thyroid Antibodies in Thyroid and Extra-Thyroidal Diseases","title-short":"Thyroid Autoimmunity","URL":"https://www.frontiersin.org/articles/10.3389/fimmu.2017.00521","volume":"8","author":[{"family":"Fröhlich","given":"Eleonore"},{"family":"Wahl","given":"Richard"}],"accessed":{"date-parts":[["2023",10,31]]},"issued":{"date-parts":[["2017"]]}}}],"schema":"https://github.com/citation-style-language/schema/raw/master/csl-citation.json"} </w:instrText>
      </w:r>
      <w:r w:rsidR="004626F7">
        <w:rPr>
          <w:rFonts w:ascii="Cambria" w:hAnsi="Cambria"/>
        </w:rPr>
        <w:fldChar w:fldCharType="separate"/>
      </w:r>
      <w:r w:rsidR="004626F7" w:rsidRPr="004626F7">
        <w:rPr>
          <w:rFonts w:ascii="Cambria" w:hAnsi="Cambria" w:cs="Times New Roman"/>
          <w:szCs w:val="24"/>
          <w:vertAlign w:val="superscript"/>
        </w:rPr>
        <w:t>3</w:t>
      </w:r>
      <w:r w:rsidR="004626F7">
        <w:rPr>
          <w:rFonts w:ascii="Cambria" w:hAnsi="Cambria"/>
        </w:rPr>
        <w:fldChar w:fldCharType="end"/>
      </w:r>
      <w:r w:rsidR="0068109B">
        <w:rPr>
          <w:rFonts w:ascii="Cambria" w:hAnsi="Cambria"/>
        </w:rPr>
        <w:t xml:space="preserve">.  </w:t>
      </w:r>
      <w:r w:rsidR="00980CF4" w:rsidRPr="00503473">
        <w:rPr>
          <w:rFonts w:ascii="Cambria" w:hAnsi="Cambria"/>
        </w:rPr>
        <w:t>These autoantibodies, along with</w:t>
      </w:r>
      <w:r w:rsidR="00E35E2A">
        <w:rPr>
          <w:rFonts w:ascii="Cambria" w:hAnsi="Cambria"/>
        </w:rPr>
        <w:t xml:space="preserve"> </w:t>
      </w:r>
      <w:r w:rsidR="00980CF4" w:rsidRPr="00503473">
        <w:rPr>
          <w:rFonts w:ascii="Cambria" w:hAnsi="Cambria"/>
        </w:rPr>
        <w:t xml:space="preserve">lymphocyte infiltration </w:t>
      </w:r>
      <w:r w:rsidR="003E7C8F">
        <w:rPr>
          <w:rFonts w:ascii="Cambria" w:hAnsi="Cambria"/>
        </w:rPr>
        <w:t>of</w:t>
      </w:r>
      <w:r w:rsidR="00CD556F">
        <w:rPr>
          <w:rFonts w:ascii="Cambria" w:hAnsi="Cambria"/>
        </w:rPr>
        <w:t xml:space="preserve"> the </w:t>
      </w:r>
      <w:r w:rsidR="00980CF4" w:rsidRPr="00503473">
        <w:rPr>
          <w:rFonts w:ascii="Cambria" w:hAnsi="Cambria"/>
        </w:rPr>
        <w:t xml:space="preserve">thyroid, are thought to cause thyroid cell apoptosis and subsequent hypothyroidism in HD, though the exact mechanism through which cell death occurs is not </w:t>
      </w:r>
      <w:r w:rsidR="00E35E2A">
        <w:rPr>
          <w:rFonts w:ascii="Cambria" w:hAnsi="Cambria"/>
        </w:rPr>
        <w:t xml:space="preserve">known </w:t>
      </w:r>
      <w:r w:rsidR="00980CF4" w:rsidRPr="00503473">
        <w:rPr>
          <w:rFonts w:ascii="Cambria" w:hAnsi="Cambria"/>
        </w:rPr>
        <w:t>definitively</w:t>
      </w:r>
      <w:r w:rsidR="00017A78">
        <w:rPr>
          <w:rFonts w:ascii="Cambria" w:hAnsi="Cambria"/>
          <w:vertAlign w:val="superscript"/>
        </w:rPr>
        <w:fldChar w:fldCharType="begin"/>
      </w:r>
      <w:r w:rsidR="004626F7">
        <w:rPr>
          <w:rFonts w:ascii="Cambria" w:hAnsi="Cambria"/>
          <w:vertAlign w:val="superscript"/>
        </w:rPr>
        <w:instrText xml:space="preserve"> ADDIN ZOTERO_ITEM CSL_CITATION {"citationID":"cCKNWZYg","properties":{"formattedCitation":"\\super 4\\nosupersub{}","plainCitation":"4","noteIndex":0},"citationItems":[{"id":364,"uris":["http://zotero.org/users/local/hlaweYgq/items/F4Y3DESD"],"itemData":{"id":364,"type":"article-journal","abstract":"Hashimoto's thyroiditis, characterized by thyroid-specific autoantibodies, is one of the commonest autoimmune disorders. Although the exact etiology has not been fully elucidated, Hashimoto's thyroiditis is related to an interaction among genetic elements, environmental factors and epigenetic influences. Cellular and humoral immunity play a key role in the development of the disease; thus, a T and B cells inflammatory infiltration is frequently found. Histopathologic features of the disease include lymphoplasmacytic infiltration, lymphoid follicle formation with germinal centers, and parenchymal atrophy. Moreover, the occurrence of large follicular cells and oxyphilic or Askanazy cells is frequently associated to Hashimoto's thyroiditis. Clinically, Hashimoto's thyroiditis is characterized mainly by systemic manifestations due to the damage of the thyroid gland, developing a primary hypothyroidism. Diagnosis of Hashimoto's thyroiditis is clinical and based on clinical characteristics, positivity to serum antibodies against thyroid antigens (thyroid peroxidase and thyroglobulin), and lymphocytic infiltration on cytological examination. The mainstream of treatment is based on the management of the hypothyroidism with a substitution therapy. A relationship between Hashimoto's thyroiditis and a possible malignant transformation has been proposed in several studies and involves immunological/hormonal pathogenic links although specific correlation is still debated and needs to be further investigated with prospective studies.","container-title":"Autoimmunity Reviews","DOI":"10.1016/j.autrev.2020.102649","ISSN":"1873-0183","issue":"10","journalAbbreviation":"Autoimmun Rev","language":"eng","note":"PMID: 32805423","page":"102649","source":"PubMed","title":"Hashimoto's thyroiditis: An update on pathogenic mechanisms, diagnostic protocols, therapeutic strategies, and potential malignant transformation","title-short":"Hashimoto's thyroiditis","volume":"19","author":[{"family":"Ralli","given":"Massimo"},{"family":"Angeletti","given":"Diletta"},{"family":"Fiore","given":"Marco"},{"family":"D'Aguanno","given":"Vittorio"},{"family":"Lambiase","given":"Alessandro"},{"family":"Artico","given":"Marco"},{"family":"Vincentiis","given":"Marco","non-dropping-particle":"de"},{"family":"Greco","given":"Antonio"}],"issued":{"date-parts":[["2020",10]]}}}],"schema":"https://github.com/citation-style-language/schema/raw/master/csl-citation.json"} </w:instrText>
      </w:r>
      <w:r w:rsidR="00017A78">
        <w:rPr>
          <w:rFonts w:ascii="Cambria" w:hAnsi="Cambria"/>
          <w:vertAlign w:val="superscript"/>
        </w:rPr>
        <w:fldChar w:fldCharType="separate"/>
      </w:r>
      <w:r w:rsidR="004626F7" w:rsidRPr="004626F7">
        <w:rPr>
          <w:rFonts w:ascii="Cambria" w:hAnsi="Cambria" w:cs="Times New Roman"/>
          <w:szCs w:val="24"/>
          <w:vertAlign w:val="superscript"/>
        </w:rPr>
        <w:t>4</w:t>
      </w:r>
      <w:r w:rsidR="00017A78">
        <w:rPr>
          <w:rFonts w:ascii="Cambria" w:hAnsi="Cambria"/>
          <w:vertAlign w:val="superscript"/>
        </w:rPr>
        <w:fldChar w:fldCharType="end"/>
      </w:r>
      <w:r w:rsidR="0068109B">
        <w:rPr>
          <w:rFonts w:ascii="Cambria" w:hAnsi="Cambria"/>
        </w:rPr>
        <w:t xml:space="preserve">.  </w:t>
      </w:r>
      <w:r w:rsidR="003E7C8F">
        <w:rPr>
          <w:rFonts w:ascii="Cambria" w:hAnsi="Cambria"/>
        </w:rPr>
        <w:t>I</w:t>
      </w:r>
      <w:r w:rsidR="00D061BE" w:rsidRPr="00503473">
        <w:rPr>
          <w:rFonts w:ascii="Cambria" w:hAnsi="Cambria"/>
        </w:rPr>
        <w:t xml:space="preserve">mmune-mediated </w:t>
      </w:r>
      <w:r w:rsidR="00511A69" w:rsidRPr="00503473">
        <w:rPr>
          <w:rFonts w:ascii="Cambria" w:hAnsi="Cambria"/>
        </w:rPr>
        <w:t>destruction of the thyroid results in</w:t>
      </w:r>
      <w:r w:rsidR="00167F67" w:rsidRPr="00503473">
        <w:rPr>
          <w:rFonts w:ascii="Cambria" w:hAnsi="Cambria"/>
        </w:rPr>
        <w:t xml:space="preserve"> decreased </w:t>
      </w:r>
      <w:r w:rsidR="00511A69" w:rsidRPr="00503473">
        <w:rPr>
          <w:rFonts w:ascii="Cambria" w:hAnsi="Cambria"/>
        </w:rPr>
        <w:t xml:space="preserve">or </w:t>
      </w:r>
      <w:r w:rsidR="00167F67" w:rsidRPr="00503473">
        <w:rPr>
          <w:rFonts w:ascii="Cambria" w:hAnsi="Cambria"/>
        </w:rPr>
        <w:t>eliminated</w:t>
      </w:r>
      <w:r w:rsidR="00511A69" w:rsidRPr="00503473">
        <w:rPr>
          <w:rFonts w:ascii="Cambria" w:hAnsi="Cambria"/>
        </w:rPr>
        <w:t xml:space="preserve"> endogenous production </w:t>
      </w:r>
      <w:r w:rsidR="00CD556F" w:rsidRPr="00503473">
        <w:rPr>
          <w:rFonts w:ascii="Cambria" w:hAnsi="Cambria"/>
        </w:rPr>
        <w:t>of metabolically</w:t>
      </w:r>
      <w:r w:rsidR="00167F67" w:rsidRPr="00503473">
        <w:rPr>
          <w:rFonts w:ascii="Cambria" w:hAnsi="Cambria"/>
        </w:rPr>
        <w:t xml:space="preserve"> active thyroid </w:t>
      </w:r>
      <w:r w:rsidR="00511A69" w:rsidRPr="00503473">
        <w:rPr>
          <w:rFonts w:ascii="Cambria" w:hAnsi="Cambria"/>
        </w:rPr>
        <w:t xml:space="preserve">hormone </w:t>
      </w:r>
      <w:r w:rsidR="00167F67" w:rsidRPr="00503473">
        <w:rPr>
          <w:rFonts w:ascii="Cambria" w:hAnsi="Cambria"/>
        </w:rPr>
        <w:t>triiodothyronine (T3) and its precursor thyroxine (T4)</w:t>
      </w:r>
      <w:r w:rsidR="0068109B">
        <w:rPr>
          <w:rFonts w:ascii="Cambria" w:hAnsi="Cambria"/>
        </w:rPr>
        <w:t xml:space="preserve">.  </w:t>
      </w:r>
      <w:r w:rsidR="00167F67" w:rsidRPr="00503473">
        <w:rPr>
          <w:rFonts w:ascii="Cambria" w:hAnsi="Cambria"/>
        </w:rPr>
        <w:t xml:space="preserve"> </w:t>
      </w:r>
      <w:r w:rsidR="00FA5060" w:rsidRPr="00503473">
        <w:rPr>
          <w:rFonts w:ascii="Cambria" w:hAnsi="Cambria"/>
        </w:rPr>
        <w:t xml:space="preserve">As a result, </w:t>
      </w:r>
      <w:r w:rsidR="00167F67" w:rsidRPr="00503473">
        <w:rPr>
          <w:rFonts w:ascii="Cambria" w:hAnsi="Cambria"/>
        </w:rPr>
        <w:t xml:space="preserve"> negative feedback of T3 and T4 upon the hypothalamus-pituitary-thyroid (HPT) axis is dramatically reduced</w:t>
      </w:r>
      <w:r w:rsidR="00FA5060" w:rsidRPr="00503473">
        <w:rPr>
          <w:rFonts w:ascii="Cambria" w:hAnsi="Cambria"/>
        </w:rPr>
        <w:t xml:space="preserve"> causing serum levels of thyroid stimulating hormone (TSH) to rise dramatically</w:t>
      </w:r>
      <w:r w:rsidR="00017A78">
        <w:rPr>
          <w:rFonts w:ascii="Cambria" w:hAnsi="Cambria"/>
          <w:vertAlign w:val="superscript"/>
        </w:rPr>
        <w:fldChar w:fldCharType="begin"/>
      </w:r>
      <w:r w:rsidR="004626F7">
        <w:rPr>
          <w:rFonts w:ascii="Cambria" w:hAnsi="Cambria"/>
          <w:vertAlign w:val="superscript"/>
        </w:rPr>
        <w:instrText xml:space="preserve"> ADDIN ZOTERO_ITEM CSL_CITATION {"citationID":"Cl1TukVS","properties":{"formattedCitation":"\\super 5\\nosupersub{}","plainCitation":"5","noteIndex":0},"citationItems":[{"id":131,"uris":["http://zotero.org/users/local/hlaweYgq/items/VSE34PKB"],"itemData":{"id":131,"type":"article-journal","abstract":"Thyroid hormones (THs), including T4 and T3, are produced and released by the thyroid gland under the stimulation of thyroid-stimulating hormone (TSH). The homeostasis of THs is regulated via the coordination of the hypothalamic-pituitary-thyroid axis, plasma binding proteins, and local metabolism in tissues. TH synthesis and secretion in the thyrocytes-containing thyroid follicles are exquisitely regulated by an elaborate molecular network comprising enzymes, transporters, signal transduction machineries, and transcription factors. In this article, we synthesized the relevant literature, organized and dissected the complex intrathyroidal regulatory network into structures amenable to functional interpretation and systems-level modeling. Multiple intertwined feedforward and feedback motifs were identified and described, centering around the transcriptional and posttranslational regulations involved in TH synthesis and secretion, including those underpinning the Wolff-Chaikoff and Plummer effects and thyroglobulin-mediated feedback regulation. A more thorough characterization of the intrathyroidal network from a systems biology perspective, including its topology, constituent network motifs, and nonlinear quantitative properties, can help us to better understand and predict the thyroidal dynamics in response to physiological signals, therapeutic interventions, and environmental disruptions.","container-title":"Frontiers in Endocrinology","ISSN":"1664-2392","source":"Frontiers","title":"Intrathyroidal feedforward and feedback network regulating thyroid hormone synthesis and secretion","URL":"https://www.frontiersin.org/articles/10.3389/fendo.2022.992883","volume":"13","author":[{"family":"Jing","given":"Li"},{"family":"Zhang","given":"Qiang"}],"accessed":{"date-parts":[["2022",10,22]]},"issued":{"date-parts":[["2022"]]}}}],"schema":"https://github.com/citation-style-language/schema/raw/master/csl-citation.json"} </w:instrText>
      </w:r>
      <w:r w:rsidR="00017A78">
        <w:rPr>
          <w:rFonts w:ascii="Cambria" w:hAnsi="Cambria"/>
          <w:vertAlign w:val="superscript"/>
        </w:rPr>
        <w:fldChar w:fldCharType="separate"/>
      </w:r>
      <w:r w:rsidR="004626F7" w:rsidRPr="004626F7">
        <w:rPr>
          <w:rFonts w:ascii="Cambria" w:hAnsi="Cambria" w:cs="Times New Roman"/>
          <w:szCs w:val="24"/>
          <w:vertAlign w:val="superscript"/>
        </w:rPr>
        <w:t>5</w:t>
      </w:r>
      <w:r w:rsidR="00017A78">
        <w:rPr>
          <w:rFonts w:ascii="Cambria" w:hAnsi="Cambria"/>
          <w:vertAlign w:val="superscript"/>
        </w:rPr>
        <w:fldChar w:fldCharType="end"/>
      </w:r>
      <w:r w:rsidR="00C22765">
        <w:rPr>
          <w:rFonts w:ascii="Cambria" w:hAnsi="Cambria"/>
        </w:rPr>
        <w:t xml:space="preserve"> </w:t>
      </w:r>
      <w:r w:rsidR="00FA5060" w:rsidRPr="00503473">
        <w:rPr>
          <w:rFonts w:ascii="Cambria" w:hAnsi="Cambria"/>
        </w:rPr>
        <w:t>(Figure 1)</w:t>
      </w:r>
      <w:r w:rsidR="0068109B">
        <w:rPr>
          <w:rFonts w:ascii="Cambria" w:hAnsi="Cambria"/>
        </w:rPr>
        <w:t>.</w:t>
      </w:r>
    </w:p>
    <w:p w14:paraId="33AED8B1" w14:textId="2068503B" w:rsidR="00CD556F" w:rsidRDefault="00FA5060" w:rsidP="005952C4">
      <w:pPr>
        <w:jc w:val="both"/>
        <w:rPr>
          <w:rFonts w:ascii="Cambria" w:hAnsi="Cambria"/>
        </w:rPr>
      </w:pPr>
      <w:r w:rsidRPr="00503473">
        <w:rPr>
          <w:rFonts w:ascii="Cambria" w:hAnsi="Cambria"/>
        </w:rPr>
        <w:t xml:space="preserve">The </w:t>
      </w:r>
      <w:r w:rsidR="00D061BE" w:rsidRPr="00503473">
        <w:rPr>
          <w:rFonts w:ascii="Cambria" w:hAnsi="Cambria"/>
        </w:rPr>
        <w:t xml:space="preserve">effects of thyroid hormones </w:t>
      </w:r>
      <w:r w:rsidR="00E35E2A">
        <w:rPr>
          <w:rFonts w:ascii="Cambria" w:hAnsi="Cambria"/>
        </w:rPr>
        <w:t xml:space="preserve">(THs) </w:t>
      </w:r>
      <w:r w:rsidR="00D061BE" w:rsidRPr="00503473">
        <w:rPr>
          <w:rFonts w:ascii="Cambria" w:hAnsi="Cambria"/>
        </w:rPr>
        <w:t>on</w:t>
      </w:r>
      <w:r w:rsidR="00955605">
        <w:rPr>
          <w:rFonts w:ascii="Cambria" w:hAnsi="Cambria"/>
        </w:rPr>
        <w:t xml:space="preserve"> the</w:t>
      </w:r>
      <w:r w:rsidRPr="00503473">
        <w:rPr>
          <w:rFonts w:ascii="Cambria" w:hAnsi="Cambria"/>
        </w:rPr>
        <w:t xml:space="preserve"> immune system</w:t>
      </w:r>
      <w:r w:rsidR="00D061BE" w:rsidRPr="00503473">
        <w:rPr>
          <w:rFonts w:ascii="Cambria" w:hAnsi="Cambria"/>
        </w:rPr>
        <w:t>, though not as well characterized as</w:t>
      </w:r>
      <w:r w:rsidR="0017747F">
        <w:rPr>
          <w:rFonts w:ascii="Cambria" w:hAnsi="Cambria"/>
        </w:rPr>
        <w:t xml:space="preserve"> </w:t>
      </w:r>
      <w:r w:rsidR="00D061BE" w:rsidRPr="00503473">
        <w:rPr>
          <w:rFonts w:ascii="Cambria" w:hAnsi="Cambria"/>
        </w:rPr>
        <w:t xml:space="preserve">immune </w:t>
      </w:r>
      <w:r w:rsidR="009C5312">
        <w:rPr>
          <w:rFonts w:ascii="Cambria" w:hAnsi="Cambria"/>
        </w:rPr>
        <w:t xml:space="preserve">component </w:t>
      </w:r>
      <w:r w:rsidR="00D061BE" w:rsidRPr="00503473">
        <w:rPr>
          <w:rFonts w:ascii="Cambria" w:hAnsi="Cambria"/>
        </w:rPr>
        <w:t>effects on the thyroid, may also play a significant role in the onset and development of HD</w:t>
      </w:r>
      <w:r w:rsidR="00017A78">
        <w:rPr>
          <w:rFonts w:ascii="Cambria" w:hAnsi="Cambria"/>
        </w:rPr>
        <w:fldChar w:fldCharType="begin"/>
      </w:r>
      <w:r w:rsidR="004626F7">
        <w:rPr>
          <w:rFonts w:ascii="Cambria" w:hAnsi="Cambria"/>
        </w:rPr>
        <w:instrText xml:space="preserve"> ADDIN ZOTERO_ITEM CSL_CITATION {"citationID":"ekeXuBW7","properties":{"formattedCitation":"\\super 6\\nosupersub{}","plainCitation":"6","noteIndex":0},"citationItems":[{"id":355,"uris":["http://zotero.org/users/local/hlaweYgq/items/FSLNUCFQ"],"itemData":{"id":355,"type":"article-journal","container-title":"Immunology Letters","DOI":"10.1016/j.imlet.2017.02.010","ISSN":"01652478","journalAbbreviation":"Immunology Letters","language":"en","page":"76-83","source":"DOI.org (Crossref)","title":"Modulating the function of the immune system by thyroid hormones and thyrotropin","volume":"184","author":[{"family":"Jara","given":"Evelyn L."},{"family":"Muñoz-Durango","given":"Natalia"},{"family":"Llanos","given":"Carolina"},{"family":"Fardella","given":"Carlos"},{"family":"González","given":"Pablo A."},{"family":"Bueno","given":"Susan M."},{"family":"Kalergis","given":"Alexis M."},{"family":"Riedel","given":"Claudia A."}],"issued":{"date-parts":[["2017",4]]}}}],"schema":"https://github.com/citation-style-language/schema/raw/master/csl-citation.json"}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6</w:t>
      </w:r>
      <w:r w:rsidR="00017A78">
        <w:rPr>
          <w:rFonts w:ascii="Cambria" w:hAnsi="Cambria"/>
        </w:rPr>
        <w:fldChar w:fldCharType="end"/>
      </w:r>
      <w:r w:rsidR="0068109B">
        <w:rPr>
          <w:rFonts w:ascii="Cambria" w:hAnsi="Cambria"/>
        </w:rPr>
        <w:t xml:space="preserve">.  </w:t>
      </w:r>
      <w:r w:rsidR="00D061BE" w:rsidRPr="00503473">
        <w:rPr>
          <w:rFonts w:ascii="Cambria" w:hAnsi="Cambria"/>
        </w:rPr>
        <w:t>T</w:t>
      </w:r>
      <w:r w:rsidR="00E35E2A">
        <w:rPr>
          <w:rFonts w:ascii="Cambria" w:hAnsi="Cambria"/>
        </w:rPr>
        <w:t>H</w:t>
      </w:r>
      <w:r w:rsidR="00D061BE" w:rsidRPr="00503473">
        <w:rPr>
          <w:rFonts w:ascii="Cambria" w:hAnsi="Cambria"/>
        </w:rPr>
        <w:t xml:space="preserve"> receptors exist </w:t>
      </w:r>
      <w:r w:rsidR="00C71339">
        <w:rPr>
          <w:rFonts w:ascii="Cambria" w:hAnsi="Cambria"/>
        </w:rPr>
        <w:t>on</w:t>
      </w:r>
      <w:r w:rsidR="00D061BE" w:rsidRPr="00503473">
        <w:rPr>
          <w:rFonts w:ascii="Cambria" w:hAnsi="Cambria"/>
        </w:rPr>
        <w:t xml:space="preserve"> the nuclei </w:t>
      </w:r>
      <w:r w:rsidR="00072930">
        <w:rPr>
          <w:rFonts w:ascii="Cambria" w:hAnsi="Cambria"/>
        </w:rPr>
        <w:t>of</w:t>
      </w:r>
      <w:r w:rsidR="00C71339">
        <w:rPr>
          <w:rFonts w:ascii="Cambria" w:hAnsi="Cambria"/>
        </w:rPr>
        <w:t xml:space="preserve"> </w:t>
      </w:r>
      <w:r w:rsidR="00D061BE" w:rsidRPr="00503473">
        <w:rPr>
          <w:rFonts w:ascii="Cambria" w:hAnsi="Cambria"/>
        </w:rPr>
        <w:t>immune cells</w:t>
      </w:r>
      <w:r w:rsidR="00072930">
        <w:rPr>
          <w:rFonts w:ascii="Cambria" w:hAnsi="Cambria"/>
        </w:rPr>
        <w:t>, including those</w:t>
      </w:r>
      <w:r w:rsidR="00D061BE" w:rsidRPr="00503473">
        <w:rPr>
          <w:rFonts w:ascii="Cambria" w:hAnsi="Cambria"/>
        </w:rPr>
        <w:t xml:space="preserve"> of </w:t>
      </w:r>
      <w:proofErr w:type="gramStart"/>
      <w:r w:rsidR="00D061BE" w:rsidRPr="00503473">
        <w:rPr>
          <w:rFonts w:ascii="Cambria" w:hAnsi="Cambria"/>
        </w:rPr>
        <w:t>particular</w:t>
      </w:r>
      <w:r w:rsidR="00C71339">
        <w:rPr>
          <w:rFonts w:ascii="Cambria" w:hAnsi="Cambria"/>
        </w:rPr>
        <w:t xml:space="preserve"> </w:t>
      </w:r>
      <w:r w:rsidR="00D061BE" w:rsidRPr="00503473">
        <w:rPr>
          <w:rFonts w:ascii="Cambria" w:hAnsi="Cambria"/>
        </w:rPr>
        <w:t>relevance</w:t>
      </w:r>
      <w:proofErr w:type="gramEnd"/>
      <w:r w:rsidR="00D061BE" w:rsidRPr="00503473">
        <w:rPr>
          <w:rFonts w:ascii="Cambria" w:hAnsi="Cambria"/>
        </w:rPr>
        <w:t xml:space="preserve"> to HD </w:t>
      </w:r>
      <w:r w:rsidR="00072930">
        <w:rPr>
          <w:rFonts w:ascii="Cambria" w:hAnsi="Cambria"/>
        </w:rPr>
        <w:t xml:space="preserve">such as </w:t>
      </w:r>
      <w:r w:rsidR="00D061BE" w:rsidRPr="00503473">
        <w:rPr>
          <w:rFonts w:ascii="Cambria" w:hAnsi="Cambria"/>
        </w:rPr>
        <w:t>antigen presenting cells (APCs), helper T-cells, and B-cells</w:t>
      </w:r>
      <w:r w:rsidR="00B52F52">
        <w:rPr>
          <w:rFonts w:ascii="Cambria" w:hAnsi="Cambria"/>
          <w:vertAlign w:val="superscript"/>
        </w:rPr>
        <w:t>5</w:t>
      </w:r>
      <w:r w:rsidR="00EA4BFA">
        <w:rPr>
          <w:rFonts w:ascii="Cambria" w:hAnsi="Cambria"/>
        </w:rPr>
        <w:t xml:space="preserve">. These cells also produce T3 endogenously via T4 conversion. </w:t>
      </w:r>
      <w:r w:rsidR="00C71339">
        <w:rPr>
          <w:rFonts w:ascii="Cambria" w:hAnsi="Cambria"/>
        </w:rPr>
        <w:t xml:space="preserve">In vitro studies have shown that </w:t>
      </w:r>
      <w:r w:rsidR="003D5BCB" w:rsidRPr="00503473">
        <w:rPr>
          <w:rFonts w:ascii="Cambria" w:hAnsi="Cambria"/>
        </w:rPr>
        <w:t>APCs under high concentrations of combined T3 and T4 display accelerated antigen uptake, while increased T3 levels were shown to increase B-cell proliferation</w:t>
      </w:r>
      <w:r w:rsidR="00017A78">
        <w:rPr>
          <w:rFonts w:ascii="Cambria" w:hAnsi="Cambria"/>
        </w:rPr>
        <w:fldChar w:fldCharType="begin"/>
      </w:r>
      <w:r w:rsidR="004626F7">
        <w:rPr>
          <w:rFonts w:ascii="Cambria" w:hAnsi="Cambria"/>
        </w:rPr>
        <w:instrText xml:space="preserve"> ADDIN ZOTERO_ITEM CSL_CITATION {"citationID":"6oAFI6uy","properties":{"formattedCitation":"\\super 6\\nosupersub{}","plainCitation":"6","noteIndex":0},"citationItems":[{"id":355,"uris":["http://zotero.org/users/local/hlaweYgq/items/FSLNUCFQ"],"itemData":{"id":355,"type":"article-journal","container-title":"Immunology Letters","DOI":"10.1016/j.imlet.2017.02.010","ISSN":"01652478","journalAbbreviation":"Immunology Letters","language":"en","page":"76-83","source":"DOI.org (Crossref)","title":"Modulating the function of the immune system by thyroid hormones and thyrotropin","volume":"184","author":[{"family":"Jara","given":"Evelyn L."},{"family":"Muñoz-Durango","given":"Natalia"},{"family":"Llanos","given":"Carolina"},{"family":"Fardella","given":"Carlos"},{"family":"González","given":"Pablo A."},{"family":"Bueno","given":"Susan M."},{"family":"Kalergis","given":"Alexis M."},{"family":"Riedel","given":"Claudia A."}],"issued":{"date-parts":[["2017",4]]}}}],"schema":"https://github.com/citation-style-language/schema/raw/master/csl-citation.json"}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6</w:t>
      </w:r>
      <w:r w:rsidR="00017A78">
        <w:rPr>
          <w:rFonts w:ascii="Cambria" w:hAnsi="Cambria"/>
        </w:rPr>
        <w:fldChar w:fldCharType="end"/>
      </w:r>
      <w:r w:rsidR="0068109B">
        <w:rPr>
          <w:rFonts w:ascii="Cambria" w:hAnsi="Cambria"/>
        </w:rPr>
        <w:t xml:space="preserve">.  </w:t>
      </w:r>
    </w:p>
    <w:p w14:paraId="34FC43D0" w14:textId="420D9110" w:rsidR="00940D33" w:rsidRPr="00CD556F" w:rsidRDefault="003D5BCB" w:rsidP="005952C4">
      <w:pPr>
        <w:jc w:val="both"/>
        <w:rPr>
          <w:rFonts w:ascii="Arial" w:eastAsia="Arial" w:hAnsi="Arial" w:cs="Arial"/>
          <w:color w:val="000000" w:themeColor="text1"/>
        </w:rPr>
      </w:pPr>
      <w:r w:rsidRPr="00503473">
        <w:rPr>
          <w:rFonts w:ascii="Cambria" w:hAnsi="Cambria"/>
        </w:rPr>
        <w:t xml:space="preserve">The effects </w:t>
      </w:r>
      <w:r w:rsidR="00E35E2A">
        <w:rPr>
          <w:rFonts w:ascii="Cambria" w:hAnsi="Cambria"/>
        </w:rPr>
        <w:t>of THs on</w:t>
      </w:r>
      <w:r w:rsidRPr="00503473">
        <w:rPr>
          <w:rFonts w:ascii="Cambria" w:hAnsi="Cambria"/>
        </w:rPr>
        <w:t xml:space="preserve"> T-cells are less clear</w:t>
      </w:r>
      <w:r w:rsidR="00E35E2A">
        <w:rPr>
          <w:rFonts w:ascii="Cambria" w:hAnsi="Cambria"/>
        </w:rPr>
        <w:t xml:space="preserve">, and </w:t>
      </w:r>
      <w:r w:rsidRPr="00503473">
        <w:rPr>
          <w:rFonts w:ascii="Cambria" w:hAnsi="Cambria"/>
        </w:rPr>
        <w:t>different studies have found contradictory effects of thyroid hormone including T-cell apoptosis and enhanced T-cell anti-tumor activity</w:t>
      </w:r>
      <w:r w:rsidR="00017A78">
        <w:rPr>
          <w:rFonts w:ascii="Cambria" w:hAnsi="Cambria"/>
        </w:rPr>
        <w:fldChar w:fldCharType="begin"/>
      </w:r>
      <w:r w:rsidR="004626F7">
        <w:rPr>
          <w:rFonts w:ascii="Cambria" w:hAnsi="Cambria"/>
        </w:rPr>
        <w:instrText xml:space="preserve"> ADDIN ZOTERO_ITEM CSL_CITATION {"citationID":"sLVuiFB9","properties":{"formattedCitation":"\\super 7\\nosupersub{}","plainCitation":"7","noteIndex":0},"citationItems":[{"id":5,"uris":["http://zotero.org/users/local/hlaweYgq/items/IN7NDMQM"],"itemData":{"id":5,"type":"article-journal","abstract":"Over the past few years, growing evidence suggests direct crosstalk between thyroid hormones (THs) and the immune system. Components of the immune system were proposed to interfere with the central regulation of systemic TH levels. Conversely, THs regulate innate and adaptive immune responses as immune cells are direct target cells of THs. Accordingly, they express different components of local TH action, such as TH transporters or receptors, but our picture of the interplay between THs and the immune system is still incomplete. This review provides a critical overview of current knowledge regarding the interaction of THs and the immune system with the main focus on local TH action within major innate and adaptive immune cell subsets. Thereby, this review aims to highlight open issues which might help to infer the clinical relevance of THs in host defence in the context of different types of diseases such as infection, ischemic organ injury or cancer.","container-title":"European Journal of Endocrinology","DOI":"10.1530/EJE-21-1171","ISSN":"0804-4643","issue":"5","journalAbbreviation":"Eur J Endocrinol","note":"PMID: 35175936\nPMCID: PMC9010816","page":"R65-R77","source":"PubMed Central","title":"The interplay of thyroid hormones and the immune system – where we stand and why we need to know about it","volume":"186","author":[{"family":"Wenzek","given":"Christina"},{"family":"Boelen","given":"Anita"},{"family":"Westendorf","given":"Astrid M"},{"family":"Engel","given":"Daniel R"},{"family":"Moeller","given":"Lars C"},{"family":"Führer","given":"Dagmar"}],"issued":{"date-parts":[["2022",2,17]]}}}],"schema":"https://github.com/citation-style-language/schema/raw/master/csl-citation.json"}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7</w:t>
      </w:r>
      <w:r w:rsidR="00017A78">
        <w:rPr>
          <w:rFonts w:ascii="Cambria" w:hAnsi="Cambria"/>
        </w:rPr>
        <w:fldChar w:fldCharType="end"/>
      </w:r>
      <w:r w:rsidR="0068109B">
        <w:rPr>
          <w:rFonts w:ascii="Cambria" w:hAnsi="Cambria"/>
        </w:rPr>
        <w:t xml:space="preserve">.  </w:t>
      </w:r>
      <w:r w:rsidRPr="00503473">
        <w:rPr>
          <w:rFonts w:ascii="Cambria" w:hAnsi="Cambria"/>
        </w:rPr>
        <w:t>Most clinical literature, however,</w:t>
      </w:r>
      <w:r w:rsidR="00AC08E3" w:rsidRPr="00503473">
        <w:rPr>
          <w:rFonts w:ascii="Cambria" w:hAnsi="Cambria"/>
        </w:rPr>
        <w:t xml:space="preserve"> suggests T3 and T4 inhibit inflammatory response and trigger T-cell apoptosis</w:t>
      </w:r>
      <w:r w:rsidR="0068109B">
        <w:rPr>
          <w:rFonts w:ascii="Cambria" w:hAnsi="Cambria"/>
        </w:rPr>
        <w:t xml:space="preserve">.  </w:t>
      </w:r>
      <w:r w:rsidR="00AC08E3" w:rsidRPr="004626F7">
        <w:rPr>
          <w:rFonts w:ascii="Cambria" w:hAnsi="Cambria"/>
        </w:rPr>
        <w:t xml:space="preserve">This aligns with the common </w:t>
      </w:r>
      <w:r w:rsidR="00017A78" w:rsidRPr="004626F7">
        <w:rPr>
          <w:rFonts w:ascii="Cambria" w:hAnsi="Cambria"/>
        </w:rPr>
        <w:t>clinical</w:t>
      </w:r>
      <w:r w:rsidR="00AC08E3" w:rsidRPr="004626F7">
        <w:rPr>
          <w:rFonts w:ascii="Cambria" w:hAnsi="Cambria"/>
        </w:rPr>
        <w:t xml:space="preserve"> observation of decreased T3 and T4 levels resembling central hypothyroidism during severe illness despite euthyroid TSH levels in a </w:t>
      </w:r>
      <w:r w:rsidR="00D061BE" w:rsidRPr="004626F7">
        <w:rPr>
          <w:rFonts w:ascii="Cambria" w:hAnsi="Cambria"/>
        </w:rPr>
        <w:t>phenomenon</w:t>
      </w:r>
      <w:r w:rsidR="00AC08E3" w:rsidRPr="004626F7">
        <w:rPr>
          <w:rFonts w:ascii="Cambria" w:hAnsi="Cambria"/>
        </w:rPr>
        <w:t xml:space="preserve"> known as non-thyroidal illness syndrome</w:t>
      </w:r>
      <w:r w:rsidR="00017A78" w:rsidRPr="004626F7">
        <w:rPr>
          <w:rFonts w:ascii="Cambria" w:hAnsi="Cambria"/>
        </w:rPr>
        <w:fldChar w:fldCharType="begin"/>
      </w:r>
      <w:r w:rsidR="004626F7" w:rsidRPr="004626F7">
        <w:rPr>
          <w:rFonts w:ascii="Cambria" w:hAnsi="Cambria"/>
        </w:rPr>
        <w:instrText xml:space="preserve"> ADDIN ZOTERO_ITEM CSL_CITATION {"citationID":"THogPMP0","properties":{"formattedCitation":"\\super 7\\nosupersub{}","plainCitation":"7","noteIndex":0},"citationItems":[{"id":5,"uris":["http://zotero.org/users/local/hlaweYgq/items/IN7NDMQM"],"itemData":{"id":5,"type":"article-journal","abstract":"Over the past few years, growing evidence suggests direct crosstalk between thyroid hormones (THs) and the immune system. Components of the immune system were proposed to interfere with the central regulation of systemic TH levels. Conversely, THs regulate innate and adaptive immune responses as immune cells are direct target cells of THs. Accordingly, they express different components of local TH action, such as TH transporters or receptors, but our picture of the interplay between THs and the immune system is still incomplete. This review provides a critical overview of current knowledge regarding the interaction of THs and the immune system with the main focus on local TH action within major innate and adaptive immune cell subsets. Thereby, this review aims to highlight open issues which might help to infer the clinical relevance of THs in host defence in the context of different types of diseases such as infection, ischemic organ injury or cancer.","container-title":"European Journal of Endocrinology","DOI":"10.1530/EJE-21-1171","ISSN":"0804-4643","issue":"5","journalAbbreviation":"Eur J Endocrinol","note":"PMID: 35175936\nPMCID: PMC9010816","page":"R65-R77","source":"PubMed Central","title":"The interplay of thyroid hormones and the immune system – where we stand and why we need to know about it","volume":"186","author":[{"family":"Wenzek","given":"Christina"},{"family":"Boelen","given":"Anita"},{"family":"Westendorf","given":"Astrid M"},{"family":"Engel","given":"Daniel R"},{"family":"Moeller","given":"Lars C"},{"family":"Führer","given":"Dagmar"}],"issued":{"date-parts":[["2022",2,17]]}}}],"schema":"https://github.com/citation-style-language/schema/raw/master/csl-citation.json"} </w:instrText>
      </w:r>
      <w:r w:rsidR="00017A78" w:rsidRPr="004626F7">
        <w:rPr>
          <w:rFonts w:ascii="Cambria" w:hAnsi="Cambria"/>
        </w:rPr>
        <w:fldChar w:fldCharType="separate"/>
      </w:r>
      <w:r w:rsidR="004626F7" w:rsidRPr="004626F7">
        <w:rPr>
          <w:rFonts w:ascii="Cambria" w:hAnsi="Cambria" w:cs="Times New Roman"/>
          <w:szCs w:val="24"/>
          <w:vertAlign w:val="superscript"/>
        </w:rPr>
        <w:t>7</w:t>
      </w:r>
      <w:r w:rsidR="00017A78" w:rsidRPr="004626F7">
        <w:rPr>
          <w:rFonts w:ascii="Cambria" w:hAnsi="Cambria"/>
        </w:rPr>
        <w:fldChar w:fldCharType="end"/>
      </w:r>
      <w:r w:rsidR="0068109B" w:rsidRPr="004626F7">
        <w:rPr>
          <w:rFonts w:ascii="Cambria" w:hAnsi="Cambria"/>
        </w:rPr>
        <w:t xml:space="preserve">.  </w:t>
      </w:r>
      <w:commentRangeStart w:id="3"/>
      <w:r w:rsidR="00CD556F" w:rsidRPr="004626F7">
        <w:rPr>
          <w:rFonts w:ascii="Cambria" w:eastAsia="Arial" w:hAnsi="Cambria" w:cs="Arial"/>
          <w:color w:val="000000" w:themeColor="text1"/>
        </w:rPr>
        <w:t xml:space="preserve">There is no consensus on effects of levothyroxine (LT4) treatment on TPOAb levels. Studies do show a negative correlation between LT4 and TPOAb. In clinical trials, treating HD patients with LT4 over an extended period of time show decreased measured </w:t>
      </w:r>
      <w:proofErr w:type="gramStart"/>
      <w:r w:rsidR="00CD556F" w:rsidRPr="004626F7">
        <w:rPr>
          <w:rFonts w:ascii="Cambria" w:eastAsia="Arial" w:hAnsi="Cambria" w:cs="Arial"/>
          <w:color w:val="000000" w:themeColor="text1"/>
        </w:rPr>
        <w:t>TPOAb  [</w:t>
      </w:r>
      <w:proofErr w:type="gramEnd"/>
      <w:r w:rsidR="00CD556F" w:rsidRPr="004626F7">
        <w:rPr>
          <w:rFonts w:ascii="Cambria" w:eastAsia="Arial" w:hAnsi="Cambria" w:cs="Arial"/>
          <w:color w:val="000000" w:themeColor="text1"/>
        </w:rPr>
        <w:t xml:space="preserve">ref] . Notably, a correlation between LT4-induced variation in cytokine release and reduction in </w:t>
      </w:r>
      <w:r w:rsidR="004626F7" w:rsidRPr="004626F7">
        <w:rPr>
          <w:rFonts w:ascii="Cambria" w:eastAsia="Arial" w:hAnsi="Cambria" w:cs="Arial"/>
          <w:color w:val="000000" w:themeColor="text1"/>
        </w:rPr>
        <w:t>TPOAb has</w:t>
      </w:r>
      <w:r w:rsidR="00CD556F" w:rsidRPr="004626F7">
        <w:rPr>
          <w:rFonts w:ascii="Cambria" w:eastAsia="Arial" w:hAnsi="Cambria" w:cs="Arial"/>
          <w:color w:val="000000" w:themeColor="text1"/>
        </w:rPr>
        <w:t xml:space="preserve"> been observed in some studies [ref], whereas others showed no concomitant effect of LT4 treatment on TPOAb or T</w:t>
      </w:r>
      <w:r w:rsidR="00CD556F" w:rsidRPr="004626F7">
        <w:rPr>
          <w:rFonts w:ascii="Cambria" w:eastAsia="Arial" w:hAnsi="Cambria" w:cs="Arial"/>
          <w:color w:val="000000" w:themeColor="text1"/>
        </w:rPr>
        <w:t>G</w:t>
      </w:r>
      <w:r w:rsidR="00CD556F" w:rsidRPr="004626F7">
        <w:rPr>
          <w:rFonts w:ascii="Cambria" w:eastAsia="Arial" w:hAnsi="Cambria" w:cs="Arial"/>
          <w:color w:val="000000" w:themeColor="text1"/>
        </w:rPr>
        <w:t>Ab [refs].</w:t>
      </w:r>
      <w:commentRangeEnd w:id="3"/>
      <w:r w:rsidR="00CD556F" w:rsidRPr="004626F7">
        <w:rPr>
          <w:rStyle w:val="CommentReference"/>
          <w:rFonts w:ascii="Cambria" w:hAnsi="Cambria"/>
          <w:sz w:val="22"/>
          <w:szCs w:val="22"/>
        </w:rPr>
        <w:commentReference w:id="3"/>
      </w:r>
    </w:p>
    <w:p w14:paraId="4BB9DB6D" w14:textId="23B791BA" w:rsidR="00072930" w:rsidRPr="00503473" w:rsidRDefault="00A62288" w:rsidP="005952C4">
      <w:pPr>
        <w:jc w:val="both"/>
        <w:rPr>
          <w:rFonts w:ascii="Cambria" w:hAnsi="Cambria"/>
        </w:rPr>
        <w:sectPr w:rsidR="00072930" w:rsidRPr="00503473" w:rsidSect="00C71339">
          <w:type w:val="continuous"/>
          <w:pgSz w:w="12240" w:h="15840"/>
          <w:pgMar w:top="720" w:right="720" w:bottom="720" w:left="720" w:header="720" w:footer="720" w:gutter="0"/>
          <w:cols w:space="720"/>
          <w:docGrid w:linePitch="360"/>
        </w:sectPr>
      </w:pPr>
      <w:r w:rsidRPr="00503473">
        <w:rPr>
          <w:rFonts w:ascii="Cambria" w:hAnsi="Cambria"/>
        </w:rPr>
        <w:lastRenderedPageBreak/>
        <w:t xml:space="preserve">In this </w:t>
      </w:r>
      <w:r w:rsidR="009C5312">
        <w:rPr>
          <w:rFonts w:ascii="Cambria" w:hAnsi="Cambria"/>
        </w:rPr>
        <w:t>work</w:t>
      </w:r>
      <w:r w:rsidRPr="00503473">
        <w:rPr>
          <w:rFonts w:ascii="Cambria" w:hAnsi="Cambria"/>
        </w:rPr>
        <w:t xml:space="preserve">, we model </w:t>
      </w:r>
      <w:r w:rsidR="009C5312">
        <w:rPr>
          <w:rFonts w:ascii="Cambria" w:hAnsi="Cambria"/>
        </w:rPr>
        <w:t xml:space="preserve">and simulate </w:t>
      </w:r>
      <w:r w:rsidRPr="00503473">
        <w:rPr>
          <w:rFonts w:ascii="Cambria" w:hAnsi="Cambria"/>
        </w:rPr>
        <w:t xml:space="preserve">the interplay of the immune system and thyroid </w:t>
      </w:r>
      <w:r w:rsidR="00A449D8">
        <w:rPr>
          <w:rFonts w:ascii="Cambria" w:hAnsi="Cambria"/>
        </w:rPr>
        <w:t>in HD</w:t>
      </w:r>
      <w:r w:rsidR="0068109B">
        <w:rPr>
          <w:rFonts w:ascii="Cambria" w:hAnsi="Cambria"/>
        </w:rPr>
        <w:t xml:space="preserve">.  </w:t>
      </w:r>
      <w:r w:rsidR="00E35E2A">
        <w:rPr>
          <w:rFonts w:ascii="Cambria" w:hAnsi="Cambria"/>
        </w:rPr>
        <w:t>W</w:t>
      </w:r>
      <w:r w:rsidRPr="00503473">
        <w:rPr>
          <w:rFonts w:ascii="Cambria" w:hAnsi="Cambria"/>
        </w:rPr>
        <w:t xml:space="preserve">e constructed </w:t>
      </w:r>
      <w:proofErr w:type="spellStart"/>
      <w:r w:rsidRPr="00503473">
        <w:rPr>
          <w:rFonts w:ascii="Cambria" w:hAnsi="Cambria"/>
        </w:rPr>
        <w:t>Thyr</w:t>
      </w:r>
      <w:r w:rsidR="009C5312" w:rsidRPr="00503473">
        <w:rPr>
          <w:rFonts w:ascii="Cambria" w:hAnsi="Cambria"/>
        </w:rPr>
        <w:t>IM</w:t>
      </w:r>
      <w:r w:rsidRPr="00503473">
        <w:rPr>
          <w:rFonts w:ascii="Cambria" w:hAnsi="Cambria"/>
        </w:rPr>
        <w:t>sim</w:t>
      </w:r>
      <w:proofErr w:type="spellEnd"/>
      <w:r w:rsidRPr="00503473">
        <w:rPr>
          <w:rFonts w:ascii="Cambria" w:hAnsi="Cambria"/>
        </w:rPr>
        <w:t xml:space="preserve">, </w:t>
      </w:r>
      <w:r w:rsidR="00A449D8">
        <w:rPr>
          <w:rFonts w:ascii="Cambria" w:hAnsi="Cambria"/>
        </w:rPr>
        <w:t>by augmenting</w:t>
      </w:r>
      <w:r w:rsidRPr="00503473">
        <w:rPr>
          <w:rFonts w:ascii="Cambria" w:hAnsi="Cambria"/>
        </w:rPr>
        <w:t xml:space="preserve"> our earlier </w:t>
      </w:r>
      <w:r w:rsidR="009C5312">
        <w:rPr>
          <w:rFonts w:ascii="Cambria" w:hAnsi="Cambria"/>
        </w:rPr>
        <w:t>patient</w:t>
      </w:r>
      <w:r w:rsidR="00A449D8">
        <w:rPr>
          <w:rFonts w:ascii="Cambria" w:hAnsi="Cambria"/>
        </w:rPr>
        <w:t>-</w:t>
      </w:r>
      <w:r w:rsidR="009C5312">
        <w:rPr>
          <w:rFonts w:ascii="Cambria" w:hAnsi="Cambria"/>
        </w:rPr>
        <w:t xml:space="preserve">specific </w:t>
      </w:r>
      <w:r w:rsidRPr="00503473">
        <w:rPr>
          <w:rFonts w:ascii="Cambria" w:hAnsi="Cambria"/>
        </w:rPr>
        <w:t xml:space="preserve">model </w:t>
      </w:r>
      <w:r w:rsidR="009C5312">
        <w:rPr>
          <w:rFonts w:ascii="Cambria" w:hAnsi="Cambria"/>
          <w:sz w:val="24"/>
          <w:szCs w:val="24"/>
        </w:rPr>
        <w:t>p-THYROSIM</w:t>
      </w:r>
      <w:r w:rsidR="00017A78">
        <w:rPr>
          <w:rFonts w:ascii="Cambria" w:hAnsi="Cambria"/>
          <w:sz w:val="24"/>
          <w:szCs w:val="24"/>
        </w:rPr>
        <w:fldChar w:fldCharType="begin"/>
      </w:r>
      <w:r w:rsidR="004626F7">
        <w:rPr>
          <w:rFonts w:ascii="Cambria" w:hAnsi="Cambria"/>
          <w:sz w:val="24"/>
          <w:szCs w:val="24"/>
        </w:rPr>
        <w:instrText xml:space="preserve"> ADDIN ZOTERO_ITEM CSL_CITATION {"citationID":"9mPt2gCk","properties":{"formattedCitation":"\\super 8\\nosupersub{}","plainCitation":"8","noteIndex":0},"citationItems":[{"id":267,"uris":["http://zotero.org/users/local/hlaweYgq/items/52LUG8DN"],"itemData":{"id":267,"type":"article-journal","abstract":"Notably, the graphs provide a means for estimating unmeasurable RTFs for individual patients from their hormone measurements before treatment. Conclusions: p-THYROSIM can provide accurate monotherapies for male and female hypothyroid patients, personalized with their BMIs. Where combination therapy is warranted, our results predict that not much LT3 is needed in addition to LT4 to restore euthyroid levels, suggesting opportunities for further research exploring combination therapy with lower T3 doses and slow-releasing T3 formulations.","container-title":"Frontiers in Endocrinology","DOI":"10.3389/fendo.2022.888429","ISSN":"1664-2392","journalAbbreviation":"Front. Endocrinol.","language":"en","page":"888429","source":"DOI.org (Crossref)","title":"Optimized Replacement T4 and T4+T3 Dosing in Male and Female Hypothyroid Patients With Different BMIs Using a Personalized Mechanistic Model of Thyroid Hormone Regulation Dynamics","volume":"13","author":[{"family":"Cruz-Loya","given":"Mauricio"},{"family":"Chu","given":"Benjamin B."},{"family":"Jonklaas","given":"Jacqueline"},{"family":"Schneider","given":"David F."},{"family":"DiStefano","given":"Joseph"}],"issued":{"date-parts":[["2022",7,14]]}}}],"schema":"https://github.com/citation-style-language/schema/raw/master/csl-citation.json"} </w:instrText>
      </w:r>
      <w:r w:rsidR="00017A78">
        <w:rPr>
          <w:rFonts w:ascii="Cambria" w:hAnsi="Cambria"/>
          <w:sz w:val="24"/>
          <w:szCs w:val="24"/>
        </w:rPr>
        <w:fldChar w:fldCharType="separate"/>
      </w:r>
      <w:r w:rsidR="004626F7" w:rsidRPr="004626F7">
        <w:rPr>
          <w:rFonts w:ascii="Cambria" w:hAnsi="Cambria" w:cs="Times New Roman"/>
          <w:sz w:val="24"/>
          <w:szCs w:val="24"/>
          <w:vertAlign w:val="superscript"/>
        </w:rPr>
        <w:t>8</w:t>
      </w:r>
      <w:r w:rsidR="00017A78">
        <w:rPr>
          <w:rFonts w:ascii="Cambria" w:hAnsi="Cambria"/>
          <w:sz w:val="24"/>
          <w:szCs w:val="24"/>
        </w:rPr>
        <w:fldChar w:fldCharType="end"/>
      </w:r>
      <w:r w:rsidR="006E0140" w:rsidRPr="00503473">
        <w:rPr>
          <w:rFonts w:ascii="Cambria" w:hAnsi="Cambria"/>
        </w:rPr>
        <w:t xml:space="preserve"> </w:t>
      </w:r>
      <w:r w:rsidR="00A449D8">
        <w:rPr>
          <w:rFonts w:ascii="Cambria" w:hAnsi="Cambria"/>
        </w:rPr>
        <w:t>to include</w:t>
      </w:r>
      <w:r w:rsidR="00A449D8" w:rsidRPr="00503473">
        <w:rPr>
          <w:rFonts w:ascii="Cambria" w:hAnsi="Cambria"/>
        </w:rPr>
        <w:t xml:space="preserve"> </w:t>
      </w:r>
      <w:r w:rsidR="006E0140" w:rsidRPr="00503473">
        <w:rPr>
          <w:rFonts w:ascii="Cambria" w:hAnsi="Cambria"/>
        </w:rPr>
        <w:t>a</w:t>
      </w:r>
      <w:r w:rsidRPr="00503473">
        <w:rPr>
          <w:rFonts w:ascii="Cambria" w:hAnsi="Cambria"/>
        </w:rPr>
        <w:t xml:space="preserve"> novel immune submodel</w:t>
      </w:r>
      <w:r w:rsidR="00A449D8">
        <w:rPr>
          <w:rFonts w:ascii="Cambria" w:hAnsi="Cambria"/>
        </w:rPr>
        <w:t>, combined as</w:t>
      </w:r>
      <w:r w:rsidR="00B52F52">
        <w:rPr>
          <w:rFonts w:ascii="Cambria" w:hAnsi="Cambria"/>
        </w:rPr>
        <w:t xml:space="preserve"> the </w:t>
      </w:r>
      <w:r w:rsidR="00A449D8">
        <w:rPr>
          <w:rFonts w:ascii="Cambria" w:hAnsi="Cambria"/>
        </w:rPr>
        <w:t xml:space="preserve"> </w:t>
      </w:r>
      <w:r w:rsidR="00B52F52">
        <w:rPr>
          <w:rFonts w:ascii="Cambria" w:hAnsi="Cambria"/>
        </w:rPr>
        <w:t xml:space="preserve">system </w:t>
      </w:r>
      <w:r w:rsidR="005B324A">
        <w:rPr>
          <w:rFonts w:ascii="Cambria" w:hAnsi="Cambria"/>
        </w:rPr>
        <w:t xml:space="preserve">cartoon model </w:t>
      </w:r>
      <w:r w:rsidR="00B52F52">
        <w:rPr>
          <w:rFonts w:ascii="Cambria" w:hAnsi="Cambria"/>
        </w:rPr>
        <w:t>depicted in Figure 1</w:t>
      </w:r>
      <w:r w:rsidR="0068109B">
        <w:rPr>
          <w:rFonts w:ascii="Cambria" w:hAnsi="Cambria"/>
        </w:rPr>
        <w:t xml:space="preserve">.  </w:t>
      </w:r>
      <w:r w:rsidR="00072930">
        <w:rPr>
          <w:rFonts w:ascii="Cambria" w:hAnsi="Cambria"/>
        </w:rPr>
        <w:t>Several candidate models were fit</w:t>
      </w:r>
      <w:r w:rsidR="009C5312">
        <w:rPr>
          <w:rFonts w:ascii="Cambria" w:hAnsi="Cambria"/>
        </w:rPr>
        <w:t>ted</w:t>
      </w:r>
      <w:r w:rsidR="00072930">
        <w:rPr>
          <w:rFonts w:ascii="Cambria" w:hAnsi="Cambria"/>
        </w:rPr>
        <w:t xml:space="preserve"> to anonymized</w:t>
      </w:r>
      <w:r w:rsidR="00CD556F">
        <w:rPr>
          <w:rFonts w:ascii="Cambria" w:hAnsi="Cambria"/>
        </w:rPr>
        <w:t>, r</w:t>
      </w:r>
      <w:r w:rsidR="00072930">
        <w:rPr>
          <w:rFonts w:ascii="Cambria" w:hAnsi="Cambria"/>
        </w:rPr>
        <w:t xml:space="preserve">etrospectively collected data from patients in the UCLA Health system database </w:t>
      </w:r>
      <w:r w:rsidR="00A449D8">
        <w:rPr>
          <w:rFonts w:ascii="Cambria" w:hAnsi="Cambria"/>
        </w:rPr>
        <w:t xml:space="preserve">diagnosed with HD, </w:t>
      </w:r>
      <w:r w:rsidR="00072930">
        <w:rPr>
          <w:rFonts w:ascii="Cambria" w:hAnsi="Cambria"/>
        </w:rPr>
        <w:t xml:space="preserve">described in detail in the </w:t>
      </w:r>
      <w:r w:rsidR="005B324A">
        <w:rPr>
          <w:rFonts w:ascii="Cambria" w:hAnsi="Cambria"/>
        </w:rPr>
        <w:t xml:space="preserve">Methods </w:t>
      </w:r>
      <w:r w:rsidR="00072930">
        <w:rPr>
          <w:rFonts w:ascii="Cambria" w:hAnsi="Cambria"/>
        </w:rPr>
        <w:t>section</w:t>
      </w:r>
      <w:r w:rsidR="0068109B">
        <w:rPr>
          <w:rFonts w:ascii="Cambria" w:hAnsi="Cambria"/>
        </w:rPr>
        <w:t xml:space="preserve">.  </w:t>
      </w:r>
      <w:r w:rsidR="00072930">
        <w:rPr>
          <w:rFonts w:ascii="Cambria" w:hAnsi="Cambria"/>
        </w:rPr>
        <w:t xml:space="preserve">The best preforming model was refined </w:t>
      </w:r>
      <w:r w:rsidR="00E35E2A">
        <w:rPr>
          <w:rFonts w:ascii="Cambria" w:hAnsi="Cambria"/>
        </w:rPr>
        <w:t xml:space="preserve">with a small </w:t>
      </w:r>
      <w:r w:rsidR="00E35E2A" w:rsidRPr="00E35E2A">
        <w:rPr>
          <w:rFonts w:ascii="Cambria" w:hAnsi="Cambria"/>
          <w:highlight w:val="yellow"/>
        </w:rPr>
        <w:t>cohort of XX patients</w:t>
      </w:r>
      <w:r w:rsidR="00E35E2A">
        <w:rPr>
          <w:rFonts w:ascii="Cambria" w:hAnsi="Cambria"/>
        </w:rPr>
        <w:t>.</w:t>
      </w:r>
      <w:r w:rsidR="708F3968" w:rsidRPr="78AA1E04">
        <w:rPr>
          <w:rFonts w:ascii="Cambria" w:hAnsi="Cambria"/>
        </w:rPr>
        <w:t xml:space="preserve"> </w:t>
      </w:r>
    </w:p>
    <w:p w14:paraId="139822D0" w14:textId="3C743FBA" w:rsidR="00F116EE" w:rsidRPr="0017747F" w:rsidRDefault="00F116EE" w:rsidP="0017747F">
      <w:pPr>
        <w:rPr>
          <w:rFonts w:ascii="Cambria" w:hAnsi="Cambria"/>
        </w:rPr>
      </w:pPr>
      <w:commentRangeStart w:id="4"/>
      <w:r>
        <w:rPr>
          <w:rFonts w:ascii="Cambria" w:hAnsi="Cambria"/>
          <w:noProof/>
        </w:rPr>
        <w:drawing>
          <wp:anchor distT="0" distB="0" distL="114300" distR="114300" simplePos="0" relativeHeight="251658240" behindDoc="1" locked="0" layoutInCell="1" allowOverlap="1" wp14:anchorId="1F3ED57C" wp14:editId="7A79F539">
            <wp:simplePos x="0" y="0"/>
            <wp:positionH relativeFrom="column">
              <wp:posOffset>518764</wp:posOffset>
            </wp:positionH>
            <wp:positionV relativeFrom="paragraph">
              <wp:posOffset>36844</wp:posOffset>
            </wp:positionV>
            <wp:extent cx="6621929" cy="4023719"/>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rcRect t="1396" b="1396"/>
                    <a:stretch>
                      <a:fillRect/>
                    </a:stretch>
                  </pic:blipFill>
                  <pic:spPr bwMode="auto">
                    <a:xfrm>
                      <a:off x="0" y="0"/>
                      <a:ext cx="6621929" cy="40237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4"/>
      <w:r w:rsidR="00CD556F">
        <w:rPr>
          <w:rStyle w:val="CommentReference"/>
        </w:rPr>
        <w:commentReference w:id="4"/>
      </w:r>
    </w:p>
    <w:p w14:paraId="0F3D5F74" w14:textId="77777777" w:rsidR="00F116EE" w:rsidRDefault="00F116EE" w:rsidP="00F116EE">
      <w:pPr>
        <w:rPr>
          <w:rFonts w:ascii="Cambria" w:eastAsiaTheme="minorEastAsia" w:hAnsi="Cambria" w:cs="Arial"/>
          <w:b/>
          <w:bCs/>
          <w:sz w:val="18"/>
          <w:szCs w:val="18"/>
        </w:rPr>
      </w:pPr>
    </w:p>
    <w:p w14:paraId="1534C38C" w14:textId="77777777" w:rsidR="00F116EE" w:rsidRDefault="00F116EE" w:rsidP="00F116EE">
      <w:pPr>
        <w:rPr>
          <w:rFonts w:ascii="Cambria" w:eastAsiaTheme="minorEastAsia" w:hAnsi="Cambria" w:cs="Arial"/>
          <w:b/>
          <w:bCs/>
          <w:sz w:val="18"/>
          <w:szCs w:val="18"/>
        </w:rPr>
      </w:pPr>
    </w:p>
    <w:p w14:paraId="0C37F54F" w14:textId="77777777" w:rsidR="00F116EE" w:rsidRDefault="00F116EE" w:rsidP="00F116EE">
      <w:pPr>
        <w:rPr>
          <w:rFonts w:ascii="Cambria" w:eastAsiaTheme="minorEastAsia" w:hAnsi="Cambria" w:cs="Arial"/>
          <w:b/>
          <w:bCs/>
          <w:sz w:val="18"/>
          <w:szCs w:val="18"/>
        </w:rPr>
      </w:pPr>
    </w:p>
    <w:p w14:paraId="48F9BE27" w14:textId="77777777" w:rsidR="00F116EE" w:rsidRDefault="00F116EE" w:rsidP="00F116EE">
      <w:pPr>
        <w:rPr>
          <w:rFonts w:ascii="Cambria" w:eastAsiaTheme="minorEastAsia" w:hAnsi="Cambria" w:cs="Arial"/>
          <w:b/>
          <w:bCs/>
          <w:sz w:val="18"/>
          <w:szCs w:val="18"/>
        </w:rPr>
      </w:pPr>
    </w:p>
    <w:p w14:paraId="241373C2" w14:textId="77777777" w:rsidR="00F116EE" w:rsidRDefault="00F116EE" w:rsidP="00F116EE">
      <w:pPr>
        <w:rPr>
          <w:rFonts w:ascii="Cambria" w:eastAsiaTheme="minorEastAsia" w:hAnsi="Cambria" w:cs="Arial"/>
          <w:b/>
          <w:bCs/>
          <w:sz w:val="18"/>
          <w:szCs w:val="18"/>
        </w:rPr>
      </w:pPr>
    </w:p>
    <w:p w14:paraId="2AED459D" w14:textId="77777777" w:rsidR="00F116EE" w:rsidRDefault="00F116EE" w:rsidP="00F116EE">
      <w:pPr>
        <w:rPr>
          <w:rFonts w:ascii="Cambria" w:eastAsiaTheme="minorEastAsia" w:hAnsi="Cambria" w:cs="Arial"/>
          <w:b/>
          <w:bCs/>
          <w:sz w:val="18"/>
          <w:szCs w:val="18"/>
        </w:rPr>
      </w:pPr>
    </w:p>
    <w:p w14:paraId="35D67318" w14:textId="77777777" w:rsidR="00F116EE" w:rsidRDefault="00F116EE" w:rsidP="00F116EE">
      <w:pPr>
        <w:rPr>
          <w:rFonts w:ascii="Cambria" w:eastAsiaTheme="minorEastAsia" w:hAnsi="Cambria" w:cs="Arial"/>
          <w:b/>
          <w:bCs/>
          <w:sz w:val="18"/>
          <w:szCs w:val="18"/>
        </w:rPr>
      </w:pPr>
    </w:p>
    <w:p w14:paraId="46E46DE5" w14:textId="77777777" w:rsidR="00F116EE" w:rsidRDefault="00F116EE" w:rsidP="00F116EE">
      <w:pPr>
        <w:rPr>
          <w:rFonts w:ascii="Cambria" w:eastAsiaTheme="minorEastAsia" w:hAnsi="Cambria" w:cs="Arial"/>
          <w:b/>
          <w:bCs/>
          <w:sz w:val="18"/>
          <w:szCs w:val="18"/>
        </w:rPr>
      </w:pPr>
    </w:p>
    <w:p w14:paraId="1EBB1DAE" w14:textId="77777777" w:rsidR="00F116EE" w:rsidRDefault="00F116EE" w:rsidP="00F116EE">
      <w:pPr>
        <w:rPr>
          <w:rFonts w:ascii="Cambria" w:eastAsiaTheme="minorEastAsia" w:hAnsi="Cambria" w:cs="Arial"/>
          <w:b/>
          <w:bCs/>
          <w:sz w:val="18"/>
          <w:szCs w:val="18"/>
        </w:rPr>
      </w:pPr>
    </w:p>
    <w:p w14:paraId="25A879EF" w14:textId="77777777" w:rsidR="00F116EE" w:rsidRDefault="00F116EE" w:rsidP="00F116EE">
      <w:pPr>
        <w:rPr>
          <w:rFonts w:ascii="Cambria" w:eastAsiaTheme="minorEastAsia" w:hAnsi="Cambria" w:cs="Arial"/>
          <w:b/>
          <w:bCs/>
          <w:sz w:val="18"/>
          <w:szCs w:val="18"/>
        </w:rPr>
      </w:pPr>
    </w:p>
    <w:p w14:paraId="6C05ACF3" w14:textId="77777777" w:rsidR="00F116EE" w:rsidRDefault="00F116EE" w:rsidP="00F116EE">
      <w:pPr>
        <w:rPr>
          <w:rFonts w:ascii="Cambria" w:eastAsiaTheme="minorEastAsia" w:hAnsi="Cambria" w:cs="Arial"/>
          <w:b/>
          <w:bCs/>
          <w:sz w:val="18"/>
          <w:szCs w:val="18"/>
        </w:rPr>
      </w:pPr>
    </w:p>
    <w:p w14:paraId="22733A25" w14:textId="77777777" w:rsidR="00F116EE" w:rsidRDefault="00F116EE" w:rsidP="00F116EE">
      <w:pPr>
        <w:rPr>
          <w:rFonts w:ascii="Cambria" w:eastAsiaTheme="minorEastAsia" w:hAnsi="Cambria" w:cs="Arial"/>
          <w:b/>
          <w:bCs/>
          <w:sz w:val="18"/>
          <w:szCs w:val="18"/>
        </w:rPr>
      </w:pPr>
    </w:p>
    <w:p w14:paraId="0D0F595D" w14:textId="77777777" w:rsidR="00F116EE" w:rsidRDefault="00F116EE" w:rsidP="00F116EE">
      <w:pPr>
        <w:rPr>
          <w:rFonts w:ascii="Cambria" w:eastAsiaTheme="minorEastAsia" w:hAnsi="Cambria" w:cs="Arial"/>
          <w:b/>
          <w:bCs/>
          <w:sz w:val="18"/>
          <w:szCs w:val="18"/>
        </w:rPr>
      </w:pPr>
    </w:p>
    <w:p w14:paraId="62D229DE" w14:textId="77777777" w:rsidR="00F116EE" w:rsidRDefault="00F116EE" w:rsidP="00F116EE">
      <w:pPr>
        <w:rPr>
          <w:rFonts w:ascii="Cambria" w:eastAsiaTheme="minorEastAsia" w:hAnsi="Cambria" w:cs="Arial"/>
          <w:b/>
          <w:bCs/>
          <w:sz w:val="18"/>
          <w:szCs w:val="18"/>
        </w:rPr>
      </w:pPr>
    </w:p>
    <w:p w14:paraId="663F615E" w14:textId="77777777" w:rsidR="00DE45C1" w:rsidRDefault="00DE45C1" w:rsidP="00F116EE">
      <w:pPr>
        <w:rPr>
          <w:rFonts w:ascii="Cambria" w:eastAsiaTheme="minorEastAsia" w:hAnsi="Cambria" w:cs="Arial"/>
          <w:b/>
          <w:bCs/>
          <w:sz w:val="18"/>
          <w:szCs w:val="18"/>
        </w:rPr>
      </w:pPr>
    </w:p>
    <w:p w14:paraId="56356538" w14:textId="77777777" w:rsidR="001B2D6D" w:rsidRDefault="001B2D6D" w:rsidP="00F116EE">
      <w:pPr>
        <w:rPr>
          <w:rFonts w:ascii="Cambria" w:eastAsiaTheme="minorEastAsia" w:hAnsi="Cambria" w:cs="Arial"/>
          <w:b/>
          <w:bCs/>
          <w:sz w:val="18"/>
          <w:szCs w:val="18"/>
        </w:rPr>
      </w:pPr>
    </w:p>
    <w:p w14:paraId="198F8F34" w14:textId="6BC61A72" w:rsidR="00F116EE" w:rsidRPr="00F116EE" w:rsidRDefault="00F116EE" w:rsidP="00F116EE">
      <w:pPr>
        <w:rPr>
          <w:rFonts w:ascii="Cambria" w:eastAsiaTheme="minorEastAsia" w:hAnsi="Cambria" w:cs="Arial"/>
          <w:sz w:val="18"/>
          <w:szCs w:val="18"/>
        </w:rPr>
      </w:pPr>
      <w:r>
        <w:rPr>
          <w:rFonts w:ascii="Cambria" w:eastAsiaTheme="minorEastAsia" w:hAnsi="Cambria" w:cs="Arial"/>
          <w:b/>
          <w:bCs/>
          <w:sz w:val="18"/>
          <w:szCs w:val="18"/>
        </w:rPr>
        <w:t xml:space="preserve">Figure 1: </w:t>
      </w:r>
      <w:r>
        <w:rPr>
          <w:rFonts w:ascii="Cambria" w:eastAsiaTheme="minorEastAsia" w:hAnsi="Cambria" w:cs="Arial"/>
          <w:sz w:val="18"/>
          <w:szCs w:val="18"/>
        </w:rPr>
        <w:t>Cartoon model of primary</w:t>
      </w:r>
      <w:r w:rsidR="009C5312">
        <w:rPr>
          <w:rFonts w:ascii="Cambria" w:eastAsiaTheme="minorEastAsia" w:hAnsi="Cambria" w:cs="Arial"/>
          <w:sz w:val="18"/>
          <w:szCs w:val="18"/>
        </w:rPr>
        <w:t xml:space="preserve"> feedforward and feedback</w:t>
      </w:r>
      <w:r>
        <w:rPr>
          <w:rFonts w:ascii="Cambria" w:eastAsiaTheme="minorEastAsia" w:hAnsi="Cambria" w:cs="Arial"/>
          <w:sz w:val="18"/>
          <w:szCs w:val="18"/>
        </w:rPr>
        <w:t xml:space="preserve"> thyroid-immune</w:t>
      </w:r>
      <w:r w:rsidR="009C5312">
        <w:rPr>
          <w:rFonts w:ascii="Cambria" w:eastAsiaTheme="minorEastAsia" w:hAnsi="Cambria" w:cs="Arial"/>
          <w:sz w:val="18"/>
          <w:szCs w:val="18"/>
        </w:rPr>
        <w:t xml:space="preserve"> system component</w:t>
      </w:r>
      <w:r>
        <w:rPr>
          <w:rFonts w:ascii="Cambria" w:eastAsiaTheme="minorEastAsia" w:hAnsi="Cambria" w:cs="Arial"/>
          <w:sz w:val="18"/>
          <w:szCs w:val="18"/>
        </w:rPr>
        <w:t xml:space="preserve"> interaction</w:t>
      </w:r>
      <w:r w:rsidR="009C5312">
        <w:rPr>
          <w:rFonts w:ascii="Cambria" w:eastAsiaTheme="minorEastAsia" w:hAnsi="Cambria" w:cs="Arial"/>
          <w:sz w:val="18"/>
          <w:szCs w:val="18"/>
        </w:rPr>
        <w:t>s</w:t>
      </w:r>
      <w:r>
        <w:rPr>
          <w:rFonts w:ascii="Cambria" w:eastAsiaTheme="minorEastAsia" w:hAnsi="Cambria" w:cs="Arial"/>
          <w:sz w:val="18"/>
          <w:szCs w:val="18"/>
        </w:rPr>
        <w:t xml:space="preserve"> in HD</w:t>
      </w:r>
      <w:r w:rsidR="0068109B">
        <w:rPr>
          <w:rFonts w:ascii="Cambria" w:eastAsiaTheme="minorEastAsia" w:hAnsi="Cambria" w:cs="Arial"/>
          <w:sz w:val="18"/>
          <w:szCs w:val="18"/>
        </w:rPr>
        <w:t xml:space="preserve">.  </w:t>
      </w:r>
      <w:r w:rsidR="003A2945">
        <w:rPr>
          <w:rFonts w:ascii="Cambria" w:eastAsiaTheme="minorEastAsia" w:hAnsi="Cambria" w:cs="Arial"/>
          <w:sz w:val="18"/>
          <w:szCs w:val="18"/>
        </w:rPr>
        <w:t>The right</w:t>
      </w:r>
      <w:r>
        <w:rPr>
          <w:rFonts w:ascii="Cambria" w:eastAsiaTheme="minorEastAsia" w:hAnsi="Cambria" w:cs="Arial"/>
          <w:sz w:val="18"/>
          <w:szCs w:val="18"/>
        </w:rPr>
        <w:t xml:space="preserve"> side of figure depicts classical hypothalamus-pituitary-thyroid (HPT) axis regulation of thyroid hormones</w:t>
      </w:r>
      <w:r w:rsidR="0068109B">
        <w:rPr>
          <w:rFonts w:ascii="Cambria" w:eastAsiaTheme="minorEastAsia" w:hAnsi="Cambria" w:cs="Arial"/>
          <w:sz w:val="18"/>
          <w:szCs w:val="18"/>
        </w:rPr>
        <w:t xml:space="preserve">.  </w:t>
      </w:r>
      <w:r>
        <w:rPr>
          <w:rFonts w:ascii="Cambria" w:eastAsiaTheme="minorEastAsia" w:hAnsi="Cambria" w:cs="Arial"/>
          <w:sz w:val="18"/>
          <w:szCs w:val="18"/>
        </w:rPr>
        <w:t xml:space="preserve">Left depicts autoantigen recognition by antigen presenting cells (dendritic cell in </w:t>
      </w:r>
      <w:r w:rsidR="005B324A">
        <w:rPr>
          <w:rFonts w:ascii="Cambria" w:eastAsiaTheme="minorEastAsia" w:hAnsi="Cambria" w:cs="Arial"/>
          <w:sz w:val="18"/>
          <w:szCs w:val="18"/>
        </w:rPr>
        <w:t xml:space="preserve">the </w:t>
      </w:r>
      <w:r>
        <w:rPr>
          <w:rFonts w:ascii="Cambria" w:eastAsiaTheme="minorEastAsia" w:hAnsi="Cambria" w:cs="Arial"/>
          <w:sz w:val="18"/>
          <w:szCs w:val="18"/>
        </w:rPr>
        <w:t>figure) and resulting autoantibody production by plasma cells</w:t>
      </w:r>
      <w:r w:rsidR="005B324A">
        <w:rPr>
          <w:rFonts w:ascii="Cambria" w:eastAsiaTheme="minorEastAsia" w:hAnsi="Cambria" w:cs="Arial"/>
          <w:sz w:val="18"/>
          <w:szCs w:val="18"/>
        </w:rPr>
        <w:t>,</w:t>
      </w:r>
      <w:r>
        <w:rPr>
          <w:rFonts w:ascii="Cambria" w:eastAsiaTheme="minorEastAsia" w:hAnsi="Cambria" w:cs="Arial"/>
          <w:sz w:val="18"/>
          <w:szCs w:val="18"/>
        </w:rPr>
        <w:t xml:space="preserve"> which causes thyroid cell death in HD</w:t>
      </w:r>
      <w:r w:rsidR="0068109B">
        <w:rPr>
          <w:rFonts w:ascii="Cambria" w:eastAsiaTheme="minorEastAsia" w:hAnsi="Cambria" w:cs="Arial"/>
          <w:sz w:val="18"/>
          <w:szCs w:val="18"/>
        </w:rPr>
        <w:t xml:space="preserve">.  </w:t>
      </w:r>
      <w:r>
        <w:rPr>
          <w:rFonts w:ascii="Cambria" w:eastAsiaTheme="minorEastAsia" w:hAnsi="Cambria" w:cs="Arial"/>
          <w:sz w:val="18"/>
          <w:szCs w:val="18"/>
        </w:rPr>
        <w:t>Cytokines, T-cells, antibodies</w:t>
      </w:r>
      <w:del w:id="5" w:author="Joe DiStefano III" w:date="2023-10-18T13:42:00Z">
        <w:r w:rsidR="003A2945" w:rsidDel="006563B9">
          <w:rPr>
            <w:rFonts w:ascii="Cambria" w:eastAsiaTheme="minorEastAsia" w:hAnsi="Cambria" w:cs="Arial"/>
            <w:sz w:val="18"/>
            <w:szCs w:val="18"/>
          </w:rPr>
          <w:delText>,</w:delText>
        </w:r>
      </w:del>
      <w:r>
        <w:rPr>
          <w:rFonts w:ascii="Cambria" w:eastAsiaTheme="minorEastAsia" w:hAnsi="Cambria" w:cs="Arial"/>
          <w:sz w:val="18"/>
          <w:szCs w:val="18"/>
        </w:rPr>
        <w:t xml:space="preserve"> and antigen presenting cells are grouped and simplified as appropriate in the model</w:t>
      </w:r>
      <w:r w:rsidR="00515499">
        <w:rPr>
          <w:rFonts w:ascii="Cambria" w:eastAsiaTheme="minorEastAsia" w:hAnsi="Cambria" w:cs="Arial"/>
          <w:sz w:val="18"/>
          <w:szCs w:val="18"/>
        </w:rPr>
        <w:t>.</w:t>
      </w:r>
    </w:p>
    <w:p w14:paraId="2488447F" w14:textId="30E94FAD" w:rsidR="00BE6F86" w:rsidRPr="00503473" w:rsidRDefault="00BE6F86" w:rsidP="00BE6F86">
      <w:pPr>
        <w:rPr>
          <w:rFonts w:ascii="Roboto" w:hAnsi="Roboto"/>
          <w:b/>
          <w:bCs/>
          <w:color w:val="1F3864" w:themeColor="accent1" w:themeShade="80"/>
          <w:sz w:val="28"/>
          <w:szCs w:val="28"/>
        </w:rPr>
      </w:pPr>
      <w:r w:rsidRPr="00503473">
        <w:rPr>
          <w:rFonts w:ascii="Roboto" w:hAnsi="Roboto"/>
          <w:b/>
          <w:bCs/>
          <w:color w:val="1F3864" w:themeColor="accent1" w:themeShade="80"/>
          <w:sz w:val="28"/>
          <w:szCs w:val="28"/>
        </w:rPr>
        <w:t>Methods</w:t>
      </w:r>
      <w:r w:rsidR="00B46549" w:rsidRPr="00503473">
        <w:rPr>
          <w:rFonts w:ascii="Roboto" w:hAnsi="Roboto"/>
          <w:b/>
          <w:bCs/>
          <w:color w:val="1F3864" w:themeColor="accent1" w:themeShade="80"/>
          <w:sz w:val="28"/>
          <w:szCs w:val="28"/>
        </w:rPr>
        <w:t xml:space="preserve"> and Data</w:t>
      </w:r>
    </w:p>
    <w:p w14:paraId="62937D93" w14:textId="77777777" w:rsidR="00CE5184" w:rsidRPr="00503473" w:rsidRDefault="00CE5184" w:rsidP="00BE6F86">
      <w:pPr>
        <w:rPr>
          <w:rFonts w:ascii="Roboto" w:hAnsi="Roboto"/>
          <w:b/>
          <w:bCs/>
          <w:color w:val="595959" w:themeColor="text1" w:themeTint="A6"/>
        </w:rPr>
        <w:sectPr w:rsidR="00CE5184" w:rsidRPr="00503473" w:rsidSect="00C71339">
          <w:type w:val="continuous"/>
          <w:pgSz w:w="12240" w:h="15840"/>
          <w:pgMar w:top="720" w:right="720" w:bottom="720" w:left="720" w:header="720" w:footer="720" w:gutter="0"/>
          <w:cols w:space="720"/>
          <w:docGrid w:linePitch="360"/>
        </w:sectPr>
      </w:pPr>
    </w:p>
    <w:p w14:paraId="7E318716" w14:textId="2ACFADB8" w:rsidR="00196B5B" w:rsidRDefault="00196B5B" w:rsidP="005952C4">
      <w:pPr>
        <w:rPr>
          <w:rFonts w:ascii="Cambria" w:hAnsi="Cambria"/>
        </w:rPr>
      </w:pPr>
      <w:r>
        <w:rPr>
          <w:rFonts w:ascii="Roboto" w:hAnsi="Roboto"/>
          <w:b/>
          <w:bCs/>
          <w:color w:val="595959" w:themeColor="text1" w:themeTint="A6"/>
          <w:sz w:val="24"/>
          <w:szCs w:val="24"/>
        </w:rPr>
        <w:t>Data</w:t>
      </w:r>
      <w:r w:rsidR="0068109B">
        <w:rPr>
          <w:rFonts w:ascii="Roboto" w:hAnsi="Roboto"/>
          <w:b/>
          <w:bCs/>
          <w:color w:val="595959" w:themeColor="text1" w:themeTint="A6"/>
          <w:sz w:val="24"/>
          <w:szCs w:val="24"/>
        </w:rPr>
        <w:t xml:space="preserve">.  </w:t>
      </w:r>
      <w:r>
        <w:rPr>
          <w:rFonts w:ascii="Cambria" w:hAnsi="Cambria"/>
        </w:rPr>
        <w:t>Longitudinal patient data was taken from the UCLA Health system Data Discovery Repository,</w:t>
      </w:r>
      <w:r w:rsidR="007B2BA4">
        <w:rPr>
          <w:rFonts w:ascii="Cambria" w:hAnsi="Cambria"/>
        </w:rPr>
        <w:t xml:space="preserve"> a database comprised of </w:t>
      </w:r>
      <w:r w:rsidRPr="00196B5B">
        <w:rPr>
          <w:rFonts w:ascii="Cambria" w:hAnsi="Cambria"/>
        </w:rPr>
        <w:t xml:space="preserve">partially de-identified and date-shifted patient UCLA Health electronic medical records </w:t>
      </w:r>
      <w:r w:rsidR="007B2BA4">
        <w:rPr>
          <w:rFonts w:ascii="Cambria" w:hAnsi="Cambria"/>
        </w:rPr>
        <w:t>dating back</w:t>
      </w:r>
      <w:r w:rsidR="00C06176">
        <w:rPr>
          <w:rFonts w:ascii="Cambria" w:hAnsi="Cambria"/>
        </w:rPr>
        <w:t xml:space="preserve"> 5 years, </w:t>
      </w:r>
      <w:r w:rsidR="007B2BA4">
        <w:rPr>
          <w:rFonts w:ascii="Cambria" w:hAnsi="Cambria"/>
        </w:rPr>
        <w:t>to March 201</w:t>
      </w:r>
      <w:r w:rsidR="00C06176">
        <w:rPr>
          <w:rFonts w:ascii="Cambria" w:hAnsi="Cambria"/>
        </w:rPr>
        <w:t>8</w:t>
      </w:r>
      <w:r w:rsidR="00CA143C">
        <w:rPr>
          <w:rFonts w:ascii="Cambria" w:hAnsi="Cambria"/>
        </w:rPr>
        <w:t>, to capture data using the latest assays</w:t>
      </w:r>
      <w:r w:rsidR="0068109B">
        <w:rPr>
          <w:rFonts w:ascii="Cambria" w:hAnsi="Cambria"/>
        </w:rPr>
        <w:t xml:space="preserve">.  </w:t>
      </w:r>
      <w:r w:rsidR="007B2BA4">
        <w:rPr>
          <w:rFonts w:ascii="Cambria" w:hAnsi="Cambria"/>
        </w:rPr>
        <w:t xml:space="preserve">Patients were included in the study based on the following criteria: </w:t>
      </w:r>
      <w:r w:rsidR="006563B9">
        <w:rPr>
          <w:rFonts w:ascii="Cambria" w:hAnsi="Cambria"/>
        </w:rPr>
        <w:t>the patient</w:t>
      </w:r>
      <w:r w:rsidR="007B2BA4">
        <w:rPr>
          <w:rFonts w:ascii="Cambria" w:hAnsi="Cambria"/>
        </w:rPr>
        <w:t>(1)  was diagnosed with H</w:t>
      </w:r>
      <w:r w:rsidR="006563B9">
        <w:rPr>
          <w:rFonts w:ascii="Cambria" w:hAnsi="Cambria"/>
        </w:rPr>
        <w:t>D</w:t>
      </w:r>
      <w:r w:rsidR="007B2BA4">
        <w:rPr>
          <w:rFonts w:ascii="Cambria" w:hAnsi="Cambria"/>
        </w:rPr>
        <w:t xml:space="preserve"> at UCLA Health system facility between </w:t>
      </w:r>
      <w:r w:rsidR="00DE45C1">
        <w:rPr>
          <w:rFonts w:ascii="Cambria" w:hAnsi="Cambria"/>
        </w:rPr>
        <w:t xml:space="preserve">January </w:t>
      </w:r>
      <w:r w:rsidR="007B2BA4" w:rsidRPr="00DE45C1">
        <w:rPr>
          <w:rFonts w:ascii="Cambria" w:hAnsi="Cambria"/>
        </w:rPr>
        <w:t>201</w:t>
      </w:r>
      <w:r w:rsidR="00DE45C1" w:rsidRPr="00DE45C1">
        <w:rPr>
          <w:rFonts w:ascii="Cambria" w:hAnsi="Cambria"/>
        </w:rPr>
        <w:t>8</w:t>
      </w:r>
      <w:r w:rsidR="007B2BA4">
        <w:rPr>
          <w:rFonts w:ascii="Cambria" w:hAnsi="Cambria"/>
        </w:rPr>
        <w:t xml:space="preserve"> and </w:t>
      </w:r>
      <w:r w:rsidR="00740A00">
        <w:rPr>
          <w:rFonts w:ascii="Cambria" w:hAnsi="Cambria"/>
        </w:rPr>
        <w:t>June</w:t>
      </w:r>
      <w:r w:rsidR="007B2BA4">
        <w:rPr>
          <w:rFonts w:ascii="Cambria" w:hAnsi="Cambria"/>
        </w:rPr>
        <w:t xml:space="preserve"> 2023 (2)  had one or more </w:t>
      </w:r>
      <w:r w:rsidR="006563B9">
        <w:rPr>
          <w:rFonts w:ascii="Cambria" w:hAnsi="Cambria"/>
        </w:rPr>
        <w:t xml:space="preserve">measurements </w:t>
      </w:r>
      <w:r w:rsidR="007B2BA4">
        <w:rPr>
          <w:rFonts w:ascii="Cambria" w:hAnsi="Cambria"/>
        </w:rPr>
        <w:t xml:space="preserve">of </w:t>
      </w:r>
      <w:r w:rsidR="006563B9">
        <w:rPr>
          <w:rFonts w:ascii="Cambria" w:hAnsi="Cambria"/>
        </w:rPr>
        <w:t>f</w:t>
      </w:r>
      <w:r w:rsidR="007B2BA4">
        <w:rPr>
          <w:rFonts w:ascii="Cambria" w:hAnsi="Cambria"/>
        </w:rPr>
        <w:t>ree T4</w:t>
      </w:r>
      <w:r w:rsidR="00C06176">
        <w:rPr>
          <w:rFonts w:ascii="Cambria" w:hAnsi="Cambria"/>
        </w:rPr>
        <w:t xml:space="preserve"> (FT4)</w:t>
      </w:r>
      <w:r w:rsidR="007B2BA4">
        <w:rPr>
          <w:rFonts w:ascii="Cambria" w:hAnsi="Cambria"/>
        </w:rPr>
        <w:t xml:space="preserve">, </w:t>
      </w:r>
      <w:r w:rsidR="006563B9">
        <w:rPr>
          <w:rFonts w:ascii="Cambria" w:hAnsi="Cambria"/>
        </w:rPr>
        <w:t>f</w:t>
      </w:r>
      <w:r w:rsidR="007B2BA4">
        <w:rPr>
          <w:rFonts w:ascii="Cambria" w:hAnsi="Cambria"/>
        </w:rPr>
        <w:t>ree T3</w:t>
      </w:r>
      <w:r w:rsidR="00C06176">
        <w:rPr>
          <w:rFonts w:ascii="Cambria" w:hAnsi="Cambria"/>
        </w:rPr>
        <w:t xml:space="preserve"> (FT3)</w:t>
      </w:r>
      <w:r w:rsidR="007B2BA4">
        <w:rPr>
          <w:rFonts w:ascii="Cambria" w:hAnsi="Cambria"/>
        </w:rPr>
        <w:t xml:space="preserve">, TSH, TPOAb, TGAb or </w:t>
      </w:r>
      <w:r w:rsidR="006563B9">
        <w:rPr>
          <w:rFonts w:ascii="Cambria" w:hAnsi="Cambria"/>
        </w:rPr>
        <w:t>l</w:t>
      </w:r>
      <w:r w:rsidR="007B2BA4">
        <w:rPr>
          <w:rFonts w:ascii="Cambria" w:hAnsi="Cambria"/>
        </w:rPr>
        <w:t xml:space="preserve">ymphocyte </w:t>
      </w:r>
      <w:r w:rsidR="006563B9">
        <w:rPr>
          <w:rFonts w:ascii="Cambria" w:hAnsi="Cambria"/>
        </w:rPr>
        <w:t xml:space="preserve">reported in </w:t>
      </w:r>
      <w:r w:rsidR="007B2BA4">
        <w:rPr>
          <w:rFonts w:ascii="Cambria" w:hAnsi="Cambria"/>
        </w:rPr>
        <w:t>lab</w:t>
      </w:r>
      <w:r w:rsidR="00740A00">
        <w:rPr>
          <w:rFonts w:ascii="Cambria" w:hAnsi="Cambria"/>
        </w:rPr>
        <w:t xml:space="preserve"> results between January 2018 and June 2023</w:t>
      </w:r>
      <w:r w:rsidR="007B2BA4">
        <w:rPr>
          <w:rFonts w:ascii="Cambria" w:hAnsi="Cambria"/>
        </w:rPr>
        <w:t xml:space="preserve"> (3)  either received no thyroid medication or </w:t>
      </w:r>
      <w:r w:rsidR="00740A00">
        <w:rPr>
          <w:rFonts w:ascii="Cambria" w:hAnsi="Cambria"/>
        </w:rPr>
        <w:t>had a complete history of</w:t>
      </w:r>
      <w:r w:rsidR="006563B9">
        <w:rPr>
          <w:rFonts w:ascii="Cambria" w:hAnsi="Cambria"/>
        </w:rPr>
        <w:t xml:space="preserve"> LT4</w:t>
      </w:r>
      <w:r w:rsidR="00EA4BFA">
        <w:rPr>
          <w:rFonts w:ascii="Cambria" w:hAnsi="Cambria"/>
        </w:rPr>
        <w:t xml:space="preserve"> monotherapy </w:t>
      </w:r>
      <w:r w:rsidR="00740A00">
        <w:rPr>
          <w:rFonts w:ascii="Cambria" w:hAnsi="Cambria"/>
        </w:rPr>
        <w:t>during the period where lab data was available</w:t>
      </w:r>
      <w:r w:rsidR="0068109B">
        <w:rPr>
          <w:rFonts w:ascii="Cambria" w:hAnsi="Cambria"/>
        </w:rPr>
        <w:t xml:space="preserve">.  </w:t>
      </w:r>
      <w:r w:rsidR="007B2BA4">
        <w:rPr>
          <w:rFonts w:ascii="Cambria" w:hAnsi="Cambria"/>
        </w:rPr>
        <w:t>Patients who had ever been diagnosed with thyroid cancer</w:t>
      </w:r>
      <w:r w:rsidR="00C06176">
        <w:rPr>
          <w:rFonts w:ascii="Cambria" w:hAnsi="Cambria"/>
        </w:rPr>
        <w:t xml:space="preserve"> or </w:t>
      </w:r>
      <w:commentRangeStart w:id="6"/>
      <w:r w:rsidR="00C06176">
        <w:rPr>
          <w:rFonts w:ascii="Cambria" w:hAnsi="Cambria"/>
        </w:rPr>
        <w:t>diabetes</w:t>
      </w:r>
      <w:commentRangeEnd w:id="6"/>
      <w:r w:rsidR="003907B8">
        <w:rPr>
          <w:rStyle w:val="CommentReference"/>
        </w:rPr>
        <w:commentReference w:id="6"/>
      </w:r>
      <w:r w:rsidR="007B2BA4">
        <w:rPr>
          <w:rFonts w:ascii="Cambria" w:hAnsi="Cambria"/>
        </w:rPr>
        <w:t xml:space="preserve"> </w:t>
      </w:r>
      <w:commentRangeStart w:id="7"/>
      <w:commentRangeStart w:id="8"/>
      <w:r w:rsidR="007B2BA4">
        <w:rPr>
          <w:rFonts w:ascii="Cambria" w:hAnsi="Cambria"/>
        </w:rPr>
        <w:t>or who were pregnant anytime between March 2013 and May 2023 were excluded from the study.</w:t>
      </w:r>
      <w:commentRangeEnd w:id="7"/>
      <w:r w:rsidR="006563B9">
        <w:rPr>
          <w:rStyle w:val="CommentReference"/>
        </w:rPr>
        <w:commentReference w:id="7"/>
      </w:r>
      <w:commentRangeEnd w:id="8"/>
      <w:r w:rsidR="003755C3">
        <w:rPr>
          <w:rStyle w:val="CommentReference"/>
        </w:rPr>
        <w:commentReference w:id="8"/>
      </w:r>
    </w:p>
    <w:p w14:paraId="1301D530" w14:textId="74AFE6DA" w:rsidR="00483EAE" w:rsidRDefault="006563B9" w:rsidP="005952C4">
      <w:pPr>
        <w:rPr>
          <w:rFonts w:ascii="Roboto" w:hAnsi="Roboto"/>
          <w:b/>
          <w:bCs/>
          <w:color w:val="595959" w:themeColor="text1" w:themeTint="A6"/>
          <w:sz w:val="24"/>
          <w:szCs w:val="24"/>
        </w:rPr>
      </w:pPr>
      <w:r>
        <w:rPr>
          <w:rFonts w:ascii="Cambria" w:hAnsi="Cambria"/>
        </w:rPr>
        <w:t xml:space="preserve">XX patients with XYZ characteristics were selected for fitting </w:t>
      </w:r>
      <w:proofErr w:type="spellStart"/>
      <w:r>
        <w:rPr>
          <w:rFonts w:ascii="Cambria" w:hAnsi="Cambria"/>
        </w:rPr>
        <w:t>ThyroIMsim</w:t>
      </w:r>
      <w:proofErr w:type="spellEnd"/>
      <w:r>
        <w:rPr>
          <w:rFonts w:ascii="Cambria" w:hAnsi="Cambria"/>
        </w:rPr>
        <w:t>. f</w:t>
      </w:r>
      <w:r w:rsidR="003A2945">
        <w:rPr>
          <w:rFonts w:ascii="Cambria" w:hAnsi="Cambria"/>
        </w:rPr>
        <w:t>rom the remaining patient cohort</w:t>
      </w:r>
      <w:r w:rsidR="003755C3">
        <w:rPr>
          <w:rFonts w:ascii="Cambria" w:hAnsi="Cambria"/>
        </w:rPr>
        <w:t xml:space="preserve"> </w:t>
      </w:r>
      <w:r w:rsidR="003A2945">
        <w:rPr>
          <w:rFonts w:ascii="Cambria" w:hAnsi="Cambria"/>
        </w:rPr>
        <w:t xml:space="preserve">of XX patients, </w:t>
      </w:r>
      <w:r w:rsidR="007B2BA4">
        <w:rPr>
          <w:rFonts w:ascii="Cambria" w:hAnsi="Cambria"/>
        </w:rPr>
        <w:t xml:space="preserve">(PATIENT STATS </w:t>
      </w:r>
      <w:r w:rsidR="000378C4">
        <w:rPr>
          <w:rFonts w:ascii="Cambria" w:hAnsi="Cambria"/>
        </w:rPr>
        <w:t>TABLE ABOVE</w:t>
      </w:r>
      <w:r w:rsidR="007B2BA4">
        <w:rPr>
          <w:rFonts w:ascii="Cambria" w:hAnsi="Cambria"/>
        </w:rPr>
        <w:t xml:space="preserve">), </w:t>
      </w:r>
    </w:p>
    <w:p w14:paraId="1E072283" w14:textId="7C6200F3" w:rsidR="00CE5184" w:rsidRPr="00503473" w:rsidRDefault="0006159F" w:rsidP="005952C4">
      <w:pPr>
        <w:rPr>
          <w:rFonts w:ascii="Roboto" w:hAnsi="Roboto"/>
          <w:b/>
          <w:bCs/>
          <w:color w:val="595959" w:themeColor="text1" w:themeTint="A6"/>
        </w:rPr>
      </w:pPr>
      <w:r>
        <w:rPr>
          <w:rFonts w:ascii="Roboto" w:hAnsi="Roboto"/>
          <w:b/>
          <w:bCs/>
          <w:color w:val="595959" w:themeColor="text1" w:themeTint="A6"/>
          <w:sz w:val="24"/>
          <w:szCs w:val="24"/>
        </w:rPr>
        <w:t>Compartment Selection</w:t>
      </w:r>
      <w:r w:rsidR="0068109B">
        <w:rPr>
          <w:rFonts w:ascii="Roboto" w:hAnsi="Roboto"/>
          <w:b/>
          <w:bCs/>
          <w:color w:val="595959" w:themeColor="text1" w:themeTint="A6"/>
          <w:sz w:val="24"/>
          <w:szCs w:val="24"/>
        </w:rPr>
        <w:t xml:space="preserve">.  </w:t>
      </w:r>
      <w:r w:rsidR="006563B9">
        <w:rPr>
          <w:rFonts w:ascii="Cambria" w:hAnsi="Cambria"/>
        </w:rPr>
        <w:t xml:space="preserve">The </w:t>
      </w:r>
      <w:r w:rsidR="006563B9" w:rsidRPr="00503473">
        <w:rPr>
          <w:rFonts w:ascii="Cambria" w:hAnsi="Cambria"/>
        </w:rPr>
        <w:t>most essential comp</w:t>
      </w:r>
      <w:r w:rsidR="006563B9">
        <w:rPr>
          <w:rFonts w:ascii="Cambria" w:hAnsi="Cambria"/>
        </w:rPr>
        <w:t>artme</w:t>
      </w:r>
      <w:r w:rsidR="006563B9" w:rsidRPr="00503473">
        <w:rPr>
          <w:rFonts w:ascii="Cambria" w:hAnsi="Cambria"/>
        </w:rPr>
        <w:t xml:space="preserve">nts were </w:t>
      </w:r>
      <w:r w:rsidR="006563B9">
        <w:rPr>
          <w:rFonts w:ascii="Cambria" w:hAnsi="Cambria"/>
        </w:rPr>
        <w:t>chosen, be</w:t>
      </w:r>
      <w:r w:rsidR="006563B9" w:rsidRPr="00503473">
        <w:rPr>
          <w:rFonts w:ascii="Cambria" w:hAnsi="Cambria"/>
        </w:rPr>
        <w:t>ginning with TPOAb</w:t>
      </w:r>
      <w:r w:rsidR="006563B9">
        <w:rPr>
          <w:rFonts w:ascii="Cambria" w:hAnsi="Cambria"/>
        </w:rPr>
        <w:t xml:space="preserve"> and TGA</w:t>
      </w:r>
      <w:r w:rsidR="003755C3">
        <w:rPr>
          <w:rFonts w:ascii="Cambria" w:hAnsi="Cambria"/>
        </w:rPr>
        <w:t>b</w:t>
      </w:r>
      <w:r w:rsidR="002F4B4F">
        <w:rPr>
          <w:rFonts w:ascii="Cambria" w:hAnsi="Cambria"/>
        </w:rPr>
        <w:t>, t</w:t>
      </w:r>
      <w:r w:rsidR="00196B5B">
        <w:rPr>
          <w:rFonts w:ascii="Cambria" w:hAnsi="Cambria"/>
        </w:rPr>
        <w:t>o maintain a balance between physiological accuracy and model complexity</w:t>
      </w:r>
      <w:r w:rsidR="002F4B4F">
        <w:rPr>
          <w:rFonts w:ascii="Cambria" w:hAnsi="Cambria"/>
        </w:rPr>
        <w:t>,</w:t>
      </w:r>
      <w:r w:rsidR="00740A00">
        <w:rPr>
          <w:rFonts w:ascii="Cambria" w:hAnsi="Cambria"/>
        </w:rPr>
        <w:t xml:space="preserve"> in the context of</w:t>
      </w:r>
      <w:r w:rsidR="00196B5B">
        <w:rPr>
          <w:rFonts w:ascii="Cambria" w:hAnsi="Cambria"/>
        </w:rPr>
        <w:t xml:space="preserve"> data available for </w:t>
      </w:r>
      <w:r w:rsidR="00196B5B">
        <w:rPr>
          <w:rFonts w:ascii="Cambria" w:hAnsi="Cambria"/>
        </w:rPr>
        <w:lastRenderedPageBreak/>
        <w:t>fitting</w:t>
      </w:r>
      <w:proofErr w:type="gramStart"/>
      <w:r w:rsidR="00196B5B">
        <w:rPr>
          <w:rFonts w:ascii="Cambria" w:hAnsi="Cambria"/>
        </w:rPr>
        <w:t xml:space="preserve">, </w:t>
      </w:r>
      <w:r w:rsidR="0068109B">
        <w:rPr>
          <w:rFonts w:ascii="Cambria" w:hAnsi="Cambria"/>
        </w:rPr>
        <w:t>.</w:t>
      </w:r>
      <w:proofErr w:type="gramEnd"/>
      <w:r w:rsidR="0068109B">
        <w:rPr>
          <w:rFonts w:ascii="Cambria" w:hAnsi="Cambria"/>
        </w:rPr>
        <w:t xml:space="preserve">  </w:t>
      </w:r>
      <w:r w:rsidR="00196B5B">
        <w:rPr>
          <w:rFonts w:ascii="Cambria" w:hAnsi="Cambria"/>
        </w:rPr>
        <w:t xml:space="preserve">These antibodies, the </w:t>
      </w:r>
      <w:r w:rsidR="00196B5B" w:rsidRPr="00503473">
        <w:rPr>
          <w:rFonts w:ascii="Cambria" w:hAnsi="Cambria"/>
        </w:rPr>
        <w:t>primary effector</w:t>
      </w:r>
      <w:r w:rsidR="00196B5B">
        <w:rPr>
          <w:rFonts w:ascii="Cambria" w:hAnsi="Cambria"/>
        </w:rPr>
        <w:t>s</w:t>
      </w:r>
      <w:r w:rsidR="00196B5B" w:rsidRPr="00503473">
        <w:rPr>
          <w:rFonts w:ascii="Cambria" w:hAnsi="Cambria"/>
        </w:rPr>
        <w:t xml:space="preserve"> in HD</w:t>
      </w:r>
      <w:r w:rsidR="00017A78">
        <w:rPr>
          <w:rFonts w:ascii="Cambria" w:hAnsi="Cambria"/>
        </w:rPr>
        <w:fldChar w:fldCharType="begin"/>
      </w:r>
      <w:r w:rsidR="004626F7">
        <w:rPr>
          <w:rFonts w:ascii="Cambria" w:hAnsi="Cambria"/>
        </w:rPr>
        <w:instrText xml:space="preserve"> ADDIN ZOTERO_ITEM CSL_CITATION {"citationID":"tpFr3aEb","properties":{"formattedCitation":"\\super 4\\nosupersub{}","plainCitation":"4","noteIndex":0},"citationItems":[{"id":364,"uris":["http://zotero.org/users/local/hlaweYgq/items/F4Y3DESD"],"itemData":{"id":364,"type":"article-journal","abstract":"Hashimoto's thyroiditis, characterized by thyroid-specific autoantibodies, is one of the commonest autoimmune disorders. Although the exact etiology has not been fully elucidated, Hashimoto's thyroiditis is related to an interaction among genetic elements, environmental factors and epigenetic influences. Cellular and humoral immunity play a key role in the development of the disease; thus, a T and B cells inflammatory infiltration is frequently found. Histopathologic features of the disease include lymphoplasmacytic infiltration, lymphoid follicle formation with germinal centers, and parenchymal atrophy. Moreover, the occurrence of large follicular cells and oxyphilic or Askanazy cells is frequently associated to Hashimoto's thyroiditis. Clinically, Hashimoto's thyroiditis is characterized mainly by systemic manifestations due to the damage of the thyroid gland, developing a primary hypothyroidism. Diagnosis of Hashimoto's thyroiditis is clinical and based on clinical characteristics, positivity to serum antibodies against thyroid antigens (thyroid peroxidase and thyroglobulin), and lymphocytic infiltration on cytological examination. The mainstream of treatment is based on the management of the hypothyroidism with a substitution therapy. A relationship between Hashimoto's thyroiditis and a possible malignant transformation has been proposed in several studies and involves immunological/hormonal pathogenic links although specific correlation is still debated and needs to be further investigated with prospective studies.","container-title":"Autoimmunity Reviews","DOI":"10.1016/j.autrev.2020.102649","ISSN":"1873-0183","issue":"10","journalAbbreviation":"Autoimmun Rev","language":"eng","note":"PMID: 32805423","page":"102649","source":"PubMed","title":"Hashimoto's thyroiditis: An update on pathogenic mechanisms, diagnostic protocols, therapeutic strategies, and potential malignant transformation","title-short":"Hashimoto's thyroiditis","volume":"19","author":[{"family":"Ralli","given":"Massimo"},{"family":"Angeletti","given":"Diletta"},{"family":"Fiore","given":"Marco"},{"family":"D'Aguanno","given":"Vittorio"},{"family":"Lambiase","given":"Alessandro"},{"family":"Artico","given":"Marco"},{"family":"Vincentiis","given":"Marco","non-dropping-particle":"de"},{"family":"Greco","given":"Antonio"}],"issued":{"date-parts":[["2020",10]]}}}],"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4</w:t>
      </w:r>
      <w:r w:rsidR="00017A78">
        <w:rPr>
          <w:rFonts w:ascii="Cambria" w:hAnsi="Cambria"/>
        </w:rPr>
        <w:fldChar w:fldCharType="end"/>
      </w:r>
      <w:r w:rsidR="00196B5B">
        <w:rPr>
          <w:rFonts w:ascii="Cambria" w:hAnsi="Cambria"/>
        </w:rPr>
        <w:t>, were grouped as a single compartment</w:t>
      </w:r>
      <w:r w:rsidR="00B443F9" w:rsidRPr="00503473">
        <w:rPr>
          <w:rFonts w:ascii="Cambria" w:hAnsi="Cambria"/>
        </w:rPr>
        <w:t xml:space="preserve"> </w:t>
      </w:r>
      <w:r w:rsidR="00B443F9" w:rsidRPr="00503473">
        <w:rPr>
          <w:rFonts w:ascii="Cambria" w:hAnsi="Cambria"/>
          <w:i/>
          <w:iCs/>
        </w:rPr>
        <w:t>Ab</w:t>
      </w:r>
      <w:r w:rsidR="0068109B">
        <w:rPr>
          <w:rFonts w:ascii="Cambria" w:hAnsi="Cambria"/>
        </w:rPr>
        <w:t xml:space="preserve">.  </w:t>
      </w:r>
      <w:r w:rsidR="00B443F9" w:rsidRPr="00503473">
        <w:rPr>
          <w:rFonts w:ascii="Cambria" w:hAnsi="Cambria"/>
        </w:rPr>
        <w:t xml:space="preserve">Stepping backward through the immune pathway, we then </w:t>
      </w:r>
      <w:r w:rsidR="00196B5B">
        <w:rPr>
          <w:rFonts w:ascii="Cambria" w:hAnsi="Cambria"/>
        </w:rPr>
        <w:t xml:space="preserve">added </w:t>
      </w:r>
      <w:r w:rsidR="00B443F9" w:rsidRPr="00503473">
        <w:rPr>
          <w:rFonts w:ascii="Cambria" w:hAnsi="Cambria"/>
        </w:rPr>
        <w:t>plasma cells (</w:t>
      </w:r>
      <w:r w:rsidR="00B443F9" w:rsidRPr="00AC1FEC">
        <w:rPr>
          <w:rFonts w:ascii="Cambria" w:hAnsi="Cambria"/>
          <w:i/>
          <w:iCs/>
        </w:rPr>
        <w:t>P</w:t>
      </w:r>
      <w:r w:rsidR="00B443F9" w:rsidRPr="00503473">
        <w:rPr>
          <w:rFonts w:ascii="Cambria" w:hAnsi="Cambria"/>
        </w:rPr>
        <w:t>), which produce the antibody, and their progenitors, B-cells (</w:t>
      </w:r>
      <w:r w:rsidR="00B443F9" w:rsidRPr="00503473">
        <w:rPr>
          <w:rFonts w:ascii="Cambria" w:hAnsi="Cambria"/>
          <w:i/>
          <w:iCs/>
        </w:rPr>
        <w:t>B</w:t>
      </w:r>
      <w:r w:rsidR="00B443F9" w:rsidRPr="00503473">
        <w:rPr>
          <w:rFonts w:ascii="Cambria" w:hAnsi="Cambria"/>
        </w:rPr>
        <w:t>)</w:t>
      </w:r>
      <w:r w:rsidR="0068109B">
        <w:rPr>
          <w:rFonts w:ascii="Cambria" w:hAnsi="Cambria"/>
        </w:rPr>
        <w:t xml:space="preserve">.  </w:t>
      </w:r>
      <w:r w:rsidR="00B443F9" w:rsidRPr="00503473">
        <w:rPr>
          <w:rFonts w:ascii="Cambria" w:hAnsi="Cambria"/>
        </w:rPr>
        <w:t>B-cell dynamics are controlled primarily by CD4+ helper T-cells (</w:t>
      </w:r>
      <w:r w:rsidR="00B443F9" w:rsidRPr="00503473">
        <w:rPr>
          <w:rFonts w:ascii="Cambria" w:hAnsi="Cambria"/>
          <w:i/>
          <w:iCs/>
        </w:rPr>
        <w:t>T</w:t>
      </w:r>
      <w:r w:rsidR="00B443F9" w:rsidRPr="00503473">
        <w:rPr>
          <w:rFonts w:ascii="Cambria" w:hAnsi="Cambria"/>
        </w:rPr>
        <w:t xml:space="preserve">) and cytokines </w:t>
      </w:r>
      <w:r w:rsidR="00CE5184" w:rsidRPr="00503473">
        <w:rPr>
          <w:rFonts w:ascii="Cambria" w:hAnsi="Cambria"/>
        </w:rPr>
        <w:t>(</w:t>
      </w:r>
      <w:r w:rsidR="00CE5184" w:rsidRPr="00503473">
        <w:rPr>
          <w:rFonts w:ascii="Cambria" w:hAnsi="Cambria"/>
          <w:i/>
          <w:iCs/>
        </w:rPr>
        <w:t>C</w:t>
      </w:r>
      <w:r w:rsidR="00CE5184" w:rsidRPr="00503473">
        <w:rPr>
          <w:rFonts w:ascii="Cambria" w:hAnsi="Cambria"/>
        </w:rPr>
        <w:t xml:space="preserve">) </w:t>
      </w:r>
      <w:r w:rsidR="00B443F9" w:rsidRPr="00503473">
        <w:rPr>
          <w:rFonts w:ascii="Cambria" w:hAnsi="Cambria"/>
        </w:rPr>
        <w:t>released by the body and by the CD4+ cells themselves</w:t>
      </w:r>
      <w:r w:rsidR="0068109B">
        <w:rPr>
          <w:rFonts w:ascii="Cambria" w:hAnsi="Cambria"/>
        </w:rPr>
        <w:t xml:space="preserve">.  </w:t>
      </w:r>
      <w:r w:rsidR="00196B5B">
        <w:rPr>
          <w:rFonts w:ascii="Cambria" w:hAnsi="Cambria"/>
        </w:rPr>
        <w:t>Data was only available for the sum of these lymphocytes, and the compartments were fitted accordingly</w:t>
      </w:r>
      <w:r w:rsidR="0068109B">
        <w:rPr>
          <w:rFonts w:ascii="Cambria" w:hAnsi="Cambria"/>
        </w:rPr>
        <w:t xml:space="preserve">.  </w:t>
      </w:r>
      <w:r w:rsidR="00196B5B">
        <w:rPr>
          <w:rFonts w:ascii="Cambria" w:hAnsi="Cambria"/>
        </w:rPr>
        <w:t>To</w:t>
      </w:r>
      <w:r w:rsidR="00B443F9" w:rsidRPr="00503473">
        <w:rPr>
          <w:rFonts w:ascii="Cambria" w:hAnsi="Cambria"/>
        </w:rPr>
        <w:t xml:space="preserve"> </w:t>
      </w:r>
      <w:r w:rsidR="002F4B4F">
        <w:rPr>
          <w:rFonts w:ascii="Cambria" w:hAnsi="Cambria"/>
        </w:rPr>
        <w:t xml:space="preserve">further </w:t>
      </w:r>
      <w:r w:rsidR="00B443F9" w:rsidRPr="00503473">
        <w:rPr>
          <w:rFonts w:ascii="Cambria" w:hAnsi="Cambria"/>
        </w:rPr>
        <w:t xml:space="preserve">reduce model complexity, the action of auto-antigen recognition and presentation to the CD4+ helper T-cells by APCs </w:t>
      </w:r>
      <w:r w:rsidR="002F4B4F">
        <w:rPr>
          <w:rFonts w:ascii="Cambria" w:hAnsi="Cambria"/>
        </w:rPr>
        <w:t xml:space="preserve">were lumped and </w:t>
      </w:r>
      <w:r w:rsidR="00B443F9" w:rsidRPr="00503473">
        <w:rPr>
          <w:rFonts w:ascii="Cambria" w:hAnsi="Cambria"/>
        </w:rPr>
        <w:t xml:space="preserve"> incorporated</w:t>
      </w:r>
      <w:r w:rsidR="002F4B4F">
        <w:rPr>
          <w:rFonts w:ascii="Cambria" w:hAnsi="Cambria"/>
        </w:rPr>
        <w:t xml:space="preserve"> numerically</w:t>
      </w:r>
      <w:r w:rsidR="00B443F9" w:rsidRPr="00503473">
        <w:rPr>
          <w:rFonts w:ascii="Cambria" w:hAnsi="Cambria"/>
        </w:rPr>
        <w:t xml:space="preserve"> into</w:t>
      </w:r>
      <w:r w:rsidR="004568CE" w:rsidRPr="00503473">
        <w:rPr>
          <w:rFonts w:ascii="Cambria" w:hAnsi="Cambria"/>
        </w:rPr>
        <w:t xml:space="preserve"> model parameters</w:t>
      </w:r>
      <w:r w:rsidR="00017A78">
        <w:rPr>
          <w:rFonts w:ascii="Cambria" w:hAnsi="Cambria"/>
        </w:rPr>
        <w:fldChar w:fldCharType="begin"/>
      </w:r>
      <w:r w:rsidR="004626F7">
        <w:rPr>
          <w:rFonts w:ascii="Cambria" w:hAnsi="Cambria"/>
        </w:rPr>
        <w:instrText xml:space="preserve"> ADDIN ZOTERO_ITEM CSL_CITATION {"citationID":"CPxr147V","properties":{"formattedCitation":"\\super 9\\nosupersub{}","plainCitation":"9","noteIndex":0},"citationItems":[{"id":288,"uris":["http://zotero.org/users/local/hlaweYgq/items/RRBEUE9S"],"itemData":{"id":288,"type":"article-journal","abstract":"Background\nOne of the goals of computational immunology is to facilitate the study of infectious diseases. Dynamic modeling is a powerful tool to integrate empirical data from independent sources, make novel predictions, and to foresee the gaps in the current knowledge. Dynamic models constructed to study the interactions between pathogens and hosts' immune responses have revealed key regulatory processes in the infection.\n\nOptimum complexity and dynamic modeling\nWe discuss the usability of various deterministic dynamic modeling approaches to study the progression of infectious diseases. The complexity of these models is dependent on the number of components and the temporal resolution in the model. We comment on the specific use of simple and complex models in the study of the progression of infectious diseases.\n\nConclusions\nModels of sub-systems or simplified immune response can be used to hypothesize phenomena of host-pathogen interactions and to estimate rates and parameters. Nevertheless, to study the pathogenesis of an infection we need to develop models describing the dynamics of the immune components involved in the progression of the disease. Incorporation of the large number and variety of immune processes involved in pathogenesis requires tradeoffs in modeling.","container-title":"Theoretical Biology &amp; Medical Modelling","DOI":"10.1186/1742-4682-7-35","ISSN":"1742-4682","journalAbbreviation":"Theor Biol Med Model","note":"PMID: 20727155\nPMCID: PMC2933642","page":"35","source":"PubMed Central","title":"Dynamic models of immune responses: what is the ideal level of detail?","title-short":"Dynamic models of immune responses","volume":"7","author":[{"family":"Thakar","given":"Juilee"},{"family":"Poss","given":"Mary"},{"family":"Albert","given":"Réka"},{"family":"Long","given":"Gráinne H"},{"family":"Zhang","given":"Ranran"}],"issued":{"date-parts":[["2010",8,20]]}}}],"schema":"https://github.com/citation-style-language/schema/raw/master/csl-citation.json"}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9</w:t>
      </w:r>
      <w:r w:rsidR="00017A78">
        <w:rPr>
          <w:rFonts w:ascii="Cambria" w:hAnsi="Cambria"/>
        </w:rPr>
        <w:fldChar w:fldCharType="end"/>
      </w:r>
      <w:r w:rsidR="0068109B">
        <w:rPr>
          <w:rFonts w:ascii="Cambria" w:hAnsi="Cambria"/>
        </w:rPr>
        <w:t xml:space="preserve">.  </w:t>
      </w:r>
    </w:p>
    <w:p w14:paraId="015D816F" w14:textId="0DC014CE" w:rsidR="00CE5184" w:rsidRPr="00B52F52" w:rsidRDefault="00196B5B" w:rsidP="00CE5184">
      <w:pPr>
        <w:jc w:val="both"/>
        <w:rPr>
          <w:rFonts w:ascii="Cambria" w:hAnsi="Cambria"/>
        </w:rPr>
      </w:pPr>
      <w:r>
        <w:rPr>
          <w:rFonts w:ascii="Cambria" w:hAnsi="Cambria"/>
        </w:rPr>
        <w:t>Lastly</w:t>
      </w:r>
      <w:r w:rsidR="004568CE" w:rsidRPr="00503473">
        <w:rPr>
          <w:rFonts w:ascii="Cambria" w:hAnsi="Cambria"/>
        </w:rPr>
        <w:t>, we employ</w:t>
      </w:r>
      <w:r w:rsidR="002F4B4F">
        <w:rPr>
          <w:rFonts w:ascii="Cambria" w:hAnsi="Cambria"/>
        </w:rPr>
        <w:t>ed</w:t>
      </w:r>
      <w:r w:rsidR="004568CE" w:rsidRPr="00503473">
        <w:rPr>
          <w:rFonts w:ascii="Cambria" w:hAnsi="Cambria"/>
        </w:rPr>
        <w:t xml:space="preserve"> a modified functional thyroid size (</w:t>
      </w:r>
      <w:r w:rsidR="004568CE" w:rsidRPr="00503473">
        <w:rPr>
          <w:rFonts w:ascii="Cambria" w:hAnsi="Cambria"/>
          <w:i/>
          <w:iCs/>
        </w:rPr>
        <w:t>FTS</w:t>
      </w:r>
      <w:r w:rsidR="004568CE" w:rsidRPr="00503473">
        <w:rPr>
          <w:rFonts w:ascii="Cambria" w:hAnsi="Cambria"/>
        </w:rPr>
        <w:t xml:space="preserve">) </w:t>
      </w:r>
      <w:r w:rsidR="00740A00">
        <w:rPr>
          <w:rFonts w:ascii="Cambria" w:hAnsi="Cambria"/>
        </w:rPr>
        <w:t>compartment</w:t>
      </w:r>
      <w:r w:rsidR="002F4B4F">
        <w:rPr>
          <w:rFonts w:ascii="Cambria" w:hAnsi="Cambria"/>
        </w:rPr>
        <w:t>,</w:t>
      </w:r>
      <w:r w:rsidR="00740A00">
        <w:rPr>
          <w:rFonts w:ascii="Cambria" w:hAnsi="Cambria"/>
        </w:rPr>
        <w:t xml:space="preserve"> modeled after</w:t>
      </w:r>
      <w:r w:rsidR="004568CE" w:rsidRPr="00503473">
        <w:rPr>
          <w:rFonts w:ascii="Cambria" w:hAnsi="Cambria"/>
        </w:rPr>
        <w:t xml:space="preserve"> previous work by Pandiyan et al</w:t>
      </w:r>
      <w:r w:rsidR="0068109B">
        <w:rPr>
          <w:rFonts w:ascii="Cambria" w:hAnsi="Cambria"/>
        </w:rPr>
        <w:t>.</w:t>
      </w:r>
      <w:r w:rsidR="002F4B4F">
        <w:rPr>
          <w:rFonts w:ascii="Cambria" w:hAnsi="Cambria"/>
        </w:rPr>
        <w:t>,</w:t>
      </w:r>
      <w:r w:rsidR="0068109B">
        <w:rPr>
          <w:rFonts w:ascii="Cambria" w:hAnsi="Cambria"/>
        </w:rPr>
        <w:t xml:space="preserve">  </w:t>
      </w:r>
      <w:r w:rsidR="004568CE" w:rsidRPr="00503473">
        <w:rPr>
          <w:rFonts w:ascii="Cambria" w:hAnsi="Cambria"/>
        </w:rPr>
        <w:t xml:space="preserve">to capture the destructive effects of TPOAb </w:t>
      </w:r>
      <w:r w:rsidR="002F4B4F">
        <w:rPr>
          <w:rFonts w:ascii="Cambria" w:hAnsi="Cambria"/>
        </w:rPr>
        <w:t xml:space="preserve">and TGAb </w:t>
      </w:r>
      <w:r w:rsidR="004568CE" w:rsidRPr="00503473">
        <w:rPr>
          <w:rFonts w:ascii="Cambria" w:hAnsi="Cambria"/>
        </w:rPr>
        <w:t xml:space="preserve">and serve as a </w:t>
      </w:r>
      <w:r w:rsidR="00CA143C">
        <w:rPr>
          <w:rFonts w:ascii="Cambria" w:hAnsi="Cambria"/>
        </w:rPr>
        <w:t xml:space="preserve">feedforward </w:t>
      </w:r>
      <w:r w:rsidR="004568CE" w:rsidRPr="00503473">
        <w:rPr>
          <w:rFonts w:ascii="Cambria" w:hAnsi="Cambria"/>
        </w:rPr>
        <w:t>bridge between immune and thyroid dynamics</w:t>
      </w:r>
      <w:r w:rsidR="00017A78">
        <w:rPr>
          <w:rFonts w:ascii="Cambria" w:hAnsi="Cambria"/>
        </w:rPr>
        <w:fldChar w:fldCharType="begin"/>
      </w:r>
      <w:r w:rsidR="004626F7">
        <w:rPr>
          <w:rFonts w:ascii="Cambria" w:hAnsi="Cambria"/>
        </w:rPr>
        <w:instrText xml:space="preserve"> ADDIN ZOTERO_ITEM CSL_CITATION {"citationID":"IKEHr2p0","properties":{"formattedCitation":"\\super 10\\nosupersub{}","plainCitation":"10","noteIndex":0},"citationItems":[{"id":273,"uris":["http://zotero.org/users/local/hlaweYgq/items/KG9E35FD"],"itemData":{"id":273,"type":"article-journal","abstract":"Background: Graves’ is disease an autoimmune disorder of the thyroid gland caused by circulating anti-thyroid receptor antibodies (TRAb) in the serum. TRAb mimics the action of thyroid stimulating hormone (TSH) and stimulates the thyroid hormone receptor (TSHR), which results in hyperthyroidism (overactive thyroid gland) and goiter. Methimazole (MMI) is used for hyperthyroidism treatment for patients with Graves’ disease.\nMethods: We have developed a model using a system of ordinary differential equations for hyperthyroidism treatment with MMI. The model has four state variables, namely concentration of MMI (in mg/L), concentration of free thyroxine - FT4 (in pg/mL), and concentration of TRAb (in U/mL) and the functional size of the thyroid gland (in mL) with thirteen parameters. With a treatment parameter, we simulate the time-course of patients’ progression from hyperthyroidism to euthyroidism (normal condition). We validated the model predictions with data from four patients.\nResults: When there is no MMI treatment, there is a unique asymptotically stable hyperthyroid state. After the initiation of MMI treatment, the hyperthyroid state moves towards subclinical hyperthyroidism and then euthyroidism.\nConclusion: We can use the model to describe or test and predict patient treatment schedules. More specifically, we can fit the model to individual patients’ data including loading and maintenance doses and describe the mechanism, hyperthyroidism → euthyroidism. The model can be used to predict when to discontinue the treatment based on FT4 levels within the physiological range, which in turn help maintain the remittance of euthyroidism and avoid relapses of hyperthyroidism. Basically, the model can guide with decision-making on oral intake of MMI based on FT4 levels.","container-title":"Theoretical Biology and Medical Modelling","DOI":"10.1186/s12976-017-0073-6","ISSN":"1742-4682","issue":"1","journalAbbreviation":"Theor Biol Med Model","language":"en","page":"1","source":"DOI.org (Crossref)","title":"A patient-specific treatment model for Graves’ hyperthyroidism","volume":"15","author":[{"family":"Pandiyan","given":"Balamurugan"},{"family":"Merrill","given":"Stephen J."},{"family":"Di Bari","given":"Flavia"},{"family":"Antonelli","given":"Alessandro"},{"family":"Benvenga","given":"Salvatore"}],"issued":{"date-parts":[["2018",12]]}}}],"schema":"https://github.com/citation-style-language/schema/raw/master/csl-citation.json"}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10</w:t>
      </w:r>
      <w:r w:rsidR="00017A78">
        <w:rPr>
          <w:rFonts w:ascii="Cambria" w:hAnsi="Cambria"/>
        </w:rPr>
        <w:fldChar w:fldCharType="end"/>
      </w:r>
      <w:r w:rsidR="0068109B">
        <w:rPr>
          <w:rFonts w:ascii="Cambria" w:hAnsi="Cambria"/>
        </w:rPr>
        <w:t xml:space="preserve">.  </w:t>
      </w:r>
      <w:r w:rsidR="004568CE" w:rsidRPr="00503473">
        <w:rPr>
          <w:rFonts w:ascii="Cambria" w:hAnsi="Cambria"/>
        </w:rPr>
        <w:t xml:space="preserve">Along with the </w:t>
      </w:r>
      <w:r w:rsidR="00A4573E" w:rsidRPr="00503473">
        <w:rPr>
          <w:rFonts w:ascii="Cambria" w:hAnsi="Cambria"/>
        </w:rPr>
        <w:t xml:space="preserve">immune </w:t>
      </w:r>
      <w:r w:rsidR="004568CE" w:rsidRPr="00503473">
        <w:rPr>
          <w:rFonts w:ascii="Cambria" w:hAnsi="Cambria"/>
        </w:rPr>
        <w:t xml:space="preserve">components, this results in a </w:t>
      </w:r>
      <w:r w:rsidR="00CE5184" w:rsidRPr="00503473">
        <w:rPr>
          <w:rFonts w:ascii="Cambria" w:hAnsi="Cambria"/>
        </w:rPr>
        <w:t>6</w:t>
      </w:r>
      <w:r w:rsidR="004568CE" w:rsidRPr="00503473">
        <w:rPr>
          <w:rFonts w:ascii="Cambria" w:hAnsi="Cambria"/>
        </w:rPr>
        <w:t xml:space="preserve"> state-variable </w:t>
      </w:r>
      <w:r w:rsidR="00A4573E" w:rsidRPr="00503473">
        <w:rPr>
          <w:rFonts w:ascii="Cambria" w:hAnsi="Cambria"/>
        </w:rPr>
        <w:t xml:space="preserve">subsystem </w:t>
      </w:r>
      <w:r w:rsidR="00955605">
        <w:rPr>
          <w:rFonts w:ascii="Cambria" w:hAnsi="Cambria"/>
        </w:rPr>
        <w:t>that</w:t>
      </w:r>
      <w:r w:rsidR="004568CE" w:rsidRPr="00503473">
        <w:rPr>
          <w:rFonts w:ascii="Cambria" w:hAnsi="Cambria"/>
        </w:rPr>
        <w:t xml:space="preserve"> captures the essential</w:t>
      </w:r>
      <w:r w:rsidR="00A4573E" w:rsidRPr="00503473">
        <w:rPr>
          <w:rFonts w:ascii="Cambria" w:hAnsi="Cambria"/>
        </w:rPr>
        <w:t xml:space="preserve"> component</w:t>
      </w:r>
      <w:r w:rsidR="006A649A">
        <w:rPr>
          <w:rFonts w:ascii="Cambria" w:hAnsi="Cambria"/>
        </w:rPr>
        <w:t xml:space="preserve"> features</w:t>
      </w:r>
      <w:r w:rsidR="00A4573E" w:rsidRPr="00503473">
        <w:rPr>
          <w:rFonts w:ascii="Cambria" w:hAnsi="Cambria"/>
        </w:rPr>
        <w:t xml:space="preserve"> of the immune-thyroid interaction in HD</w:t>
      </w:r>
      <w:r w:rsidR="00CE5184" w:rsidRPr="00503473">
        <w:rPr>
          <w:rFonts w:ascii="Cambria" w:hAnsi="Cambria"/>
        </w:rPr>
        <w:t xml:space="preserve">, </w:t>
      </w:r>
      <w:r w:rsidR="004568CE" w:rsidRPr="00503473">
        <w:rPr>
          <w:rFonts w:ascii="Cambria" w:hAnsi="Cambria"/>
        </w:rPr>
        <w:t xml:space="preserve">comparable </w:t>
      </w:r>
      <w:r w:rsidR="00CE5184" w:rsidRPr="00503473">
        <w:rPr>
          <w:rFonts w:ascii="Cambria" w:hAnsi="Cambria"/>
        </w:rPr>
        <w:t>in size to</w:t>
      </w:r>
      <w:r w:rsidR="004568CE" w:rsidRPr="00503473">
        <w:rPr>
          <w:rFonts w:ascii="Cambria" w:hAnsi="Cambria"/>
        </w:rPr>
        <w:t xml:space="preserve"> existing immune </w:t>
      </w:r>
      <w:r w:rsidR="006A649A">
        <w:rPr>
          <w:rFonts w:ascii="Cambria" w:hAnsi="Cambria"/>
        </w:rPr>
        <w:t xml:space="preserve">system </w:t>
      </w:r>
      <w:r w:rsidR="004568CE" w:rsidRPr="00503473">
        <w:rPr>
          <w:rFonts w:ascii="Cambria" w:hAnsi="Cambria"/>
        </w:rPr>
        <w:t>models in the literature</w:t>
      </w:r>
      <w:r w:rsidR="00017A78">
        <w:rPr>
          <w:rFonts w:ascii="Cambria" w:hAnsi="Cambria"/>
        </w:rPr>
        <w:fldChar w:fldCharType="begin"/>
      </w:r>
      <w:r w:rsidR="004626F7">
        <w:rPr>
          <w:rFonts w:ascii="Cambria" w:hAnsi="Cambria"/>
        </w:rPr>
        <w:instrText xml:space="preserve"> ADDIN ZOTERO_ITEM CSL_CITATION {"citationID":"zDEXBHBW","properties":{"formattedCitation":"\\super 9,11\\nosupersub{}","plainCitation":"9,11","noteIndex":0},"citationItems":[{"id":288,"uris":["http://zotero.org/users/local/hlaweYgq/items/RRBEUE9S"],"itemData":{"id":288,"type":"article-journal","abstract":"Background\nOne of the goals of computational immunology is to facilitate the study of infectious diseases. Dynamic modeling is a powerful tool to integrate empirical data from independent sources, make novel predictions, and to foresee the gaps in the current knowledge. Dynamic models constructed to study the interactions between pathogens and hosts' immune responses have revealed key regulatory processes in the infection.\n\nOptimum complexity and dynamic modeling\nWe discuss the usability of various deterministic dynamic modeling approaches to study the progression of infectious diseases. The complexity of these models is dependent on the number of components and the temporal resolution in the model. We comment on the specific use of simple and complex models in the study of the progression of infectious diseases.\n\nConclusions\nModels of sub-systems or simplified immune response can be used to hypothesize phenomena of host-pathogen interactions and to estimate rates and parameters. Nevertheless, to study the pathogenesis of an infection we need to develop models describing the dynamics of the immune components involved in the progression of the disease. Incorporation of the large number and variety of immune processes involved in pathogenesis requires tradeoffs in modeling.","container-title":"Theoretical Biology &amp; Medical Modelling","DOI":"10.1186/1742-4682-7-35","ISSN":"1742-4682","journalAbbreviation":"Theor Biol Med Model","note":"PMID: 20727155\nPMCID: PMC2933642","page":"35","source":"PubMed Central","title":"Dynamic models of immune responses: what is the ideal level of detail?","title-short":"Dynamic models of immune responses","volume":"7","author":[{"family":"Thakar","given":"Juilee"},{"family":"Poss","given":"Mary"},{"family":"Albert","given":"Réka"},{"family":"Long","given":"Gráinne H"},{"family":"Zhang","given":"Ranran"}],"issued":{"date-parts":[["2010",8,20]]}}},{"id":299,"uris":["http://zotero.org/users/local/hlaweYgq/items/IBHFFAHL"],"itemData":{"id":299,"type":"article-journal","abstract":"During an adaptive immune response from pathogen invasion, multiple cytokines are produced by various immune cells interacting jointly at the cellular level to mediate several processes. For example, studies have shown that regulation of interleukin-4 (IL-4) correlates with interleukin-2 (IL-2) induced lymphocyte proliferation. This motivates the need to better understand and model the mechanisms driving the dynamic interplay of proliferation of lymphocytes with the complex interaction effects of cytokines during an immune response. To address this challenge, we adopt a hybrid computational approach comprising of continuous, discrete and stochastic non-linear model formulations to predict a system-level immune response as a function of multiple dependent signals and interacting agents including cytokines and targeted immune cells. We propose a hybrid ordinary differential equation-based (ODE) multicellular model system with a stochastic component of antigen microscopic states denoted as Multiscale Multicellular Quantitative Evaluator (MMQE) implemented using MATLAB. MMQE combines well-defined immune response network-based rules and ODE models to capture the complex dynamic interactions between the proliferation levels of different types of communicating lymphocyte agents mediated by joint regulation of IL-2 and IL-4 to predict the emergent global behavior of the system during an immune response. We model the activation of the immune system in terms of different activation protocols of helper T cells by the interplay of independent biological agents of classic antigen-presenting cells (APCs) and their joint activation which is confounded by the exposure time to external pathogens. MMQE quantifies the dynamics of lymphocyte proliferation during pathogen invasion as bivariate distributions of IL-2 and IL-4 concentration levels. Specifically, by varying activation agents such as dendritic cells (DC), B cells and their joint mechanism of activation, we quantify how lymphocyte activation and differentiation protocols boost the immune response against pathogen invasion mediated by a joint downregulation of IL-4 and upregulation of IL-2. We further compare our in-silico results to in-vivo and in-vitro experimental studies for validation. In general, MMQE combines intracellular and extracellular effects from multiple interacting systems into simpler dynamic behaviors for better interpretability. It can be used to aid engineering of anti-infection drugs or optimizing drug combination therapies against several diseases.","container-title":"Frontiers in Molecular Biosciences","ISSN":"2296-889X","source":"Frontiers","title":"Mathematical Modeling of Proliferative Immune Response Initiated by Interactions Between Classical Antigen-Presenting Cells Under Joint Antagonistic IL-2 and IL-4 Signaling","URL":"https://www.frontiersin.org/articles/10.3389/fmolb.2022.777390","volume":"9","author":[{"family":"Atitey","given":"Komlan"},{"family":"Anchang","given":"Benedict"}],"accessed":{"date-parts":[["2023",3,18]]},"issued":{"date-parts":[["2022"]]}}}],"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9,11</w:t>
      </w:r>
      <w:r w:rsidR="00017A78">
        <w:rPr>
          <w:rFonts w:ascii="Cambria" w:hAnsi="Cambria"/>
        </w:rPr>
        <w:fldChar w:fldCharType="end"/>
      </w:r>
      <w:r w:rsidR="00B52F52">
        <w:rPr>
          <w:rFonts w:ascii="Cambria" w:hAnsi="Cambria"/>
        </w:rPr>
        <w:t>.</w:t>
      </w:r>
      <w:r w:rsidR="00CA143C">
        <w:rPr>
          <w:rFonts w:ascii="Cambria" w:hAnsi="Cambria"/>
        </w:rPr>
        <w:t xml:space="preserve">  Feedback from the thyroid to the immune subsystem is included as arrows from plasma T4 to immune components and it is assumed that the active hormone T3 is produced from </w:t>
      </w:r>
      <w:r w:rsidR="002E0A93">
        <w:rPr>
          <w:rFonts w:ascii="Cambria" w:hAnsi="Cambria"/>
        </w:rPr>
        <w:t xml:space="preserve">plasma </w:t>
      </w:r>
      <w:r w:rsidR="00CA143C">
        <w:rPr>
          <w:rFonts w:ascii="Cambria" w:hAnsi="Cambria"/>
        </w:rPr>
        <w:t>T4</w:t>
      </w:r>
      <w:r w:rsidR="006622EB">
        <w:rPr>
          <w:rFonts w:ascii="Cambria" w:hAnsi="Cambria"/>
        </w:rPr>
        <w:t xml:space="preserve"> (</w:t>
      </w:r>
      <w:r w:rsidR="006622EB" w:rsidRPr="006678EF">
        <w:rPr>
          <w:rFonts w:ascii="Cambria" w:hAnsi="Cambria"/>
          <w:i/>
          <w:iCs/>
        </w:rPr>
        <w:t>T4</w:t>
      </w:r>
      <w:r w:rsidR="006622EB">
        <w:rPr>
          <w:rFonts w:ascii="Cambria" w:hAnsi="Cambria"/>
        </w:rPr>
        <w:t>)</w:t>
      </w:r>
      <w:r w:rsidR="00CA143C">
        <w:rPr>
          <w:rFonts w:ascii="Cambria" w:hAnsi="Cambria"/>
        </w:rPr>
        <w:t xml:space="preserve"> </w:t>
      </w:r>
      <w:r w:rsidR="002E0A93">
        <w:rPr>
          <w:rFonts w:ascii="Cambria" w:hAnsi="Cambria"/>
        </w:rPr>
        <w:t>entering</w:t>
      </w:r>
      <w:r w:rsidR="00CA143C">
        <w:rPr>
          <w:rFonts w:ascii="Cambria" w:hAnsi="Cambria"/>
        </w:rPr>
        <w:t xml:space="preserve"> these cells </w:t>
      </w:r>
      <w:r w:rsidR="002E0A93">
        <w:rPr>
          <w:rFonts w:ascii="Cambria" w:hAnsi="Cambria"/>
        </w:rPr>
        <w:t>(ref).</w:t>
      </w:r>
    </w:p>
    <w:p w14:paraId="6A7C03C9" w14:textId="4678657A" w:rsidR="003907B8" w:rsidRDefault="006A649A" w:rsidP="0006159F">
      <w:pPr>
        <w:jc w:val="both"/>
        <w:rPr>
          <w:rFonts w:ascii="Roboto" w:hAnsi="Roboto"/>
          <w:b/>
          <w:bCs/>
          <w:color w:val="595959" w:themeColor="text1" w:themeTint="A6"/>
          <w:sz w:val="24"/>
          <w:szCs w:val="24"/>
        </w:rPr>
      </w:pPr>
      <w:r>
        <w:rPr>
          <w:rFonts w:ascii="Roboto" w:hAnsi="Roboto"/>
          <w:b/>
          <w:bCs/>
          <w:color w:val="595959" w:themeColor="text1" w:themeTint="A6"/>
          <w:sz w:val="24"/>
          <w:szCs w:val="24"/>
        </w:rPr>
        <w:t xml:space="preserve"> Model Dynamic</w:t>
      </w:r>
      <w:r w:rsidR="00C76BBC">
        <w:rPr>
          <w:rFonts w:ascii="Roboto" w:hAnsi="Roboto"/>
          <w:b/>
          <w:bCs/>
          <w:color w:val="595959" w:themeColor="text1" w:themeTint="A6"/>
          <w:sz w:val="24"/>
          <w:szCs w:val="24"/>
        </w:rPr>
        <w:t>al</w:t>
      </w:r>
      <w:r>
        <w:rPr>
          <w:rFonts w:ascii="Roboto" w:hAnsi="Roboto"/>
          <w:b/>
          <w:bCs/>
          <w:color w:val="595959" w:themeColor="text1" w:themeTint="A6"/>
          <w:sz w:val="24"/>
          <w:szCs w:val="24"/>
        </w:rPr>
        <w:t xml:space="preserve"> Equations</w:t>
      </w:r>
      <w:r w:rsidR="00C76BBC">
        <w:rPr>
          <w:rFonts w:ascii="Roboto" w:hAnsi="Roboto"/>
          <w:b/>
          <w:bCs/>
          <w:color w:val="595959" w:themeColor="text1" w:themeTint="A6"/>
          <w:sz w:val="24"/>
          <w:szCs w:val="24"/>
        </w:rPr>
        <w:t xml:space="preserve"> &amp; their Basis</w:t>
      </w:r>
    </w:p>
    <w:p w14:paraId="6BFCFD65" w14:textId="151093D1" w:rsidR="00C22765" w:rsidRDefault="00E3743D" w:rsidP="0006159F">
      <w:pPr>
        <w:jc w:val="both"/>
        <w:rPr>
          <w:rFonts w:ascii="Cambria" w:hAnsi="Cambria"/>
        </w:rPr>
      </w:pPr>
      <w:r w:rsidRPr="003907B8">
        <w:rPr>
          <w:rFonts w:ascii="Roboto" w:hAnsi="Roboto"/>
          <w:i/>
          <w:iCs/>
          <w:color w:val="595959" w:themeColor="text1" w:themeTint="A6"/>
          <w:sz w:val="24"/>
          <w:szCs w:val="24"/>
        </w:rPr>
        <w:t>I</w:t>
      </w:r>
      <w:r w:rsidR="0068109B">
        <w:rPr>
          <w:rFonts w:ascii="Roboto" w:hAnsi="Roboto"/>
          <w:i/>
          <w:iCs/>
          <w:color w:val="595959" w:themeColor="text1" w:themeTint="A6"/>
          <w:sz w:val="24"/>
          <w:szCs w:val="24"/>
        </w:rPr>
        <w:t xml:space="preserve">.  </w:t>
      </w:r>
      <w:r w:rsidRPr="003907B8">
        <w:rPr>
          <w:rFonts w:ascii="Roboto" w:hAnsi="Roboto"/>
          <w:i/>
          <w:iCs/>
          <w:color w:val="595959" w:themeColor="text1" w:themeTint="A6"/>
          <w:sz w:val="24"/>
          <w:szCs w:val="24"/>
        </w:rPr>
        <w:t>Immune Subsystem</w:t>
      </w:r>
      <w:r w:rsidR="003907B8">
        <w:rPr>
          <w:rFonts w:ascii="Roboto" w:hAnsi="Roboto"/>
          <w:i/>
          <w:iCs/>
          <w:color w:val="595959" w:themeColor="text1" w:themeTint="A6"/>
          <w:sz w:val="24"/>
          <w:szCs w:val="24"/>
        </w:rPr>
        <w:t>:</w:t>
      </w:r>
      <w:r>
        <w:rPr>
          <w:rFonts w:ascii="Roboto" w:hAnsi="Roboto"/>
          <w:b/>
          <w:bCs/>
          <w:color w:val="595959" w:themeColor="text1" w:themeTint="A6"/>
          <w:sz w:val="24"/>
          <w:szCs w:val="24"/>
        </w:rPr>
        <w:t xml:space="preserve">  </w:t>
      </w:r>
      <w:r w:rsidR="00483EAE">
        <w:rPr>
          <w:rFonts w:ascii="Cambria" w:hAnsi="Cambria"/>
        </w:rPr>
        <w:t>B-cell proliferation is activated by T-cells at a rate which varies with the amount of cytokine stimulation</w:t>
      </w:r>
      <w:r w:rsidR="00B85D35">
        <w:rPr>
          <w:rFonts w:ascii="Cambria" w:hAnsi="Cambria"/>
        </w:rPr>
        <w:t>,</w:t>
      </w:r>
      <w:r w:rsidR="00483EAE">
        <w:rPr>
          <w:rFonts w:ascii="Cambria" w:hAnsi="Cambria"/>
        </w:rPr>
        <w:t xml:space="preserve"> captured by the first term of </w:t>
      </w:r>
      <w:r w:rsidR="00FB362E">
        <w:rPr>
          <w:rFonts w:ascii="Cambria" w:hAnsi="Cambria"/>
        </w:rPr>
        <w:t>ordinary differential equation (ODE)</w:t>
      </w:r>
      <w:r w:rsidR="00EA4BFA">
        <w:rPr>
          <w:rFonts w:ascii="Cambria" w:hAnsi="Cambria"/>
        </w:rPr>
        <w:t xml:space="preserve"> </w:t>
      </w:r>
      <w:r w:rsidR="00483EAE">
        <w:rPr>
          <w:rFonts w:ascii="Cambria" w:hAnsi="Cambria"/>
        </w:rPr>
        <w:t>(1)</w:t>
      </w:r>
      <w:r w:rsidR="006A649A">
        <w:rPr>
          <w:rFonts w:ascii="Cambria" w:hAnsi="Cambria"/>
        </w:rPr>
        <w:t xml:space="preserve"> below</w:t>
      </w:r>
      <w:r w:rsidR="003635EA">
        <w:rPr>
          <w:rFonts w:ascii="Cambria" w:hAnsi="Cambria"/>
        </w:rPr>
        <w:t xml:space="preserve"> (with additional explanation of the first term following ODE (6))</w:t>
      </w:r>
      <w:r w:rsidR="0068109B">
        <w:rPr>
          <w:rFonts w:ascii="Cambria" w:hAnsi="Cambria"/>
        </w:rPr>
        <w:t xml:space="preserve">.  </w:t>
      </w:r>
      <w:r w:rsidR="00483EAE">
        <w:rPr>
          <w:rFonts w:ascii="Cambria" w:hAnsi="Cambria"/>
        </w:rPr>
        <w:t xml:space="preserve">The number of </w:t>
      </w:r>
      <w:r w:rsidR="001D7126">
        <w:rPr>
          <w:rFonts w:ascii="Cambria" w:hAnsi="Cambria"/>
        </w:rPr>
        <w:t>B</w:t>
      </w:r>
      <w:r w:rsidR="003907B8">
        <w:rPr>
          <w:rFonts w:ascii="Cambria" w:hAnsi="Cambria"/>
        </w:rPr>
        <w:t>-</w:t>
      </w:r>
      <w:r w:rsidR="00483EAE">
        <w:rPr>
          <w:rFonts w:ascii="Cambria" w:hAnsi="Cambria"/>
        </w:rPr>
        <w:t>c</w:t>
      </w:r>
      <w:r w:rsidR="001D7126">
        <w:rPr>
          <w:rFonts w:ascii="Cambria" w:hAnsi="Cambria"/>
        </w:rPr>
        <w:t>ell</w:t>
      </w:r>
      <w:r w:rsidR="00483EAE">
        <w:rPr>
          <w:rFonts w:ascii="Cambria" w:hAnsi="Cambria"/>
        </w:rPr>
        <w:t xml:space="preserve">s circulating in plasma </w:t>
      </w:r>
      <w:r w:rsidR="006A649A">
        <w:rPr>
          <w:rFonts w:ascii="Cambria" w:hAnsi="Cambria"/>
        </w:rPr>
        <w:t>(</w:t>
      </w:r>
      <w:r w:rsidR="006A649A" w:rsidRPr="003907B8">
        <w:rPr>
          <w:rFonts w:ascii="Cambria" w:hAnsi="Cambria"/>
          <w:i/>
          <w:iCs/>
        </w:rPr>
        <w:t>B</w:t>
      </w:r>
      <w:r w:rsidR="006A649A">
        <w:rPr>
          <w:rFonts w:ascii="Cambria" w:hAnsi="Cambria"/>
        </w:rPr>
        <w:t xml:space="preserve">) </w:t>
      </w:r>
      <w:r w:rsidR="00483EAE">
        <w:rPr>
          <w:rFonts w:ascii="Cambria" w:hAnsi="Cambria"/>
        </w:rPr>
        <w:t>is decreased by B-cell</w:t>
      </w:r>
      <w:r w:rsidR="001D7126">
        <w:rPr>
          <w:rFonts w:ascii="Cambria" w:hAnsi="Cambria"/>
        </w:rPr>
        <w:t xml:space="preserve"> differentiation into Plasma cells </w:t>
      </w:r>
      <w:r w:rsidR="006A649A">
        <w:rPr>
          <w:rFonts w:ascii="Cambria" w:hAnsi="Cambria"/>
        </w:rPr>
        <w:t>(</w:t>
      </w:r>
      <w:r w:rsidR="006A649A" w:rsidRPr="003907B8">
        <w:rPr>
          <w:rFonts w:ascii="Cambria" w:hAnsi="Cambria"/>
          <w:i/>
          <w:iCs/>
        </w:rPr>
        <w:t>P</w:t>
      </w:r>
      <w:r w:rsidR="006A649A">
        <w:rPr>
          <w:rFonts w:ascii="Cambria" w:hAnsi="Cambria"/>
        </w:rPr>
        <w:t xml:space="preserve">) </w:t>
      </w:r>
      <w:r w:rsidR="001D7126">
        <w:rPr>
          <w:rFonts w:ascii="Cambria" w:hAnsi="Cambria"/>
        </w:rPr>
        <w:t xml:space="preserve">and </w:t>
      </w:r>
      <w:r w:rsidR="00B85D35">
        <w:rPr>
          <w:rFonts w:ascii="Cambria" w:hAnsi="Cambria"/>
        </w:rPr>
        <w:t xml:space="preserve">by </w:t>
      </w:r>
      <w:r w:rsidR="001D7126">
        <w:rPr>
          <w:rFonts w:ascii="Cambria" w:hAnsi="Cambria"/>
        </w:rPr>
        <w:t>apoptosis</w:t>
      </w:r>
      <w:r w:rsidR="0068109B">
        <w:rPr>
          <w:rFonts w:ascii="Cambria" w:hAnsi="Cambria"/>
        </w:rPr>
        <w:t xml:space="preserve">.  </w:t>
      </w:r>
      <w:r w:rsidR="001D7126">
        <w:rPr>
          <w:rFonts w:ascii="Cambria" w:hAnsi="Cambria"/>
        </w:rPr>
        <w:t xml:space="preserve"> </w:t>
      </w:r>
      <w:r w:rsidR="00483EAE">
        <w:rPr>
          <w:rFonts w:ascii="Cambria" w:hAnsi="Cambria"/>
        </w:rPr>
        <w:t xml:space="preserve">The </w:t>
      </w:r>
      <w:r w:rsidR="001D7126">
        <w:rPr>
          <w:rFonts w:ascii="Cambria" w:hAnsi="Cambria"/>
        </w:rPr>
        <w:t>effect</w:t>
      </w:r>
      <w:r w:rsidR="00483EAE">
        <w:rPr>
          <w:rFonts w:ascii="Cambria" w:hAnsi="Cambria"/>
        </w:rPr>
        <w:t xml:space="preserve"> of</w:t>
      </w:r>
      <w:r w:rsidR="006A649A">
        <w:rPr>
          <w:rFonts w:ascii="Cambria" w:hAnsi="Cambria"/>
        </w:rPr>
        <w:t xml:space="preserve"> </w:t>
      </w:r>
      <w:r w:rsidR="00483EAE">
        <w:rPr>
          <w:rFonts w:ascii="Cambria" w:hAnsi="Cambria"/>
        </w:rPr>
        <w:t>T4</w:t>
      </w:r>
      <w:r w:rsidR="001D7126">
        <w:rPr>
          <w:rFonts w:ascii="Cambria" w:hAnsi="Cambria"/>
        </w:rPr>
        <w:t xml:space="preserve"> </w:t>
      </w:r>
      <w:r w:rsidR="00483EAE">
        <w:rPr>
          <w:rFonts w:ascii="Cambria" w:hAnsi="Cambria"/>
        </w:rPr>
        <w:t>o</w:t>
      </w:r>
      <w:r w:rsidR="001D7126">
        <w:rPr>
          <w:rFonts w:ascii="Cambria" w:hAnsi="Cambria"/>
        </w:rPr>
        <w:t>n B</w:t>
      </w:r>
      <w:r w:rsidR="003907B8">
        <w:rPr>
          <w:rFonts w:ascii="Cambria" w:hAnsi="Cambria"/>
        </w:rPr>
        <w:t>-</w:t>
      </w:r>
      <w:r w:rsidR="006A649A">
        <w:rPr>
          <w:rFonts w:ascii="Cambria" w:hAnsi="Cambria"/>
        </w:rPr>
        <w:t xml:space="preserve">cell </w:t>
      </w:r>
      <w:r w:rsidR="001D7126">
        <w:rPr>
          <w:rFonts w:ascii="Cambria" w:hAnsi="Cambria"/>
        </w:rPr>
        <w:t xml:space="preserve">proliferation </w:t>
      </w:r>
      <w:r w:rsidR="00483EAE">
        <w:rPr>
          <w:rFonts w:ascii="Cambria" w:hAnsi="Cambria"/>
        </w:rPr>
        <w:t>is</w:t>
      </w:r>
      <w:r w:rsidR="001D7126">
        <w:rPr>
          <w:rFonts w:ascii="Cambria" w:hAnsi="Cambria"/>
        </w:rPr>
        <w:t xml:space="preserve"> </w:t>
      </w:r>
      <w:r w:rsidR="00483EAE">
        <w:rPr>
          <w:rFonts w:ascii="Cambria" w:hAnsi="Cambria"/>
        </w:rPr>
        <w:t xml:space="preserve">hypothesized to be linearly proportional to plasma T4 concentration </w:t>
      </w:r>
      <w:r w:rsidR="006A649A">
        <w:rPr>
          <w:rFonts w:ascii="Cambria" w:hAnsi="Cambria"/>
        </w:rPr>
        <w:t>(</w:t>
      </w:r>
      <w:r w:rsidR="006A649A" w:rsidRPr="006678EF">
        <w:rPr>
          <w:rFonts w:ascii="Cambria" w:hAnsi="Cambria"/>
          <w:i/>
          <w:iCs/>
        </w:rPr>
        <w:t>T4</w:t>
      </w:r>
      <w:r w:rsidR="006A649A">
        <w:rPr>
          <w:rFonts w:ascii="Cambria" w:hAnsi="Cambria"/>
        </w:rPr>
        <w:t xml:space="preserve">) </w:t>
      </w:r>
      <w:r w:rsidR="00483EAE">
        <w:rPr>
          <w:rFonts w:ascii="Cambria" w:hAnsi="Cambria"/>
        </w:rPr>
        <w:t xml:space="preserve">and is captured by the term </w:t>
      </w:r>
      <m:oMath>
        <m:sSub>
          <m:sSubPr>
            <m:ctrlPr>
              <w:rPr>
                <w:rFonts w:ascii="Cambria Math" w:hAnsi="Cambria Math"/>
                <w:i/>
              </w:rPr>
            </m:ctrlPr>
          </m:sSubPr>
          <m:e>
            <m:r>
              <m:rPr>
                <m:sty m:val="p"/>
              </m:rP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4</m:t>
            </m:r>
          </m:sub>
        </m:sSub>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584"/>
      </w:tblGrid>
      <w:tr w:rsidR="001D7126" w:rsidRPr="00503473" w14:paraId="0FDB5FAB" w14:textId="77777777" w:rsidTr="008B7A11">
        <w:trPr>
          <w:trHeight w:val="624"/>
          <w:jc w:val="center"/>
        </w:trPr>
        <w:tc>
          <w:tcPr>
            <w:tcW w:w="4390" w:type="dxa"/>
          </w:tcPr>
          <w:p w14:paraId="04641885" w14:textId="515DBDCB" w:rsidR="001D7126" w:rsidRPr="00503473" w:rsidRDefault="00000000" w:rsidP="00A64469">
            <w:pPr>
              <w:jc w:val="both"/>
              <w:rPr>
                <w:rFonts w:ascii="Cambria" w:hAnsi="Cambria"/>
              </w:rPr>
            </w:pPr>
            <m:oMathPara>
              <m:oMath>
                <m:f>
                  <m:fPr>
                    <m:ctrlPr>
                      <w:rPr>
                        <w:rFonts w:ascii="Cambria Math" w:hAnsi="Cambria Math"/>
                      </w:rPr>
                    </m:ctrlPr>
                  </m:fPr>
                  <m:num>
                    <m:r>
                      <w:rPr>
                        <w:rFonts w:ascii="Cambria Math" w:hAnsi="Cambria Math"/>
                      </w:rPr>
                      <m:t>dB</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B</m:t>
                    </m:r>
                  </m:sub>
                </m:sSub>
                <m:d>
                  <m:dPr>
                    <m:ctrlPr>
                      <w:rPr>
                        <w:rFonts w:ascii="Cambria Math" w:hAnsi="Cambria Math"/>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C+</m:t>
                        </m:r>
                        <m:sSub>
                          <m:sSubPr>
                            <m:ctrlPr>
                              <w:rPr>
                                <w:rFonts w:ascii="Cambria Math" w:hAnsi="Cambria Math"/>
                                <w:i/>
                              </w:rPr>
                            </m:ctrlPr>
                          </m:sSubPr>
                          <m:e>
                            <m:r>
                              <w:rPr>
                                <w:rFonts w:ascii="Cambria Math" w:hAnsi="Cambria Math"/>
                              </w:rPr>
                              <m:t>τ</m:t>
                            </m:r>
                          </m:e>
                          <m:sub>
                            <m:r>
                              <w:rPr>
                                <w:rFonts w:ascii="Cambria Math" w:hAnsi="Cambria Math"/>
                              </w:rPr>
                              <m:t>B</m:t>
                            </m:r>
                          </m:sub>
                        </m:sSub>
                        <m:ctrlPr>
                          <w:rPr>
                            <w:rFonts w:ascii="Cambria Math" w:hAnsi="Cambria Math"/>
                            <w:i/>
                          </w:rPr>
                        </m:ctrlPr>
                      </m:den>
                    </m:f>
                    <m:ctrlPr>
                      <w:rPr>
                        <w:rFonts w:ascii="Cambria Math" w:hAnsi="Cambria Math"/>
                        <w:i/>
                      </w:rPr>
                    </m:ctrlPr>
                  </m:e>
                </m:d>
                <m:r>
                  <w:rPr>
                    <w:rFonts w:ascii="Cambria Math" w:hAnsi="Cambria Math"/>
                  </w:rPr>
                  <m:t>T+</m:t>
                </m:r>
                <m:sSub>
                  <m:sSubPr>
                    <m:ctrlPr>
                      <w:rPr>
                        <w:rFonts w:ascii="Cambria Math" w:hAnsi="Cambria Math"/>
                        <w:i/>
                      </w:rPr>
                    </m:ctrlPr>
                  </m:sSubPr>
                  <m:e>
                    <m:r>
                      <m:rPr>
                        <m:sty m:val="p"/>
                      </m:rP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P</m:t>
                    </m:r>
                  </m:sub>
                </m:sSub>
                <m:r>
                  <w:rPr>
                    <w:rFonts w:ascii="Cambria Math" w:hAnsi="Cambria Math"/>
                  </w:rPr>
                  <m:t>) B</m:t>
                </m:r>
              </m:oMath>
            </m:oMathPara>
          </w:p>
        </w:tc>
        <w:tc>
          <w:tcPr>
            <w:tcW w:w="640" w:type="dxa"/>
          </w:tcPr>
          <w:p w14:paraId="0F0D64A9" w14:textId="263A9D0B" w:rsidR="001D7126" w:rsidRPr="00503473" w:rsidRDefault="00EA4BFA" w:rsidP="00A64469">
            <w:pPr>
              <w:jc w:val="right"/>
              <w:rPr>
                <w:rFonts w:ascii="Cambria" w:hAnsi="Cambria"/>
              </w:rPr>
            </w:pPr>
            <w:r w:rsidRPr="00E268D1">
              <w:rPr>
                <w:rFonts w:ascii="Cambria" w:hAnsi="Cambria"/>
              </w:rPr>
              <w:t>(Cells/ml)/</w:t>
            </w:r>
            <w:r w:rsidR="009D4734">
              <w:rPr>
                <w:rFonts w:ascii="Cambria" w:hAnsi="Cambria"/>
              </w:rPr>
              <w:t>hr</w:t>
            </w:r>
            <w:r w:rsidRPr="00E268D1">
              <w:rPr>
                <w:rFonts w:ascii="Cambria" w:hAnsi="Cambria"/>
              </w:rPr>
              <w:t>)</w:t>
            </w:r>
            <w:commentRangeStart w:id="9"/>
            <w:r w:rsidR="006A649A" w:rsidRPr="003755C3">
              <w:rPr>
                <w:rFonts w:ascii="Cambria" w:hAnsi="Cambria"/>
                <w:i/>
                <w:iCs/>
              </w:rPr>
              <w:t xml:space="preserve"> </w:t>
            </w:r>
            <w:commentRangeEnd w:id="9"/>
            <w:r w:rsidR="00FB362E">
              <w:rPr>
                <w:rStyle w:val="CommentReference"/>
              </w:rPr>
              <w:commentReference w:id="9"/>
            </w:r>
            <w:r w:rsidR="006A649A">
              <w:rPr>
                <w:rFonts w:ascii="Cambria" w:hAnsi="Cambria"/>
              </w:rPr>
              <w:t xml:space="preserve"> </w:t>
            </w:r>
            <w:r w:rsidR="001D7126" w:rsidRPr="00503473">
              <w:rPr>
                <w:rFonts w:ascii="Cambria" w:hAnsi="Cambria"/>
              </w:rPr>
              <w:t>(1)</w:t>
            </w:r>
          </w:p>
        </w:tc>
      </w:tr>
    </w:tbl>
    <w:p w14:paraId="075D645C" w14:textId="2D49C077" w:rsidR="0006159F" w:rsidRPr="003A2945" w:rsidRDefault="003907B8" w:rsidP="0006159F">
      <w:pPr>
        <w:jc w:val="both"/>
        <w:rPr>
          <w:rFonts w:ascii="Cambria" w:eastAsiaTheme="minorEastAsia" w:hAnsi="Cambria"/>
        </w:rPr>
      </w:pPr>
      <w:r w:rsidRPr="003907B8">
        <w:rPr>
          <w:rFonts w:ascii="Cambria" w:hAnsi="Cambria"/>
        </w:rPr>
        <w:t>Plasma</w:t>
      </w:r>
      <w:r w:rsidR="001D7126">
        <w:rPr>
          <w:rFonts w:ascii="Cambria" w:hAnsi="Cambria"/>
        </w:rPr>
        <w:t xml:space="preserve"> </w:t>
      </w:r>
      <w:r>
        <w:rPr>
          <w:rFonts w:ascii="Cambria" w:hAnsi="Cambria"/>
        </w:rPr>
        <w:t xml:space="preserve">cell </w:t>
      </w:r>
      <w:r w:rsidR="001D7126">
        <w:rPr>
          <w:rFonts w:ascii="Cambria" w:hAnsi="Cambria"/>
        </w:rPr>
        <w:t xml:space="preserve">levels are approximated as the difference between B-cell differentiation into plasma cells and natural </w:t>
      </w:r>
      <w:r w:rsidR="00C76BBC">
        <w:rPr>
          <w:rFonts w:ascii="Cambria" w:hAnsi="Cambria"/>
        </w:rPr>
        <w:t>p</w:t>
      </w:r>
      <w:r w:rsidR="001D7126">
        <w:rPr>
          <w:rFonts w:ascii="Cambria" w:hAnsi="Cambria"/>
        </w:rPr>
        <w:t>lasma cell apoptosis</w:t>
      </w:r>
      <w:r w:rsidR="003A2945">
        <w:rPr>
          <w:rFonts w:ascii="Cambria" w:hAnsi="Cambria"/>
        </w:rPr>
        <w:t xml:space="preserve"> </w:t>
      </w:r>
      <w:r w:rsidR="006622EB">
        <w:rPr>
          <w:rFonts w:ascii="Cambria" w:hAnsi="Cambria"/>
        </w:rPr>
        <w:t xml:space="preserve">at fractional rate </w:t>
      </w:r>
      <m:oMath>
        <m:sSub>
          <m:sSubPr>
            <m:ctrlPr>
              <w:rPr>
                <w:rFonts w:ascii="Cambria Math" w:hAnsi="Cambria Math"/>
                <w:i/>
              </w:rPr>
            </m:ctrlPr>
          </m:sSubPr>
          <m:e>
            <m:r>
              <w:rPr>
                <w:rFonts w:ascii="Cambria Math" w:hAnsi="Cambria Math"/>
              </w:rPr>
              <m:t>δ</m:t>
            </m:r>
          </m:e>
          <m:sub>
            <m:r>
              <w:rPr>
                <w:rFonts w:ascii="Cambria Math" w:hAnsi="Cambria Math"/>
              </w:rPr>
              <m:t>p</m:t>
            </m:r>
          </m:sub>
        </m:sSub>
      </m:oMath>
      <w:r w:rsidR="003A2945">
        <w:rPr>
          <w:rFonts w:ascii="Cambria" w:hAnsi="Cambria"/>
        </w:rPr>
        <w:t xml:space="preserve"> </w:t>
      </w:r>
      <w:r w:rsidR="00C76BBC">
        <w:rPr>
          <w:rFonts w:ascii="Cambria" w:hAnsi="Cambria"/>
        </w:rPr>
        <w:t xml:space="preserve">as in </w:t>
      </w:r>
      <w:r w:rsidR="00FB362E">
        <w:rPr>
          <w:rFonts w:ascii="Cambria" w:hAnsi="Cambria"/>
        </w:rPr>
        <w:t xml:space="preserve">ODE </w:t>
      </w:r>
      <w:r w:rsidR="00C76BBC">
        <w:rPr>
          <w:rFonts w:ascii="Cambria" w:hAnsi="Cambria"/>
        </w:rPr>
        <w:t>(2) below</w:t>
      </w:r>
      <w:r w:rsidR="0068109B">
        <w:rPr>
          <w:rFonts w:ascii="Cambria" w:hAnsi="Cambria"/>
        </w:rPr>
        <w:t xml:space="preserve">.  </w:t>
      </w:r>
      <w:r w:rsidR="001D7126">
        <w:rPr>
          <w:rFonts w:ascii="Cambria" w:hAnsi="Cambria"/>
        </w:rPr>
        <w:t xml:space="preserve">Similarly, cytokine production and </w:t>
      </w:r>
      <w:r w:rsidR="00955605">
        <w:rPr>
          <w:rFonts w:ascii="Cambria" w:hAnsi="Cambria"/>
        </w:rPr>
        <w:t>degradation</w:t>
      </w:r>
      <w:r w:rsidR="001D7126">
        <w:rPr>
          <w:rFonts w:ascii="Cambria" w:hAnsi="Cambria"/>
        </w:rPr>
        <w:t xml:space="preserve"> </w:t>
      </w:r>
      <w:r w:rsidR="00955605">
        <w:rPr>
          <w:rFonts w:ascii="Cambria" w:hAnsi="Cambria"/>
        </w:rPr>
        <w:t>are</w:t>
      </w:r>
      <w:r w:rsidR="001D7126">
        <w:rPr>
          <w:rFonts w:ascii="Cambria" w:hAnsi="Cambria"/>
        </w:rPr>
        <w:t xml:space="preserve"> simplified and approximated as the cytokine output of T-cells </w:t>
      </w:r>
      <w:r w:rsidR="00C76BBC">
        <w:rPr>
          <w:rFonts w:ascii="Cambria" w:hAnsi="Cambria"/>
        </w:rPr>
        <w:t xml:space="preserve">per </w:t>
      </w:r>
      <w:r w:rsidR="009D4734">
        <w:rPr>
          <w:rFonts w:ascii="Cambria" w:hAnsi="Cambria"/>
        </w:rPr>
        <w:t>hour</w:t>
      </w:r>
      <w:r w:rsidR="001D7126">
        <w:rPr>
          <w:rFonts w:ascii="Cambria" w:hAnsi="Cambria"/>
        </w:rPr>
        <w:t xml:space="preserve"> minus the average </w:t>
      </w:r>
      <w:r w:rsidR="00955605">
        <w:rPr>
          <w:rFonts w:ascii="Cambria" w:hAnsi="Cambria"/>
        </w:rPr>
        <w:t>degradation</w:t>
      </w:r>
      <w:r w:rsidR="001D7126">
        <w:rPr>
          <w:rFonts w:ascii="Cambria" w:hAnsi="Cambria"/>
        </w:rPr>
        <w:t xml:space="preserve"> rate of relevant cytokines </w:t>
      </w:r>
      <w:r w:rsidR="006622EB">
        <w:rPr>
          <w:rFonts w:ascii="Cambria" w:hAnsi="Cambria"/>
        </w:rPr>
        <w:t>as in</w:t>
      </w:r>
      <w:r w:rsidR="00FB362E">
        <w:rPr>
          <w:rFonts w:ascii="Cambria" w:hAnsi="Cambria"/>
        </w:rPr>
        <w:t xml:space="preserve"> </w:t>
      </w:r>
      <w:r w:rsidR="003A2945">
        <w:rPr>
          <w:rFonts w:ascii="Cambria" w:hAnsi="Cambria"/>
        </w:rPr>
        <w:t>ODE (</w:t>
      </w:r>
      <w:r w:rsidR="006622EB">
        <w:rPr>
          <w:rFonts w:ascii="Cambria" w:hAnsi="Cambria"/>
        </w:rPr>
        <w:t xml:space="preserve">3), </w:t>
      </w:r>
      <w:r w:rsidR="001D7126">
        <w:rPr>
          <w:rFonts w:ascii="Cambria" w:hAnsi="Cambria"/>
        </w:rPr>
        <w:t>calculated via experimental half</w:t>
      </w:r>
      <w:r w:rsidR="00D02C1B">
        <w:rPr>
          <w:rFonts w:ascii="Cambria" w:hAnsi="Cambria"/>
        </w:rPr>
        <w:t>-</w:t>
      </w:r>
      <w:r w:rsidR="001D7126">
        <w:rPr>
          <w:rFonts w:ascii="Cambria" w:hAnsi="Cambria"/>
        </w:rPr>
        <w:t>life</w:t>
      </w:r>
      <w:r w:rsidR="00017A78">
        <w:rPr>
          <w:rFonts w:ascii="Cambria" w:hAnsi="Cambria"/>
        </w:rPr>
        <w:fldChar w:fldCharType="begin"/>
      </w:r>
      <w:r w:rsidR="004626F7">
        <w:rPr>
          <w:rFonts w:ascii="Cambria" w:hAnsi="Cambria"/>
        </w:rPr>
        <w:instrText xml:space="preserve"> ADDIN ZOTERO_ITEM CSL_CITATION {"citationID":"jWn0yTzi","properties":{"formattedCitation":"\\super 12\\nosupersub{}","plainCitation":"12","noteIndex":0},"citationItems":[{"id":346,"uris":["http://zotero.org/users/local/hlaweYgq/items/RKJD9YBU"],"itemData":{"id":346,"type":"article-journal","abstract":"Thymus-derived lymphocytes (T cells) are thought to play an important role in the recognition and destruction of neoplastic cells in the host. This principle has provided a foundation for the establishment of therapy with T-cell-stimulating lymphokines, notably interleukin-2, as an approach to the eradication of certain malignancies. Another lymphokine, B-cell-stimulatory factor-1 (BSF-1), also known as IL-4, has also been shown to be capable of inducing T-cell proliferation and cytolytic activity in vitro. We demonstrate herein that in immunosuppressed mice, in vivo IL-4 administration enhances the ability of treated animals to generate cytotoxic T lymphocytes directed against an allogeneic tumor challenge. Moreover, IL-4 is approximately 25 times more effective, on a weight basis, than is IL-2 in augmenting cytotoxic T-lymphocyte activity. This difference in efficiency between the two lymphokines may be partly due to the in vivo half-life. We have found that IL-4 has a serum half-life of 19 +/- 2 min following intravenous administration, in contrast to the half-life of IL-2, which has been reported to be 3.7 min +/- 0.8. These results are not only of interest for our basic understanding of the physiological role of IL-4 but may have immediate importance in clinical settings where lymphokine therapy is contemplated.","container-title":"Biotechnology Therapeutics","ISSN":"0898-2848","issue":"1","journalAbbreviation":"Biotechnol Ther","language":"eng","note":"PMID: 2562642","page":"31-41","source":"PubMed","title":"Interleukin-4 (B-cell stimulatory factor-1) augments the in vivo generation of cytotoxic cells in immunosuppressed animals","volume":"1","author":[{"family":"Conlon","given":"P. J."},{"family":"Tyler","given":"S."},{"family":"Grabstein","given":"K. H."},{"family":"Morrissey","given":"P."}],"issued":{"date-parts":[["1989"]],"season":"1990"}}}],"schema":"https://github.com/citation-style-language/schema/raw/master/csl-citation.json"}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12</w:t>
      </w:r>
      <w:r w:rsidR="00017A78">
        <w:rPr>
          <w:rFonts w:ascii="Cambria" w:hAnsi="Cambria"/>
        </w:rPr>
        <w:fldChar w:fldCharType="end"/>
      </w:r>
      <w:r w:rsidR="006622EB">
        <w:rPr>
          <w:rFonts w:ascii="Cambria" w:hAnsi="Cambria"/>
          <w:vertAlign w:val="superscript"/>
        </w:rPr>
        <w:t xml:space="preserve"> </w:t>
      </w:r>
      <w:r w:rsidR="006622EB">
        <w:rPr>
          <w:rFonts w:ascii="Cambria" w:hAnsi="Cambria"/>
        </w:rPr>
        <w:t xml:space="preserve">converted to fractional degradation rate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rsidR="00FB362E">
        <w:rPr>
          <w:rFonts w:ascii="Cambria" w:hAnsi="Cambria"/>
        </w:rPr>
        <w:t>.</w:t>
      </w:r>
      <w:r w:rsidR="00C76BBC">
        <w:rPr>
          <w:rFonts w:ascii="Cambria" w:hAnsi="Cambria"/>
        </w:rPr>
        <w:t xml:space="preserve"> </w:t>
      </w:r>
      <w:r w:rsidR="001D7126">
        <w:rPr>
          <w:rFonts w:ascii="Cambria" w:hAnsi="Cambria"/>
        </w:rPr>
        <w:t>Further detail</w:t>
      </w:r>
      <w:r w:rsidR="00C76BBC">
        <w:rPr>
          <w:rFonts w:ascii="Cambria" w:hAnsi="Cambria"/>
        </w:rPr>
        <w:t>s</w:t>
      </w:r>
      <w:r w:rsidR="001D7126">
        <w:rPr>
          <w:rFonts w:ascii="Cambria" w:hAnsi="Cambria"/>
        </w:rPr>
        <w:t xml:space="preserve"> on cytokine selection </w:t>
      </w:r>
      <w:r>
        <w:rPr>
          <w:rFonts w:ascii="Cambria" w:hAnsi="Cambria"/>
        </w:rPr>
        <w:t>are</w:t>
      </w:r>
      <w:r w:rsidR="001D7126">
        <w:rPr>
          <w:rFonts w:ascii="Cambria" w:hAnsi="Cambria"/>
        </w:rPr>
        <w:t xml:space="preserve"> found in the appendix</w:t>
      </w:r>
      <w:r w:rsidR="0068109B">
        <w:rPr>
          <w:rFonts w:ascii="Cambria" w:hAnsi="Cambria"/>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559"/>
      </w:tblGrid>
      <w:tr w:rsidR="001D7126" w:rsidRPr="00503473" w14:paraId="7A35F0D6" w14:textId="77777777" w:rsidTr="008B7A11">
        <w:trPr>
          <w:trHeight w:val="624"/>
          <w:jc w:val="center"/>
        </w:trPr>
        <w:tc>
          <w:tcPr>
            <w:tcW w:w="4390" w:type="dxa"/>
          </w:tcPr>
          <w:p w14:paraId="4B7F61B0" w14:textId="77777777" w:rsidR="001D7126" w:rsidRPr="00503473" w:rsidRDefault="00000000" w:rsidP="00A64469">
            <w:pPr>
              <w:jc w:val="both"/>
              <w:rPr>
                <w:rFonts w:ascii="Cambria" w:hAnsi="Cambria"/>
              </w:rPr>
            </w:pPr>
            <m:oMathPara>
              <m:oMath>
                <m:f>
                  <m:fPr>
                    <m:ctrlPr>
                      <w:rPr>
                        <w:rFonts w:ascii="Cambria Math" w:eastAsiaTheme="minorEastAsia" w:hAnsi="Cambria Math"/>
                      </w:rPr>
                    </m:ctrlPr>
                  </m:fPr>
                  <m:num>
                    <m:r>
                      <w:rPr>
                        <w:rFonts w:ascii="Cambria Math" w:eastAsiaTheme="minorEastAsia" w:hAnsi="Cambria Math"/>
                      </w:rPr>
                      <m:t>dP</m:t>
                    </m:r>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P</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P</m:t>
                    </m:r>
                  </m:sub>
                </m:sSub>
                <m:r>
                  <w:rPr>
                    <w:rFonts w:ascii="Cambria Math" w:eastAsiaTheme="minorEastAsia" w:hAnsi="Cambria Math"/>
                  </w:rPr>
                  <m:t>P</m:t>
                </m:r>
              </m:oMath>
            </m:oMathPara>
          </w:p>
        </w:tc>
        <w:tc>
          <w:tcPr>
            <w:tcW w:w="640" w:type="dxa"/>
          </w:tcPr>
          <w:p w14:paraId="70D36E28" w14:textId="3A88DC9A" w:rsidR="001D7126" w:rsidRPr="00503473" w:rsidRDefault="00EA4BFA" w:rsidP="00A64469">
            <w:pPr>
              <w:jc w:val="right"/>
              <w:rPr>
                <w:rFonts w:ascii="Cambria" w:hAnsi="Cambria"/>
              </w:rPr>
            </w:pPr>
            <w:r>
              <w:rPr>
                <w:rFonts w:ascii="Cambria" w:hAnsi="Cambria"/>
              </w:rPr>
              <w:t>(Cells/mL)/</w:t>
            </w:r>
            <w:r w:rsidR="009D4734">
              <w:rPr>
                <w:rFonts w:ascii="Cambria" w:hAnsi="Cambria"/>
              </w:rPr>
              <w:t>hr</w:t>
            </w:r>
            <w:r>
              <w:rPr>
                <w:rFonts w:ascii="Cambria" w:hAnsi="Cambria"/>
              </w:rPr>
              <w:t xml:space="preserve"> </w:t>
            </w:r>
            <w:r w:rsidR="001D7126" w:rsidRPr="00503473">
              <w:rPr>
                <w:rFonts w:ascii="Cambria" w:hAnsi="Cambria"/>
              </w:rPr>
              <w:t>(2)</w:t>
            </w:r>
          </w:p>
        </w:tc>
      </w:tr>
      <w:tr w:rsidR="001D7126" w:rsidRPr="00503473" w14:paraId="21FF30F7" w14:textId="77777777" w:rsidTr="008B7A11">
        <w:trPr>
          <w:trHeight w:val="624"/>
          <w:jc w:val="center"/>
        </w:trPr>
        <w:tc>
          <w:tcPr>
            <w:tcW w:w="4390" w:type="dxa"/>
          </w:tcPr>
          <w:p w14:paraId="03FC30D1" w14:textId="77777777" w:rsidR="001D7126" w:rsidRPr="00503473" w:rsidRDefault="00000000" w:rsidP="00A64469">
            <w:pPr>
              <w:jc w:val="both"/>
              <w:rPr>
                <w:rFonts w:ascii="Cambria" w:hAnsi="Cambria"/>
              </w:rPr>
            </w:pPr>
            <m:oMathPara>
              <m:oMath>
                <m:f>
                  <m:fPr>
                    <m:ctrlPr>
                      <w:rPr>
                        <w:rFonts w:ascii="Cambria Math" w:hAnsi="Cambria Math"/>
                      </w:rPr>
                    </m:ctrlPr>
                  </m:fPr>
                  <m:num>
                    <m:r>
                      <w:rPr>
                        <w:rFonts w:ascii="Cambria Math" w:hAnsi="Cambria Math"/>
                      </w:rPr>
                      <m:t>dC</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C</m:t>
                    </m:r>
                  </m:sub>
                </m:sSub>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C</m:t>
                </m:r>
              </m:oMath>
            </m:oMathPara>
          </w:p>
        </w:tc>
        <w:tc>
          <w:tcPr>
            <w:tcW w:w="640" w:type="dxa"/>
          </w:tcPr>
          <w:p w14:paraId="7CE96CC8" w14:textId="3459D1B7" w:rsidR="001D7126" w:rsidRPr="00503473" w:rsidRDefault="00EA4BFA" w:rsidP="00A64469">
            <w:pPr>
              <w:jc w:val="right"/>
              <w:rPr>
                <w:rFonts w:ascii="Cambria" w:hAnsi="Cambria"/>
              </w:rPr>
            </w:pPr>
            <w:r>
              <w:rPr>
                <w:rFonts w:ascii="Cambria" w:hAnsi="Cambria"/>
              </w:rPr>
              <w:t>(Cells/mL)/</w:t>
            </w:r>
            <w:r w:rsidR="009D4734">
              <w:rPr>
                <w:rFonts w:ascii="Cambria" w:hAnsi="Cambria"/>
              </w:rPr>
              <w:t>hr</w:t>
            </w:r>
            <w:r>
              <w:rPr>
                <w:rFonts w:ascii="Cambria" w:hAnsi="Cambria"/>
              </w:rPr>
              <w:t xml:space="preserve"> </w:t>
            </w:r>
            <w:r w:rsidR="001D7126" w:rsidRPr="00503473">
              <w:rPr>
                <w:rFonts w:ascii="Cambria" w:hAnsi="Cambria"/>
              </w:rPr>
              <w:t>(</w:t>
            </w:r>
            <w:r w:rsidR="001D7126">
              <w:rPr>
                <w:rFonts w:ascii="Cambria" w:hAnsi="Cambria"/>
              </w:rPr>
              <w:t>3</w:t>
            </w:r>
            <w:r w:rsidR="001D7126" w:rsidRPr="00503473">
              <w:rPr>
                <w:rFonts w:ascii="Cambria" w:hAnsi="Cambria"/>
              </w:rPr>
              <w:t>)</w:t>
            </w:r>
          </w:p>
        </w:tc>
      </w:tr>
    </w:tbl>
    <w:p w14:paraId="3BAFE8CC" w14:textId="6EDE0010" w:rsidR="009D4734" w:rsidRPr="009D4734" w:rsidRDefault="00FB362E" w:rsidP="0006159F">
      <w:pPr>
        <w:jc w:val="both"/>
        <w:rPr>
          <w:rFonts w:ascii="Cambria" w:hAnsi="Cambria"/>
        </w:rPr>
      </w:pPr>
      <w:r>
        <w:rPr>
          <w:rFonts w:ascii="Cambria" w:hAnsi="Cambria"/>
        </w:rPr>
        <w:t>The net rate</w:t>
      </w:r>
      <w:r w:rsidR="00B85D35">
        <w:rPr>
          <w:rFonts w:ascii="Cambria" w:hAnsi="Cambria"/>
        </w:rPr>
        <w:t>s</w:t>
      </w:r>
      <w:r>
        <w:rPr>
          <w:rFonts w:ascii="Cambria" w:hAnsi="Cambria"/>
        </w:rPr>
        <w:t xml:space="preserve"> of </w:t>
      </w:r>
      <w:r w:rsidR="00D02C1B">
        <w:rPr>
          <w:rFonts w:ascii="Cambria" w:hAnsi="Cambria"/>
        </w:rPr>
        <w:t xml:space="preserve">CD4+ T-cell proliferation and differentiation are </w:t>
      </w:r>
      <w:r>
        <w:rPr>
          <w:rFonts w:ascii="Cambria" w:hAnsi="Cambria"/>
        </w:rPr>
        <w:t xml:space="preserve">aggregated </w:t>
      </w:r>
      <w:r w:rsidR="00D02C1B">
        <w:rPr>
          <w:rFonts w:ascii="Cambria" w:hAnsi="Cambria"/>
        </w:rPr>
        <w:t xml:space="preserve">into </w:t>
      </w:r>
      <w:r w:rsidR="0076399E">
        <w:rPr>
          <w:rFonts w:ascii="Cambria" w:hAnsi="Cambria"/>
        </w:rPr>
        <w:t xml:space="preserve">one </w:t>
      </w:r>
      <w:r w:rsidR="00B85D35">
        <w:rPr>
          <w:rFonts w:ascii="Cambria" w:hAnsi="Cambria"/>
        </w:rPr>
        <w:t xml:space="preserve">state variable </w:t>
      </w:r>
      <w:r w:rsidR="00B85D35" w:rsidRPr="00017A78">
        <w:rPr>
          <w:rFonts w:ascii="Cambria" w:hAnsi="Cambria"/>
          <w:i/>
          <w:iCs/>
        </w:rPr>
        <w:t>T</w:t>
      </w:r>
      <w:r w:rsidR="00B85D35">
        <w:rPr>
          <w:rFonts w:ascii="Cambria" w:hAnsi="Cambria"/>
          <w:i/>
          <w:iCs/>
        </w:rPr>
        <w:t xml:space="preserve">, </w:t>
      </w:r>
      <w:r w:rsidR="00B85D35">
        <w:rPr>
          <w:rFonts w:ascii="Cambria" w:hAnsi="Cambria"/>
        </w:rPr>
        <w:t xml:space="preserve">in ODE </w:t>
      </w:r>
      <w:r w:rsidR="00C76BBC">
        <w:rPr>
          <w:rFonts w:ascii="Cambria" w:hAnsi="Cambria"/>
        </w:rPr>
        <w:t>(4)</w:t>
      </w:r>
      <w:r w:rsidR="0068109B">
        <w:rPr>
          <w:rFonts w:ascii="Cambria" w:hAnsi="Cambria"/>
        </w:rPr>
        <w:t xml:space="preserve">.  </w:t>
      </w:r>
      <w:r w:rsidR="00D02C1B">
        <w:rPr>
          <w:rFonts w:ascii="Cambria" w:hAnsi="Cambria"/>
        </w:rPr>
        <w:t xml:space="preserve"> Proliferation is captured by cytokine</w:t>
      </w:r>
      <w:r w:rsidR="00955605">
        <w:rPr>
          <w:rFonts w:ascii="Cambria" w:hAnsi="Cambria"/>
        </w:rPr>
        <w:t>-</w:t>
      </w:r>
      <w:r w:rsidR="00D02C1B">
        <w:rPr>
          <w:rFonts w:ascii="Cambria" w:hAnsi="Cambria"/>
        </w:rPr>
        <w:t xml:space="preserve">dependent saturable </w:t>
      </w:r>
      <w:r w:rsidR="0076399E">
        <w:rPr>
          <w:rFonts w:ascii="Cambria" w:hAnsi="Cambria"/>
        </w:rPr>
        <w:t>inhibition</w:t>
      </w:r>
      <w:r w:rsidR="00B85D35">
        <w:rPr>
          <w:rFonts w:ascii="Cambria" w:hAnsi="Cambria"/>
        </w:rPr>
        <w:t xml:space="preserve"> and mass action with </w:t>
      </w:r>
      <w:r w:rsidR="00B85D35" w:rsidRPr="003755C3">
        <w:rPr>
          <w:rFonts w:ascii="Cambria" w:hAnsi="Cambria"/>
          <w:i/>
          <w:iCs/>
        </w:rPr>
        <w:t>T</w:t>
      </w:r>
      <w:r w:rsidR="00B85D35">
        <w:rPr>
          <w:rFonts w:ascii="Cambria" w:hAnsi="Cambria"/>
        </w:rPr>
        <w:t xml:space="preserve"> and coefficient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rsidR="0068109B">
        <w:rPr>
          <w:rFonts w:ascii="Cambria" w:hAnsi="Cambria"/>
        </w:rPr>
        <w:t xml:space="preserve">.  </w:t>
      </w:r>
      <w:r w:rsidR="00D02C1B">
        <w:rPr>
          <w:rFonts w:ascii="Cambria" w:hAnsi="Cambria"/>
        </w:rPr>
        <w:t xml:space="preserve">Differentiation is a function of </w:t>
      </w:r>
      <w:r w:rsidR="00955605">
        <w:rPr>
          <w:rFonts w:ascii="Cambria" w:hAnsi="Cambria"/>
        </w:rPr>
        <w:t xml:space="preserve">the </w:t>
      </w:r>
      <w:r w:rsidR="00D02C1B">
        <w:rPr>
          <w:rFonts w:ascii="Cambria" w:hAnsi="Cambria"/>
        </w:rPr>
        <w:t>availability of th</w:t>
      </w:r>
      <w:r w:rsidR="00955605">
        <w:rPr>
          <w:rFonts w:ascii="Cambria" w:hAnsi="Cambria"/>
        </w:rPr>
        <w:t>y</w:t>
      </w:r>
      <w:r w:rsidR="00D02C1B">
        <w:rPr>
          <w:rFonts w:ascii="Cambria" w:hAnsi="Cambria"/>
        </w:rPr>
        <w:t>roid autoantigens, assumed to be linearly proportional to the functional thyroid size</w:t>
      </w:r>
      <w:r w:rsidR="0076399E">
        <w:rPr>
          <w:rFonts w:ascii="Cambria" w:hAnsi="Cambria"/>
        </w:rPr>
        <w:t xml:space="preserve"> (</w:t>
      </w:r>
      <w:r w:rsidR="0076399E" w:rsidRPr="003755C3">
        <w:rPr>
          <w:rFonts w:ascii="Cambria" w:hAnsi="Cambria"/>
          <w:i/>
          <w:iCs/>
        </w:rPr>
        <w:t>FTS</w:t>
      </w:r>
      <w:r w:rsidR="0076399E">
        <w:rPr>
          <w:rFonts w:ascii="Cambria" w:hAnsi="Cambria"/>
        </w:rPr>
        <w:t>)</w:t>
      </w:r>
      <w:r w:rsidR="00B85D35">
        <w:rPr>
          <w:rFonts w:ascii="Cambria" w:hAnsi="Cambria"/>
        </w:rPr>
        <w:t xml:space="preserve">, with coefficient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T</m:t>
            </m:r>
          </m:sub>
        </m:sSub>
      </m:oMath>
      <w:r w:rsidR="0068109B">
        <w:rPr>
          <w:rFonts w:ascii="Cambria" w:hAnsi="Cambria"/>
        </w:rPr>
        <w:t xml:space="preserve">. </w:t>
      </w:r>
      <w:r w:rsidR="00D02C1B">
        <w:rPr>
          <w:rFonts w:ascii="Cambria" w:hAnsi="Cambria"/>
        </w:rPr>
        <w:t xml:space="preserve">CD4+ T-cell </w:t>
      </w:r>
      <w:r w:rsidR="00955605">
        <w:rPr>
          <w:rFonts w:ascii="Cambria" w:hAnsi="Cambria"/>
        </w:rPr>
        <w:t>degradation</w:t>
      </w:r>
      <w:r w:rsidR="00D02C1B">
        <w:rPr>
          <w:rFonts w:ascii="Cambria" w:hAnsi="Cambria"/>
        </w:rPr>
        <w:t xml:space="preserve"> is again calculated from experimental half-lif</w:t>
      </w:r>
      <w:r w:rsidR="00017A78">
        <w:rPr>
          <w:rFonts w:ascii="Cambria" w:hAnsi="Cambria"/>
        </w:rPr>
        <w:t>e</w:t>
      </w:r>
      <w:r w:rsidR="00017A78">
        <w:rPr>
          <w:rFonts w:ascii="Cambria" w:hAnsi="Cambria"/>
        </w:rPr>
        <w:fldChar w:fldCharType="begin"/>
      </w:r>
      <w:r w:rsidR="004626F7">
        <w:rPr>
          <w:rFonts w:ascii="Cambria" w:hAnsi="Cambria"/>
        </w:rPr>
        <w:instrText xml:space="preserve"> ADDIN ZOTERO_ITEM CSL_CITATION {"citationID":"1SqtFub9","properties":{"formattedCitation":"\\super 13\\nosupersub{}","plainCitation":"13","noteIndex":0},"citationItems":[{"id":351,"uris":["http://zotero.org/users/local/hlaweYgq/items/QUPC8GCG"],"itemData":{"id":351,"type":"article-journal","abstract":"With age, T-cell generation from the thymus is much reduced, yet a substantial naïve T-cell pool is maintained even in aged animals, suggesting that naïve T cells either persist longer or turn over faster to maintain T-cell homeostasis. We found that with age, naïve CD4 T cells became progressively longer-lived. Their longer lifespan did not depend on recognition of self-peptide/class II. Newly generated naïve T cells derived from aged stem cells had a shorter lifespan, like that of young naïve T cells. Conversely, naïve CD4 T cells derived from middle-aged thymectomized mice were longer-lived in vivo, and their development of functional defects was accelerated. These observations suggest that naïve T cells develop their longer lifespan during their sojourn in the periphery. Increased longevity of naïve CD4 T cells correlated well with reduced expression of proapoptotic molecule Bim. We suggest that the intrinsic increase in longevity helps maintain naïve T-cell homeostasis but facilitates the development of functional defects in mice.","container-title":"Proceedings of the National Academy of Sciences","DOI":"10.1073/pnas.0910139106","issue":"43","note":"publisher: Proceedings of the National Academy of Sciences","page":"18333-18338","source":"pnas.org (Atypon)","title":"Age-associated increase in lifespan of naïve CD4 T cells contributes to T-cell homeostasis but facilitates development of functional defects","volume":"106","author":[{"family":"Tsukamoto","given":"Hirotake"},{"family":"Clise-Dwyer","given":"Karen"},{"family":"Huston","given":"Gail E."},{"family":"Duso","given":"Debra K."},{"family":"Buck","given":"Amanda L."},{"family":"Johnson","given":"Lawrence L."},{"family":"Haynes","given":"Laura"},{"family":"Swain","given":"Susan L."}],"issued":{"date-parts":[["2009",10,27]]}}}],"schema":"https://github.com/citation-style-language/schema/raw/master/csl-citation.json"}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13</w:t>
      </w:r>
      <w:r w:rsidR="00017A78">
        <w:rPr>
          <w:rFonts w:ascii="Cambria" w:hAnsi="Cambria"/>
        </w:rPr>
        <w:fldChar w:fldCharType="end"/>
      </w:r>
      <w:r w:rsidR="00C76BBC">
        <w:rPr>
          <w:rFonts w:ascii="Cambria" w:hAnsi="Cambria"/>
        </w:rPr>
        <w:t xml:space="preserve">, with fractional degradation rate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C76BBC">
        <w:rPr>
          <w:rFonts w:ascii="Cambria" w:hAnsi="Cambria"/>
        </w:rPr>
        <w:t xml:space="preserve"> </w:t>
      </w:r>
      <w:r w:rsidR="00D02C1B">
        <w:rPr>
          <w:rFonts w:ascii="Cambria" w:hAnsi="Cambr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559"/>
      </w:tblGrid>
      <w:tr w:rsidR="00D02C1B" w:rsidRPr="00503473" w14:paraId="7B57EBCA" w14:textId="77777777" w:rsidTr="008B7A11">
        <w:trPr>
          <w:trHeight w:val="624"/>
          <w:jc w:val="center"/>
        </w:trPr>
        <w:tc>
          <w:tcPr>
            <w:tcW w:w="4390" w:type="dxa"/>
          </w:tcPr>
          <w:p w14:paraId="573DFBCD" w14:textId="0FB16C00" w:rsidR="00D02C1B" w:rsidRPr="009D4734" w:rsidRDefault="009D4734" w:rsidP="00A64469">
            <w:pPr>
              <w:jc w:val="both"/>
              <w:rPr>
                <w:rFonts w:ascii="Cambria" w:eastAsiaTheme="minorEastAsia" w:hAnsi="Cambria"/>
              </w:rPr>
            </w:pPr>
            <m:oMathPara>
              <m:oMath>
                <m:f>
                  <m:fPr>
                    <m:ctrlPr>
                      <w:rPr>
                        <w:rFonts w:ascii="Cambria Math" w:hAnsi="Cambria Math"/>
                      </w:rPr>
                    </m:ctrlPr>
                  </m:fPr>
                  <m:num>
                    <m:r>
                      <w:rPr>
                        <w:rFonts w:ascii="Cambria Math" w:hAnsi="Cambria Math"/>
                      </w:rPr>
                      <m:t>dT</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T</m:t>
                    </m:r>
                  </m:sub>
                </m:sSub>
                <m:r>
                  <w:rPr>
                    <w:rFonts w:ascii="Cambria Math" w:hAnsi="Cambria Math"/>
                  </w:rPr>
                  <m:t>FTS+</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d>
                  <m:dPr>
                    <m:ctrlPr>
                      <w:rPr>
                        <w:rFonts w:ascii="Cambria Math" w:hAnsi="Cambria Math"/>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C+</m:t>
                        </m:r>
                        <m:sSub>
                          <m:sSubPr>
                            <m:ctrlPr>
                              <w:rPr>
                                <w:rFonts w:ascii="Cambria Math" w:hAnsi="Cambria Math"/>
                                <w:i/>
                              </w:rPr>
                            </m:ctrlPr>
                          </m:sSubPr>
                          <m:e>
                            <m:r>
                              <m:rPr>
                                <m:sty m:val="p"/>
                              </m:rPr>
                              <w:rPr>
                                <w:rFonts w:ascii="Cambria Math" w:hAnsi="Cambria Math"/>
                              </w:rPr>
                              <m:t>τ</m:t>
                            </m:r>
                          </m:e>
                          <m:sub>
                            <m:r>
                              <w:rPr>
                                <w:rFonts w:ascii="Cambria Math" w:hAnsi="Cambria Math"/>
                              </w:rPr>
                              <m:t>T</m:t>
                            </m:r>
                          </m:sub>
                        </m:sSub>
                        <m:ctrlPr>
                          <w:rPr>
                            <w:rFonts w:ascii="Cambria Math" w:hAnsi="Cambria Math"/>
                            <w:i/>
                          </w:rPr>
                        </m:ctrlPr>
                      </m:den>
                    </m:f>
                    <m:ctrlPr>
                      <w:rPr>
                        <w:rFonts w:ascii="Cambria Math" w:hAnsi="Cambria Math"/>
                        <w:i/>
                      </w:rPr>
                    </m:ctrlPr>
                  </m:e>
                </m:d>
                <m:r>
                  <w:rPr>
                    <w:rFonts w:ascii="Cambria Math" w:hAnsi="Cambria Math"/>
                  </w:rPr>
                  <m:t>T-</m:t>
                </m:r>
                <m:sSub>
                  <m:sSubPr>
                    <m:ctrlPr>
                      <w:rPr>
                        <w:rFonts w:ascii="Cambria Math" w:hAnsi="Cambria Math"/>
                        <w:i/>
                      </w:rPr>
                    </m:ctrlPr>
                  </m:sSubPr>
                  <m:e>
                    <m:r>
                      <m:rPr>
                        <m:sty m:val="p"/>
                      </m:rPr>
                      <w:rPr>
                        <w:rFonts w:ascii="Cambria Math" w:hAnsi="Cambria Math"/>
                      </w:rPr>
                      <m:t>δ</m:t>
                    </m:r>
                  </m:e>
                  <m:sub>
                    <m:r>
                      <w:rPr>
                        <w:rFonts w:ascii="Cambria Math" w:hAnsi="Cambria Math"/>
                      </w:rPr>
                      <m:t>T</m:t>
                    </m:r>
                  </m:sub>
                </m:sSub>
                <m:r>
                  <w:rPr>
                    <w:rFonts w:ascii="Cambria Math" w:hAnsi="Cambria Math"/>
                  </w:rPr>
                  <m:t>T</m:t>
                </m:r>
              </m:oMath>
            </m:oMathPara>
          </w:p>
        </w:tc>
        <w:tc>
          <w:tcPr>
            <w:tcW w:w="640" w:type="dxa"/>
          </w:tcPr>
          <w:p w14:paraId="7FF1D3D1" w14:textId="146FF32C" w:rsidR="00D02C1B" w:rsidRPr="00503473" w:rsidRDefault="00E268D1" w:rsidP="00A64469">
            <w:pPr>
              <w:jc w:val="right"/>
              <w:rPr>
                <w:rFonts w:ascii="Cambria" w:hAnsi="Cambria"/>
              </w:rPr>
            </w:pPr>
            <w:commentRangeStart w:id="10"/>
            <w:r>
              <w:rPr>
                <w:rFonts w:ascii="Cambria" w:hAnsi="Cambria"/>
              </w:rPr>
              <w:t>(Cells/mL)/</w:t>
            </w:r>
            <w:r w:rsidR="009D4734">
              <w:rPr>
                <w:rFonts w:ascii="Cambria" w:hAnsi="Cambria"/>
              </w:rPr>
              <w:t>hr</w:t>
            </w:r>
            <w:r>
              <w:rPr>
                <w:rFonts w:ascii="Cambria" w:hAnsi="Cambria"/>
              </w:rPr>
              <w:t xml:space="preserve"> </w:t>
            </w:r>
            <w:r w:rsidR="00D02C1B" w:rsidRPr="00503473">
              <w:rPr>
                <w:rFonts w:ascii="Cambria" w:hAnsi="Cambria"/>
              </w:rPr>
              <w:t>(</w:t>
            </w:r>
            <w:r w:rsidR="00D02C1B">
              <w:rPr>
                <w:rFonts w:ascii="Cambria" w:hAnsi="Cambria"/>
              </w:rPr>
              <w:t>4</w:t>
            </w:r>
            <w:r w:rsidR="00D02C1B" w:rsidRPr="00503473">
              <w:rPr>
                <w:rFonts w:ascii="Cambria" w:hAnsi="Cambria"/>
              </w:rPr>
              <w:t>)</w:t>
            </w:r>
            <w:commentRangeEnd w:id="10"/>
            <w:r w:rsidR="00A16B2B">
              <w:rPr>
                <w:rStyle w:val="CommentReference"/>
              </w:rPr>
              <w:commentReference w:id="10"/>
            </w:r>
          </w:p>
        </w:tc>
      </w:tr>
    </w:tbl>
    <w:p w14:paraId="06DFEAC3" w14:textId="260E3C95" w:rsidR="00D02C1B" w:rsidRDefault="00D02C1B">
      <w:pPr>
        <w:rPr>
          <w:rFonts w:ascii="Cambria" w:hAnsi="Cambria"/>
        </w:rPr>
        <w:pPrChange w:id="11" w:author="Joe DiStefano III" w:date="2023-07-08T14:46:00Z">
          <w:pPr>
            <w:jc w:val="both"/>
          </w:pPr>
        </w:pPrChange>
      </w:pPr>
      <w:r>
        <w:rPr>
          <w:rFonts w:ascii="Cambria" w:hAnsi="Cambria"/>
        </w:rPr>
        <w:t xml:space="preserve">Functional thyroid size </w:t>
      </w:r>
      <w:r w:rsidR="00FB362E">
        <w:rPr>
          <w:rFonts w:ascii="Cambria" w:hAnsi="Cambria"/>
        </w:rPr>
        <w:t>(</w:t>
      </w:r>
      <w:r w:rsidR="00FB362E" w:rsidRPr="00E60B1F">
        <w:rPr>
          <w:rFonts w:ascii="Cambria" w:hAnsi="Cambria"/>
          <w:i/>
          <w:iCs/>
        </w:rPr>
        <w:t>FTS</w:t>
      </w:r>
      <w:r w:rsidR="00FB362E">
        <w:rPr>
          <w:rFonts w:ascii="Cambria" w:hAnsi="Cambria"/>
        </w:rPr>
        <w:t xml:space="preserve">) </w:t>
      </w:r>
      <w:r>
        <w:rPr>
          <w:rFonts w:ascii="Cambria" w:hAnsi="Cambria"/>
        </w:rPr>
        <w:t xml:space="preserve">dynamics are modeled </w:t>
      </w:r>
      <w:r w:rsidR="00557755">
        <w:rPr>
          <w:rFonts w:ascii="Cambria" w:hAnsi="Cambria"/>
        </w:rPr>
        <w:t>in ODE (</w:t>
      </w:r>
      <w:r w:rsidR="00FB362E">
        <w:rPr>
          <w:rFonts w:ascii="Cambria" w:hAnsi="Cambria"/>
        </w:rPr>
        <w:t>5</w:t>
      </w:r>
      <w:r w:rsidR="00557755">
        <w:rPr>
          <w:rFonts w:ascii="Cambria" w:hAnsi="Cambria"/>
        </w:rPr>
        <w:t>)</w:t>
      </w:r>
      <w:r w:rsidR="0068109B">
        <w:rPr>
          <w:rFonts w:ascii="Cambria" w:hAnsi="Cambria"/>
        </w:rPr>
        <w:t xml:space="preserve">.  </w:t>
      </w:r>
      <w:r w:rsidR="00557755">
        <w:rPr>
          <w:rFonts w:ascii="Cambria" w:hAnsi="Cambria"/>
        </w:rPr>
        <w:t xml:space="preserve"> </w:t>
      </w:r>
      <w:r w:rsidR="0076399E" w:rsidRPr="00E268D1">
        <w:rPr>
          <w:rFonts w:ascii="Cambria" w:hAnsi="Cambria"/>
          <w:i/>
          <w:iCs/>
        </w:rPr>
        <w:t>FTS</w:t>
      </w:r>
      <w:r w:rsidR="0076399E">
        <w:rPr>
          <w:rFonts w:ascii="Cambria" w:hAnsi="Cambria"/>
        </w:rPr>
        <w:t xml:space="preserve"> </w:t>
      </w:r>
      <w:r w:rsidR="00FB362E">
        <w:rPr>
          <w:rFonts w:ascii="Cambria" w:hAnsi="Cambria"/>
        </w:rPr>
        <w:t xml:space="preserve">aggregates </w:t>
      </w:r>
      <w:r w:rsidR="0076399E">
        <w:rPr>
          <w:rFonts w:ascii="Cambria" w:hAnsi="Cambria"/>
        </w:rPr>
        <w:t>both the number of surviving thyroid follicular cells and the relative hormone output of the surviving cells</w:t>
      </w:r>
      <w:r w:rsidR="0068109B">
        <w:rPr>
          <w:rFonts w:ascii="Cambria" w:hAnsi="Cambria"/>
        </w:rPr>
        <w:t xml:space="preserve">.  </w:t>
      </w:r>
      <w:r w:rsidR="0076399E" w:rsidRPr="00E268D1">
        <w:rPr>
          <w:rFonts w:ascii="Cambria" w:hAnsi="Cambria"/>
          <w:i/>
          <w:iCs/>
        </w:rPr>
        <w:t>FTS</w:t>
      </w:r>
      <w:r w:rsidR="0076399E">
        <w:rPr>
          <w:rFonts w:ascii="Cambria" w:hAnsi="Cambria"/>
        </w:rPr>
        <w:t xml:space="preserve"> increases in response to follicular cell stimulation by </w:t>
      </w:r>
      <w:r w:rsidR="0076399E" w:rsidRPr="00E268D1">
        <w:rPr>
          <w:rFonts w:ascii="Cambria" w:hAnsi="Cambria"/>
          <w:i/>
          <w:iCs/>
        </w:rPr>
        <w:t>TSH</w:t>
      </w:r>
      <w:r w:rsidR="00655B11">
        <w:rPr>
          <w:rFonts w:ascii="Cambria" w:hAnsi="Cambria"/>
          <w:i/>
          <w:iCs/>
        </w:rPr>
        <w:t xml:space="preserve"> </w:t>
      </w:r>
      <w:r w:rsidR="00655B11">
        <w:rPr>
          <w:rFonts w:ascii="Cambria" w:hAnsi="Cambria"/>
        </w:rPr>
        <w:t>(first term)</w:t>
      </w:r>
      <w:r w:rsidR="0068109B">
        <w:rPr>
          <w:rFonts w:ascii="Cambria" w:hAnsi="Cambria"/>
        </w:rPr>
        <w:t xml:space="preserve">. </w:t>
      </w:r>
      <w:r w:rsidR="00655B11">
        <w:rPr>
          <w:rFonts w:ascii="Cambria" w:hAnsi="Cambria"/>
        </w:rPr>
        <w:t xml:space="preserve"> Here,</w:t>
      </w:r>
      <w:r w:rsidR="0068109B">
        <w:rPr>
          <w:rFonts w:ascii="Cambria" w:hAnsi="Cambria"/>
        </w:rPr>
        <w:t xml:space="preserve"> </w:t>
      </w:r>
      <w:r w:rsidR="00655B11">
        <w:rPr>
          <w:rFonts w:ascii="Cambria" w:eastAsiaTheme="minorEastAsia" w:hAnsi="Cambria"/>
        </w:rPr>
        <w:t xml:space="preserve"> </w:t>
      </w:r>
      <m:oMath>
        <m:d>
          <m:dPr>
            <m:ctrlPr>
              <w:rPr>
                <w:rFonts w:ascii="Cambria Math" w:eastAsiaTheme="minorEastAsia" w:hAnsi="Cambria Math"/>
                <w:iCs/>
              </w:rPr>
            </m:ctrlPr>
          </m:dPr>
          <m:e>
            <m:f>
              <m:fPr>
                <m:ctrlPr>
                  <w:rPr>
                    <w:rFonts w:ascii="Cambria Math" w:eastAsiaTheme="minorEastAsia" w:hAnsi="Cambria Math"/>
                    <w:iCs/>
                  </w:rPr>
                </m:ctrlPr>
              </m:fPr>
              <m:num>
                <m:r>
                  <m:rPr>
                    <m:nor/>
                  </m:rPr>
                  <w:rPr>
                    <w:rFonts w:ascii="Cambria Math" w:eastAsiaTheme="minorEastAsia" w:hAnsi="Cambria Math"/>
                    <w:i/>
                  </w:rPr>
                  <m:t>TSH</m:t>
                </m:r>
              </m:num>
              <m:den>
                <m:r>
                  <m:rPr>
                    <m:nor/>
                  </m:rPr>
                  <w:rPr>
                    <w:rFonts w:ascii="Cambria Math" w:eastAsiaTheme="minorEastAsia" w:hAnsi="Cambria Math"/>
                    <w:i/>
                  </w:rPr>
                  <m:t>FTS</m:t>
                </m:r>
              </m:den>
            </m:f>
            <m:sSub>
              <m:sSubPr>
                <m:ctrlPr>
                  <w:rPr>
                    <w:rFonts w:ascii="Cambria Math" w:eastAsiaTheme="minorEastAsia" w:hAnsi="Cambria Math"/>
                    <w:iCs/>
                  </w:rPr>
                </m:ctrlPr>
              </m:sSubPr>
              <m:e>
                <m:r>
                  <m:rPr>
                    <m:nor/>
                  </m:rPr>
                  <w:rPr>
                    <w:rFonts w:ascii="Cambria Math" w:eastAsiaTheme="minorEastAsia" w:hAnsi="Cambria Math"/>
                    <w:i/>
                  </w:rPr>
                  <m:t>FTS</m:t>
                </m:r>
              </m:e>
              <m:sub>
                <m:r>
                  <m:rPr>
                    <m:sty m:val="p"/>
                  </m:rPr>
                  <w:rPr>
                    <w:rFonts w:ascii="Cambria Math" w:eastAsiaTheme="minorEastAsia" w:hAnsi="Cambria Math"/>
                  </w:rPr>
                  <m:t>0</m:t>
                </m:r>
              </m:sub>
            </m:sSub>
          </m:e>
        </m:d>
      </m:oMath>
      <w:r w:rsidR="00655B11" w:rsidRPr="00503473">
        <w:rPr>
          <w:rFonts w:ascii="Cambria" w:eastAsiaTheme="minorEastAsia" w:hAnsi="Cambria"/>
        </w:rPr>
        <w:t xml:space="preserve"> </w:t>
      </w:r>
      <w:r w:rsidR="00655B11">
        <w:rPr>
          <w:rFonts w:ascii="Cambria" w:eastAsiaTheme="minorEastAsia" w:hAnsi="Cambria"/>
        </w:rPr>
        <w:t xml:space="preserve"> represents the TSH-driven growth of functional thyroid size which increases as </w:t>
      </w:r>
      <w:r w:rsidR="00655B11" w:rsidRPr="00160ED9">
        <w:rPr>
          <w:rFonts w:ascii="Cambria" w:eastAsiaTheme="minorEastAsia" w:hAnsi="Cambria"/>
          <w:i/>
          <w:iCs/>
        </w:rPr>
        <w:t>FTS</w:t>
      </w:r>
      <w:r w:rsidR="00655B11">
        <w:rPr>
          <w:rFonts w:ascii="Cambria" w:eastAsiaTheme="minorEastAsia" w:hAnsi="Cambria"/>
        </w:rPr>
        <w:t xml:space="preserve"> approaches zero as the body attempts to increase </w:t>
      </w:r>
      <w:r w:rsidR="00655B11" w:rsidRPr="00160ED9">
        <w:rPr>
          <w:rFonts w:ascii="Cambria" w:eastAsiaTheme="minorEastAsia" w:hAnsi="Cambria"/>
          <w:i/>
          <w:iCs/>
        </w:rPr>
        <w:t>FTS</w:t>
      </w:r>
      <w:r w:rsidR="00655B11">
        <w:rPr>
          <w:rFonts w:ascii="Cambria" w:eastAsiaTheme="minorEastAsia" w:hAnsi="Cambria"/>
        </w:rPr>
        <w:t xml:space="preserve"> </w:t>
      </w:r>
      <w:r w:rsidR="00D85563">
        <w:rPr>
          <w:rFonts w:ascii="Cambria" w:eastAsiaTheme="minorEastAsia" w:hAnsi="Cambria"/>
        </w:rPr>
        <w:t xml:space="preserve">from its initial value </w:t>
      </w:r>
      <w:r w:rsidR="00D85563" w:rsidRPr="00E268D1">
        <w:rPr>
          <w:rFonts w:ascii="Cambria" w:eastAsiaTheme="minorEastAsia" w:hAnsi="Cambria"/>
          <w:i/>
          <w:iCs/>
        </w:rPr>
        <w:t>FTS</w:t>
      </w:r>
      <w:r w:rsidR="00D85563" w:rsidRPr="00E268D1">
        <w:rPr>
          <w:rFonts w:ascii="Cambria" w:eastAsiaTheme="minorEastAsia" w:hAnsi="Cambria"/>
          <w:i/>
          <w:iCs/>
          <w:vertAlign w:val="subscript"/>
        </w:rPr>
        <w:t>0</w:t>
      </w:r>
      <w:r w:rsidR="00D85563">
        <w:rPr>
          <w:rFonts w:ascii="Cambria" w:eastAsiaTheme="minorEastAsia" w:hAnsi="Cambria"/>
        </w:rPr>
        <w:t xml:space="preserve"> </w:t>
      </w:r>
      <w:r w:rsidR="00655B11">
        <w:rPr>
          <w:rFonts w:ascii="Cambria" w:eastAsiaTheme="minorEastAsia" w:hAnsi="Cambria"/>
        </w:rPr>
        <w:t xml:space="preserve">by promoting thyroid growth and upregulating the amount of thyroid hormone produced by remaining thyroid follicular cells.   </w:t>
      </w:r>
      <w:r w:rsidR="0076399E">
        <w:rPr>
          <w:rFonts w:ascii="Cambria" w:hAnsi="Cambria"/>
        </w:rPr>
        <w:t>It also increases as the thyroid attempts to regenerate</w:t>
      </w:r>
      <w:r w:rsidR="00941D79">
        <w:rPr>
          <w:rFonts w:ascii="Cambria" w:hAnsi="Cambria"/>
        </w:rPr>
        <w:t xml:space="preserve"> via cell division and upregulates hormone </w:t>
      </w:r>
      <w:r w:rsidR="00941D79">
        <w:rPr>
          <w:rFonts w:ascii="Cambria" w:hAnsi="Cambria"/>
        </w:rPr>
        <w:lastRenderedPageBreak/>
        <w:t>secretion and excretion</w:t>
      </w:r>
      <w:r w:rsidR="0076399E">
        <w:rPr>
          <w:rFonts w:ascii="Cambria" w:hAnsi="Cambria"/>
        </w:rPr>
        <w:t xml:space="preserve"> </w:t>
      </w:r>
      <w:r w:rsidR="00941D79">
        <w:rPr>
          <w:rFonts w:ascii="Cambria" w:hAnsi="Cambria"/>
        </w:rPr>
        <w:t xml:space="preserve">in response to </w:t>
      </w:r>
      <w:r w:rsidR="00FB362E">
        <w:rPr>
          <w:rFonts w:ascii="Cambria" w:hAnsi="Cambria"/>
        </w:rPr>
        <w:t xml:space="preserve">a </w:t>
      </w:r>
      <w:r w:rsidR="00941D79">
        <w:rPr>
          <w:rFonts w:ascii="Cambria" w:hAnsi="Cambria"/>
        </w:rPr>
        <w:t>perturbed HPT-axis and cellular destruction</w:t>
      </w:r>
      <w:r w:rsidR="00E268D1">
        <w:rPr>
          <w:rFonts w:ascii="Cambria" w:hAnsi="Cambria"/>
        </w:rPr>
        <w:fldChar w:fldCharType="begin"/>
      </w:r>
      <w:r w:rsidR="004626F7">
        <w:rPr>
          <w:rFonts w:ascii="Cambria" w:hAnsi="Cambria"/>
        </w:rPr>
        <w:instrText xml:space="preserve"> ADDIN ZOTERO_ITEM CSL_CITATION {"citationID":"2Y3Zd2Im","properties":{"formattedCitation":"\\super 14\\nosupersub{}","plainCitation":"14","noteIndex":0},"citationItems":[{"id":439,"uris":["http://zotero.org/users/local/hlaweYgq/items/AHN5XDIQ"],"itemData":{"id":439,"type":"article-journal","abstract":"Although having the capacity to grow in response to a stimulus that perturbs the pituitary-thyroid axis, the thyroid gland is considered not a regenerative organ. In this study, partial thyroidectomy (PTx) was used to produce a condition for thyroid regeneration. In the intact thyroid gland, the central areas of both lobes served as the proliferative centers where microfollicles, and bromodeoxyuridine (BrdU)-positive and/or C cells, were localized. Two weeks after PTx, the number of BrdU-positive cells and cells with clear or faintly eosinophilic cytoplasm were markedly increased in the central area and continuous to the cut edge. Clear cells were scant in the cytoplasm, as determined by electron microscopy; some retained the characteristics of calcitonin-producing C cells by having neuroendocrine granules, whereas others retained follicular cell-specific features, such as the juxtaposition to a lumen with microvilli. Some cells were BrdU-positive and expressed Foxa2, the definitive endoderm lineage marker. Serum TSH levels drastically changed due to the thyroidectomy-induced acute reduction in T4-generating tissue, resulting in a goitrogenesis setting. Microarray followed by pathway analysis revealed that the expression of genes involved in embryonic development and cancer was affected by PTx. The results suggest that both C cells and follicular cells may be altered by PTx to become immature cells or immature cells that might be derived from stem/progenitor cells on their way to differentiation into C cells or follicular cells. These immature clear cells may participate in the repair and/or regeneration of the thyroid gland.","container-title":"Endocrinology","DOI":"10.1210/en.2011-1365","ISSN":"0013-7227, 1945-7170","issue":"5","language":"en","page":"2514-2525","source":"DOI.org (Crossref)","title":"Thyroid Regeneration: Characterization of Clear Cells After Partial Thyroidectomy","title-short":"Thyroid Regeneration","volume":"153","author":[{"family":"Ozaki","given":"Takashi"},{"family":"Matsubara","given":"Tsutomu"},{"family":"Seo","given":"Daekwan"},{"family":"Okamoto","given":"Minoru"},{"family":"Nagashima","given":"Kunio"},{"family":"Sasaki","given":"Yoshihito"},{"family":"Hayase","given":"Suguru"},{"family":"Murata","given":"Tsubasa"},{"family":"Liao","given":"Xiao-Hui"},{"family":"Hanson","given":"Jeffrey"},{"family":"Rodriguez-Canales","given":"Jaime"},{"family":"Thorgeirsson","given":"Snorri S."},{"family":"Kakudo","given":"Kennichi"},{"family":"Refetoff","given":"Samuel"},{"family":"Kimura","given":"Shioko"}],"issued":{"date-parts":[["2012",5,1]]}}}],"schema":"https://github.com/citation-style-language/schema/raw/master/csl-citation.json"} </w:instrText>
      </w:r>
      <w:r w:rsidR="00E268D1">
        <w:rPr>
          <w:rFonts w:ascii="Cambria" w:hAnsi="Cambria"/>
        </w:rPr>
        <w:fldChar w:fldCharType="separate"/>
      </w:r>
      <w:r w:rsidR="004626F7" w:rsidRPr="004626F7">
        <w:rPr>
          <w:rFonts w:ascii="Cambria" w:hAnsi="Cambria" w:cs="Times New Roman"/>
          <w:szCs w:val="24"/>
          <w:vertAlign w:val="superscript"/>
        </w:rPr>
        <w:t>14</w:t>
      </w:r>
      <w:r w:rsidR="00E268D1">
        <w:rPr>
          <w:rFonts w:ascii="Cambria" w:hAnsi="Cambria"/>
        </w:rPr>
        <w:fldChar w:fldCharType="end"/>
      </w:r>
      <w:r w:rsidR="0068109B">
        <w:rPr>
          <w:rFonts w:ascii="Cambria" w:hAnsi="Cambria"/>
        </w:rPr>
        <w:t xml:space="preserve">.  </w:t>
      </w:r>
      <w:r w:rsidR="00941D79" w:rsidRPr="00E268D1">
        <w:rPr>
          <w:rFonts w:ascii="Cambria" w:hAnsi="Cambria"/>
          <w:i/>
          <w:iCs/>
        </w:rPr>
        <w:t>FTS</w:t>
      </w:r>
      <w:r w:rsidR="00941D79">
        <w:rPr>
          <w:rFonts w:ascii="Cambria" w:hAnsi="Cambria"/>
        </w:rPr>
        <w:t xml:space="preserve"> decreases</w:t>
      </w:r>
      <w:r w:rsidR="00655B11">
        <w:rPr>
          <w:rFonts w:ascii="Cambria" w:hAnsi="Cambria"/>
        </w:rPr>
        <w:t xml:space="preserve"> </w:t>
      </w:r>
      <w:proofErr w:type="gramStart"/>
      <w:r w:rsidR="00941D79">
        <w:rPr>
          <w:rFonts w:ascii="Cambria" w:hAnsi="Cambria"/>
        </w:rPr>
        <w:t>as a result of</w:t>
      </w:r>
      <w:proofErr w:type="gramEnd"/>
      <w:r>
        <w:rPr>
          <w:rFonts w:ascii="Cambria" w:hAnsi="Cambria"/>
        </w:rPr>
        <w:t xml:space="preserve"> follicular cell destruction by TPOAb</w:t>
      </w:r>
      <w:r w:rsidR="00655B11">
        <w:rPr>
          <w:rFonts w:ascii="Cambria" w:hAnsi="Cambria"/>
        </w:rPr>
        <w:t xml:space="preserve"> (third term)</w:t>
      </w:r>
      <w:r>
        <w:rPr>
          <w:rFonts w:ascii="Cambria" w:hAnsi="Cambr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326"/>
      </w:tblGrid>
      <w:tr w:rsidR="00D02C1B" w:rsidRPr="00503473" w14:paraId="1C70AFFF" w14:textId="77777777" w:rsidTr="008B7A11">
        <w:trPr>
          <w:trHeight w:val="624"/>
          <w:jc w:val="center"/>
        </w:trPr>
        <w:tc>
          <w:tcPr>
            <w:tcW w:w="4390" w:type="dxa"/>
          </w:tcPr>
          <w:p w14:paraId="3B9AF3A8" w14:textId="323E2EA2" w:rsidR="00D02C1B" w:rsidRPr="00503473" w:rsidRDefault="00000000" w:rsidP="00A64469">
            <w:pPr>
              <w:jc w:val="both"/>
              <w:rPr>
                <w:rFonts w:ascii="Cambria" w:hAnsi="Cambria"/>
              </w:rPr>
            </w:pPr>
            <m:oMathPara>
              <m:oMath>
                <m:f>
                  <m:fPr>
                    <m:ctrlPr>
                      <w:rPr>
                        <w:rFonts w:ascii="Cambria Math" w:hAnsi="Cambria Math"/>
                      </w:rPr>
                    </m:ctrlPr>
                  </m:fPr>
                  <m:num>
                    <m:r>
                      <w:rPr>
                        <w:rFonts w:ascii="Cambria Math" w:hAnsi="Cambria Math"/>
                      </w:rPr>
                      <m:t>d</m:t>
                    </m:r>
                    <m:r>
                      <m:rPr>
                        <m:nor/>
                      </m:rPr>
                      <w:rPr>
                        <w:rFonts w:ascii="Cambria Math" w:hAnsi="Cambria Math"/>
                        <w:i/>
                        <w:iCs/>
                      </w:rPr>
                      <m:t>FTS</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FTS</m:t>
                    </m:r>
                  </m:sub>
                </m:sSub>
                <m:d>
                  <m:dPr>
                    <m:ctrlPr>
                      <w:rPr>
                        <w:rFonts w:ascii="Cambria Math" w:eastAsiaTheme="minorEastAsia" w:hAnsi="Cambria Math"/>
                      </w:rPr>
                    </m:ctrlPr>
                  </m:dPr>
                  <m:e>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FTS</m:t>
                            </m:r>
                            <m:ctrlPr>
                              <w:rPr>
                                <w:rFonts w:ascii="Cambria Math" w:eastAsiaTheme="minorEastAsia" w:hAnsi="Cambria Math"/>
                              </w:rPr>
                            </m:ctrlPr>
                          </m:e>
                          <m:sub>
                            <m:r>
                              <w:rPr>
                                <w:rFonts w:ascii="Cambria Math" w:eastAsiaTheme="minorEastAsia" w:hAnsi="Cambria Math"/>
                              </w:rPr>
                              <m:t>0</m:t>
                            </m:r>
                          </m:sub>
                        </m:sSub>
                        <m:ctrlPr>
                          <w:rPr>
                            <w:rFonts w:ascii="Cambria Math" w:eastAsiaTheme="minorEastAsia" w:hAnsi="Cambria Math"/>
                            <w:i/>
                          </w:rPr>
                        </m:ctrlPr>
                      </m:num>
                      <m:den>
                        <m:r>
                          <w:rPr>
                            <w:rFonts w:ascii="Cambria Math" w:eastAsiaTheme="minorEastAsia" w:hAnsi="Cambria Math"/>
                          </w:rPr>
                          <m:t>FTS</m:t>
                        </m:r>
                        <m:ctrlPr>
                          <w:rPr>
                            <w:rFonts w:ascii="Cambria Math" w:eastAsiaTheme="minorEastAsia" w:hAnsi="Cambria Math"/>
                            <w:i/>
                          </w:rPr>
                        </m:ctrlPr>
                      </m:den>
                    </m:f>
                    <m:r>
                      <w:rPr>
                        <w:rFonts w:ascii="Cambria Math" w:eastAsiaTheme="minorEastAsia" w:hAnsi="Cambria Math"/>
                      </w:rPr>
                      <m:t>TSH</m:t>
                    </m:r>
                    <m:ctrlPr>
                      <w:rPr>
                        <w:rFonts w:ascii="Cambria Math" w:eastAsiaTheme="minorEastAsia" w:hAnsi="Cambria Math"/>
                        <w:i/>
                      </w:rPr>
                    </m:ctrlPr>
                  </m:e>
                </m:d>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FTS</m:t>
                    </m:r>
                  </m:sub>
                </m:sSub>
                <m:d>
                  <m:dPr>
                    <m:ctrlPr>
                      <w:rPr>
                        <w:rFonts w:ascii="Cambria Math" w:hAnsi="Cambria Math"/>
                        <w:i/>
                      </w:rPr>
                    </m:ctrlPr>
                  </m:dPr>
                  <m:e>
                    <m:r>
                      <m:rPr>
                        <m:nor/>
                      </m:rPr>
                      <w:rPr>
                        <w:rFonts w:ascii="Cambria Math" w:hAnsi="Cambria Math"/>
                        <w:i/>
                        <w:iCs/>
                      </w:rPr>
                      <m:t>FTS</m:t>
                    </m:r>
                  </m:e>
                </m:d>
                <m:d>
                  <m:dPr>
                    <m:ctrlPr>
                      <w:rPr>
                        <w:rFonts w:ascii="Cambria Math" w:hAnsi="Cambria Math"/>
                        <w:i/>
                      </w:rPr>
                    </m:ctrlPr>
                  </m:dPr>
                  <m:e>
                    <m:r>
                      <m:rPr>
                        <m:nor/>
                      </m:rPr>
                      <w:rPr>
                        <w:rFonts w:ascii="Cambria Math" w:hAnsi="Cambria Math"/>
                        <w:i/>
                        <w:iCs/>
                      </w:rPr>
                      <m:t>Ab</m:t>
                    </m:r>
                  </m:e>
                </m:d>
              </m:oMath>
            </m:oMathPara>
          </w:p>
        </w:tc>
        <w:tc>
          <w:tcPr>
            <w:tcW w:w="640" w:type="dxa"/>
          </w:tcPr>
          <w:p w14:paraId="4282512B" w14:textId="214805F9" w:rsidR="00D02C1B" w:rsidRPr="00503473" w:rsidRDefault="00E268D1" w:rsidP="00A64469">
            <w:pPr>
              <w:jc w:val="right"/>
              <w:rPr>
                <w:rFonts w:ascii="Cambria" w:hAnsi="Cambria"/>
              </w:rPr>
            </w:pPr>
            <w:r>
              <w:rPr>
                <w:rFonts w:ascii="Cambria" w:hAnsi="Cambria"/>
              </w:rPr>
              <w:t>mL/</w:t>
            </w:r>
            <w:r w:rsidR="009D4734">
              <w:rPr>
                <w:rFonts w:ascii="Cambria" w:hAnsi="Cambria"/>
              </w:rPr>
              <w:t>hr</w:t>
            </w:r>
            <w:r>
              <w:rPr>
                <w:rFonts w:ascii="Cambria" w:hAnsi="Cambria"/>
              </w:rPr>
              <w:t xml:space="preserve"> </w:t>
            </w:r>
            <w:commentRangeStart w:id="12"/>
            <w:commentRangeStart w:id="13"/>
            <w:r w:rsidR="00D02C1B" w:rsidRPr="00503473">
              <w:rPr>
                <w:rFonts w:ascii="Cambria" w:hAnsi="Cambria"/>
              </w:rPr>
              <w:t>(5)</w:t>
            </w:r>
            <w:commentRangeEnd w:id="12"/>
            <w:r w:rsidR="00557755">
              <w:rPr>
                <w:rStyle w:val="CommentReference"/>
              </w:rPr>
              <w:commentReference w:id="12"/>
            </w:r>
            <w:commentRangeEnd w:id="13"/>
            <w:r w:rsidR="004F524E">
              <w:rPr>
                <w:rStyle w:val="CommentReference"/>
              </w:rPr>
              <w:commentReference w:id="13"/>
            </w:r>
          </w:p>
        </w:tc>
      </w:tr>
    </w:tbl>
    <w:p w14:paraId="714FEB02" w14:textId="77777777" w:rsidR="00C22765" w:rsidRDefault="00C22765" w:rsidP="0006159F">
      <w:pPr>
        <w:jc w:val="both"/>
        <w:rPr>
          <w:rFonts w:ascii="Cambria" w:hAnsi="Cambria"/>
        </w:rPr>
      </w:pPr>
    </w:p>
    <w:p w14:paraId="35177F55" w14:textId="77777777" w:rsidR="00D94402" w:rsidRDefault="00D94402" w:rsidP="00D94402">
      <w:pPr>
        <w:jc w:val="center"/>
        <w:rPr>
          <w:rFonts w:ascii="Cambria" w:hAnsi="Cambria"/>
        </w:rPr>
      </w:pPr>
      <w:r>
        <w:rPr>
          <w:rFonts w:ascii="Cambria" w:hAnsi="Cambria"/>
          <w:noProof/>
        </w:rPr>
        <w:drawing>
          <wp:inline distT="0" distB="0" distL="0" distR="0" wp14:anchorId="731444A7" wp14:editId="5BB94EA9">
            <wp:extent cx="4866734" cy="277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t="1418" b="1418"/>
                    <a:stretch>
                      <a:fillRect/>
                    </a:stretch>
                  </pic:blipFill>
                  <pic:spPr bwMode="auto">
                    <a:xfrm>
                      <a:off x="0" y="0"/>
                      <a:ext cx="4866734" cy="2774950"/>
                    </a:xfrm>
                    <a:prstGeom prst="rect">
                      <a:avLst/>
                    </a:prstGeom>
                    <a:noFill/>
                    <a:ln>
                      <a:noFill/>
                    </a:ln>
                    <a:extLst>
                      <a:ext uri="{53640926-AAD7-44D8-BBD7-CCE9431645EC}">
                        <a14:shadowObscured xmlns:a14="http://schemas.microsoft.com/office/drawing/2010/main"/>
                      </a:ext>
                    </a:extLst>
                  </pic:spPr>
                </pic:pic>
              </a:graphicData>
            </a:graphic>
          </wp:inline>
        </w:drawing>
      </w:r>
    </w:p>
    <w:p w14:paraId="178CB68D" w14:textId="4CB64453" w:rsidR="00D94402" w:rsidRPr="00D94402" w:rsidRDefault="00D94402" w:rsidP="00D94402">
      <w:pPr>
        <w:rPr>
          <w:rFonts w:ascii="Cambria" w:hAnsi="Cambria"/>
        </w:rPr>
      </w:pPr>
      <w:commentRangeStart w:id="14"/>
      <w:commentRangeStart w:id="15"/>
      <w:r>
        <w:rPr>
          <w:rFonts w:ascii="Cambria" w:eastAsiaTheme="minorEastAsia" w:hAnsi="Cambria" w:cs="Arial"/>
          <w:b/>
          <w:bCs/>
          <w:sz w:val="18"/>
          <w:szCs w:val="18"/>
        </w:rPr>
        <w:t xml:space="preserve">Figure </w:t>
      </w:r>
      <w:r w:rsidR="00AD2228">
        <w:rPr>
          <w:rFonts w:ascii="Cambria" w:eastAsiaTheme="minorEastAsia" w:hAnsi="Cambria" w:cs="Arial"/>
          <w:b/>
          <w:bCs/>
          <w:sz w:val="18"/>
          <w:szCs w:val="18"/>
        </w:rPr>
        <w:t>2</w:t>
      </w:r>
      <w:r>
        <w:rPr>
          <w:rFonts w:ascii="Cambria" w:eastAsiaTheme="minorEastAsia" w:hAnsi="Cambria" w:cs="Arial"/>
          <w:b/>
          <w:bCs/>
          <w:sz w:val="18"/>
          <w:szCs w:val="18"/>
        </w:rPr>
        <w:t>:</w:t>
      </w:r>
      <w:commentRangeEnd w:id="14"/>
      <w:r w:rsidR="00E40399">
        <w:rPr>
          <w:rStyle w:val="CommentReference"/>
        </w:rPr>
        <w:commentReference w:id="14"/>
      </w:r>
      <w:commentRangeEnd w:id="15"/>
      <w:r w:rsidR="002F4B4F">
        <w:rPr>
          <w:rStyle w:val="CommentReference"/>
        </w:rPr>
        <w:commentReference w:id="15"/>
      </w:r>
      <w:r>
        <w:rPr>
          <w:rFonts w:ascii="Cambria" w:eastAsiaTheme="minorEastAsia" w:hAnsi="Cambria" w:cs="Arial"/>
          <w:b/>
          <w:bCs/>
          <w:sz w:val="18"/>
          <w:szCs w:val="18"/>
        </w:rPr>
        <w:t xml:space="preserve"> </w:t>
      </w:r>
      <w:r>
        <w:rPr>
          <w:rFonts w:ascii="Cambria" w:eastAsiaTheme="minorEastAsia" w:hAnsi="Cambria" w:cs="Arial"/>
          <w:sz w:val="18"/>
          <w:szCs w:val="18"/>
        </w:rPr>
        <w:t>Immune system submodel</w:t>
      </w:r>
      <w:r w:rsidR="0068109B">
        <w:rPr>
          <w:rFonts w:ascii="Cambria" w:eastAsiaTheme="minorEastAsia" w:hAnsi="Cambria" w:cs="Arial"/>
          <w:sz w:val="18"/>
          <w:szCs w:val="18"/>
        </w:rPr>
        <w:t xml:space="preserve">.  </w:t>
      </w:r>
      <w:r>
        <w:rPr>
          <w:rFonts w:ascii="Cambria" w:eastAsiaTheme="minorEastAsia" w:hAnsi="Cambria" w:cs="Arial"/>
          <w:sz w:val="18"/>
          <w:szCs w:val="18"/>
        </w:rPr>
        <w:t>Green arrows represent stimulatory effects causing proliferation or differentiation, while red arrows represent degradation or destruction</w:t>
      </w:r>
      <w:r w:rsidR="0068109B">
        <w:rPr>
          <w:rFonts w:ascii="Cambria" w:eastAsiaTheme="minorEastAsia" w:hAnsi="Cambria" w:cs="Arial"/>
          <w:sz w:val="18"/>
          <w:szCs w:val="18"/>
        </w:rPr>
        <w:t xml:space="preserve">.  </w:t>
      </w:r>
      <w:r w:rsidR="00557755">
        <w:rPr>
          <w:rFonts w:ascii="Cambria" w:eastAsiaTheme="minorEastAsia" w:hAnsi="Cambria" w:cs="Arial"/>
          <w:sz w:val="18"/>
          <w:szCs w:val="18"/>
        </w:rPr>
        <w:t xml:space="preserve"> T4 in plasma enters the B-cell and generates T3 for </w:t>
      </w:r>
      <w:r w:rsidR="000A0426">
        <w:rPr>
          <w:rFonts w:ascii="Cambria" w:eastAsiaTheme="minorEastAsia" w:hAnsi="Cambria" w:cs="Arial"/>
          <w:sz w:val="18"/>
          <w:szCs w:val="18"/>
        </w:rPr>
        <w:t>thyromimetic</w:t>
      </w:r>
      <w:r w:rsidR="00557755">
        <w:rPr>
          <w:rFonts w:ascii="Cambria" w:eastAsiaTheme="minorEastAsia" w:hAnsi="Cambria" w:cs="Arial"/>
          <w:sz w:val="18"/>
          <w:szCs w:val="18"/>
        </w:rPr>
        <w:t xml:space="preserve"> effect</w:t>
      </w:r>
      <w:r w:rsidR="000A0426">
        <w:rPr>
          <w:rFonts w:ascii="Cambria" w:eastAsiaTheme="minorEastAsia" w:hAnsi="Cambria" w:cs="Arial"/>
          <w:sz w:val="18"/>
          <w:szCs w:val="18"/>
        </w:rPr>
        <w:t>s</w:t>
      </w:r>
      <w:r w:rsidR="0068109B">
        <w:rPr>
          <w:rFonts w:ascii="Cambria" w:eastAsiaTheme="minorEastAsia" w:hAnsi="Cambria" w:cs="Arial"/>
          <w:sz w:val="18"/>
          <w:szCs w:val="18"/>
        </w:rPr>
        <w:t xml:space="preserve">.  </w:t>
      </w:r>
      <w:r>
        <w:rPr>
          <w:rFonts w:ascii="Cambria" w:eastAsiaTheme="minorEastAsia" w:hAnsi="Cambria" w:cs="Arial"/>
          <w:sz w:val="18"/>
          <w:szCs w:val="18"/>
        </w:rPr>
        <w:t>The double-headed black arrow from B-cells to plasma cells indicates differentiation in which a B-cell matures into a plasma cell.</w:t>
      </w:r>
      <w:ins w:id="16" w:author="Joe DiStefano III" w:date="2023-07-08T12:58:00Z">
        <w:r w:rsidR="00FB362E">
          <w:rPr>
            <w:rFonts w:ascii="Cambria" w:eastAsiaTheme="minorEastAsia" w:hAnsi="Cambria" w:cs="Arial"/>
            <w:sz w:val="18"/>
            <w:szCs w:val="18"/>
          </w:rPr>
          <w:t xml:space="preserve">  </w:t>
        </w:r>
      </w:ins>
    </w:p>
    <w:p w14:paraId="4C0A20D9" w14:textId="5A045612" w:rsidR="00D02C1B" w:rsidRDefault="00D02C1B" w:rsidP="0006159F">
      <w:pPr>
        <w:jc w:val="both"/>
        <w:rPr>
          <w:rFonts w:ascii="Cambria" w:hAnsi="Cambria"/>
        </w:rPr>
      </w:pPr>
      <w:r>
        <w:rPr>
          <w:rFonts w:ascii="Cambria" w:hAnsi="Cambria"/>
        </w:rPr>
        <w:t xml:space="preserve">TPOAb and TGAb are </w:t>
      </w:r>
      <w:r w:rsidR="00E40399">
        <w:rPr>
          <w:rFonts w:ascii="Cambria" w:hAnsi="Cambria"/>
        </w:rPr>
        <w:t xml:space="preserve">aggregated </w:t>
      </w:r>
      <w:r>
        <w:rPr>
          <w:rFonts w:ascii="Cambria" w:hAnsi="Cambria"/>
        </w:rPr>
        <w:t xml:space="preserve">into a single compartment </w:t>
      </w:r>
      <w:r>
        <w:rPr>
          <w:rFonts w:ascii="Cambria" w:hAnsi="Cambria"/>
          <w:i/>
          <w:iCs/>
        </w:rPr>
        <w:t>Ab</w:t>
      </w:r>
      <w:r w:rsidR="00557755">
        <w:rPr>
          <w:rFonts w:ascii="Cambria" w:hAnsi="Cambria"/>
          <w:i/>
          <w:iCs/>
        </w:rPr>
        <w:t xml:space="preserve"> </w:t>
      </w:r>
      <w:r w:rsidR="00557755">
        <w:rPr>
          <w:rFonts w:ascii="Cambria" w:hAnsi="Cambria"/>
        </w:rPr>
        <w:t>in ODE (6)</w:t>
      </w:r>
      <w:r w:rsidR="0068109B">
        <w:rPr>
          <w:rFonts w:ascii="Cambria" w:hAnsi="Cambria"/>
        </w:rPr>
        <w:t xml:space="preserve">.  </w:t>
      </w:r>
      <w:r>
        <w:rPr>
          <w:rFonts w:ascii="Cambria" w:hAnsi="Cambria"/>
        </w:rPr>
        <w:t>The dynamics of antibody in</w:t>
      </w:r>
      <w:r w:rsidR="00E268D1">
        <w:rPr>
          <w:rFonts w:ascii="Cambria" w:hAnsi="Cambria"/>
        </w:rPr>
        <w:t xml:space="preserve"> </w:t>
      </w:r>
      <w:r w:rsidR="00E40399">
        <w:rPr>
          <w:rFonts w:ascii="Cambria" w:hAnsi="Cambria"/>
        </w:rPr>
        <w:t>plasma a</w:t>
      </w:r>
      <w:r>
        <w:rPr>
          <w:rFonts w:ascii="Cambria" w:hAnsi="Cambria"/>
        </w:rPr>
        <w:t>re modeled as the difference between plasma cell antibody production and the loss of antibody either through inter</w:t>
      </w:r>
      <w:r w:rsidR="0047429E">
        <w:rPr>
          <w:rFonts w:ascii="Cambria" w:hAnsi="Cambria"/>
        </w:rPr>
        <w:t xml:space="preserve">nalization by thyroid cells or due to </w:t>
      </w:r>
      <w:r w:rsidR="00955605">
        <w:rPr>
          <w:rFonts w:ascii="Cambria" w:hAnsi="Cambria"/>
        </w:rPr>
        <w:t>degradation</w:t>
      </w:r>
      <w:r w:rsidR="0047429E">
        <w:rPr>
          <w:rFonts w:ascii="Cambria" w:hAnsi="Cambria"/>
        </w:rPr>
        <w:t xml:space="preserve"> calculated from experimental </w:t>
      </w:r>
      <w:r w:rsidR="00B52F52">
        <w:rPr>
          <w:rFonts w:ascii="Cambria" w:hAnsi="Cambria"/>
        </w:rPr>
        <w:t>half-life</w:t>
      </w:r>
      <w:r w:rsidR="00B52F52">
        <w:rPr>
          <w:rFonts w:ascii="Cambria" w:hAnsi="Cambria"/>
          <w:vertAlign w:val="superscript"/>
        </w:rPr>
        <w:t>12</w:t>
      </w:r>
      <w:r w:rsidR="0068109B">
        <w:rPr>
          <w:rFonts w:ascii="Cambria" w:hAnsi="Cambria"/>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572"/>
      </w:tblGrid>
      <w:tr w:rsidR="0047429E" w:rsidRPr="00503473" w14:paraId="1356FDD1" w14:textId="77777777" w:rsidTr="00F116EE">
        <w:trPr>
          <w:trHeight w:val="624"/>
          <w:jc w:val="center"/>
        </w:trPr>
        <w:tc>
          <w:tcPr>
            <w:tcW w:w="4390" w:type="dxa"/>
          </w:tcPr>
          <w:p w14:paraId="51B1D33D" w14:textId="77777777" w:rsidR="0047429E" w:rsidRPr="00503473" w:rsidRDefault="00000000" w:rsidP="00A64469">
            <w:pPr>
              <w:jc w:val="both"/>
              <w:rPr>
                <w:rFonts w:ascii="Cambria" w:hAnsi="Cambria"/>
              </w:rPr>
            </w:pPr>
            <m:oMathPara>
              <m:oMath>
                <m:f>
                  <m:fPr>
                    <m:ctrlPr>
                      <w:rPr>
                        <w:rFonts w:ascii="Cambria Math" w:eastAsiaTheme="minorEastAsia" w:hAnsi="Cambria Math"/>
                      </w:rPr>
                    </m:ctrlPr>
                  </m:fPr>
                  <m:num>
                    <m:r>
                      <w:rPr>
                        <w:rFonts w:ascii="Cambria Math" w:eastAsiaTheme="minorEastAsia" w:hAnsi="Cambria Math"/>
                      </w:rPr>
                      <m:t>d</m:t>
                    </m:r>
                    <m:r>
                      <m:rPr>
                        <m:nor/>
                      </m:rPr>
                      <w:rPr>
                        <w:rFonts w:ascii="Cambria Math" w:eastAsiaTheme="minorEastAsia" w:hAnsi="Cambria Math"/>
                        <w:i/>
                        <w:iCs/>
                      </w:rPr>
                      <m:t>Ab</m:t>
                    </m:r>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Ab</m:t>
                    </m:r>
                  </m:sub>
                </m:sSub>
                <m:r>
                  <w:rPr>
                    <w:rFonts w:ascii="Cambria Math" w:eastAsiaTheme="minorEastAsia" w:hAnsi="Cambria Math"/>
                  </w:rPr>
                  <m:t>P-</m:t>
                </m:r>
                <m:r>
                  <m:rPr>
                    <m:nor/>
                  </m:rPr>
                  <w:rPr>
                    <w:rFonts w:ascii="Cambria Math" w:eastAsiaTheme="minorEastAsia" w:hAnsi="Cambria Math"/>
                    <w:i/>
                    <w:iCs/>
                  </w:rPr>
                  <m:t>Ab</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FTS</m:t>
                        </m:r>
                      </m:sub>
                    </m:sSub>
                    <m:r>
                      <w:rPr>
                        <w:rFonts w:ascii="Cambria Math" w:eastAsiaTheme="minorEastAsia" w:hAnsi="Cambria Math"/>
                      </w:rPr>
                      <m:t>FTS</m:t>
                    </m:r>
                  </m:e>
                </m:d>
              </m:oMath>
            </m:oMathPara>
          </w:p>
        </w:tc>
        <w:tc>
          <w:tcPr>
            <w:tcW w:w="640" w:type="dxa"/>
          </w:tcPr>
          <w:p w14:paraId="2E01BA5B" w14:textId="3F95A7E9" w:rsidR="0047429E" w:rsidRPr="00503473" w:rsidRDefault="009D4734" w:rsidP="00A64469">
            <w:pPr>
              <w:jc w:val="right"/>
              <w:rPr>
                <w:rFonts w:ascii="Cambria" w:hAnsi="Cambria"/>
              </w:rPr>
            </w:pPr>
            <w:r>
              <w:rPr>
                <w:rFonts w:ascii="Cambria" w:hAnsi="Cambria"/>
              </w:rPr>
              <w:t>IU\(mL·</w:t>
            </w:r>
            <w:proofErr w:type="gramStart"/>
            <w:r>
              <w:rPr>
                <w:rFonts w:ascii="Cambria" w:hAnsi="Cambria"/>
              </w:rPr>
              <w:t>hr)</w:t>
            </w:r>
            <w:r w:rsidR="0047429E" w:rsidRPr="00503473">
              <w:rPr>
                <w:rFonts w:ascii="Cambria" w:hAnsi="Cambria"/>
              </w:rPr>
              <w:t>(</w:t>
            </w:r>
            <w:proofErr w:type="gramEnd"/>
            <w:r w:rsidR="0047429E" w:rsidRPr="00503473">
              <w:rPr>
                <w:rFonts w:ascii="Cambria" w:hAnsi="Cambria"/>
              </w:rPr>
              <w:t>6)</w:t>
            </w:r>
          </w:p>
        </w:tc>
      </w:tr>
    </w:tbl>
    <w:p w14:paraId="37166766" w14:textId="6906EC43" w:rsidR="00655B11" w:rsidRPr="009D4734" w:rsidRDefault="004F524E" w:rsidP="00655B11">
      <w:pPr>
        <w:rPr>
          <w:rFonts w:ascii="Cambria" w:eastAsiaTheme="minorEastAsia" w:hAnsi="Cambria"/>
        </w:rPr>
      </w:pPr>
      <w:r w:rsidRPr="009D4734">
        <w:rPr>
          <w:rFonts w:ascii="Cambria" w:hAnsi="Cambria"/>
        </w:rPr>
        <w:t xml:space="preserve">The terms with form </w:t>
      </w:r>
      <m:oMath>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C+</m:t>
            </m:r>
            <m:r>
              <m:rPr>
                <m:sty m:val="p"/>
              </m:rPr>
              <w:rPr>
                <w:rFonts w:ascii="Cambria Math" w:hAnsi="Cambria Math"/>
              </w:rPr>
              <m:t>τ</m:t>
            </m:r>
            <m:ctrlPr>
              <w:rPr>
                <w:rFonts w:ascii="Cambria Math" w:hAnsi="Cambria Math"/>
                <w:i/>
              </w:rPr>
            </m:ctrlPr>
          </m:den>
        </m:f>
      </m:oMath>
      <w:r w:rsidRPr="009D4734">
        <w:rPr>
          <w:rFonts w:ascii="Cambria" w:eastAsiaTheme="minorEastAsia" w:hAnsi="Cambria"/>
        </w:rPr>
        <w:t xml:space="preserve"> in the B-cell and T-cell equations (1) and (4) represent the saturable, threshold-dependent cytokine production and activation of the cells</w:t>
      </w:r>
      <w:r w:rsidR="0068109B" w:rsidRPr="009D4734">
        <w:rPr>
          <w:rFonts w:ascii="Cambria" w:eastAsiaTheme="minorEastAsia" w:hAnsi="Cambria"/>
        </w:rPr>
        <w:t xml:space="preserve">.  </w:t>
      </w:r>
      <w:r w:rsidRPr="009D4734">
        <w:rPr>
          <w:rFonts w:ascii="Cambria" w:eastAsiaTheme="minorEastAsia" w:hAnsi="Cambria"/>
        </w:rPr>
        <w:t xml:space="preserve"> Cytokine levels far below the thresholds </w:t>
      </w:r>
      <m:oMath>
        <m:sSub>
          <m:sSubPr>
            <m:ctrlPr>
              <w:rPr>
                <w:rFonts w:ascii="Cambria Math" w:eastAsiaTheme="minorEastAsia" w:hAnsi="Cambria Math"/>
              </w:rPr>
            </m:ctrlPr>
          </m:sSubPr>
          <m:e>
            <m:r>
              <m:rPr>
                <m:sty m:val="p"/>
              </m:rPr>
              <w:rPr>
                <w:rFonts w:ascii="Cambria Math" w:eastAsiaTheme="minorEastAsia" w:hAnsi="Cambria Math"/>
              </w:rPr>
              <m:t>τ</m:t>
            </m:r>
          </m:e>
          <m:sub>
            <m:r>
              <m:rPr>
                <m:sty m:val="p"/>
              </m:rPr>
              <w:rPr>
                <w:rFonts w:ascii="Cambria Math" w:eastAsiaTheme="minorEastAsia" w:hAnsi="Cambria Math"/>
              </w:rPr>
              <m:t>B</m:t>
            </m:r>
          </m:sub>
        </m:sSub>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τ</m:t>
            </m:r>
          </m:e>
          <m:sub>
            <m:r>
              <m:rPr>
                <m:sty m:val="p"/>
              </m:rPr>
              <w:rPr>
                <w:rFonts w:ascii="Cambria Math" w:eastAsiaTheme="minorEastAsia" w:hAnsi="Cambria Math"/>
              </w:rPr>
              <m:t>T</m:t>
            </m:r>
          </m:sub>
        </m:sSub>
        <m:r>
          <w:rPr>
            <w:rFonts w:ascii="Cambria Math" w:eastAsiaTheme="minorEastAsia" w:hAnsi="Cambria Math"/>
          </w:rPr>
          <m:t xml:space="preserve"> </m:t>
        </m:r>
      </m:oMath>
      <w:commentRangeStart w:id="17"/>
      <w:commentRangeEnd w:id="17"/>
      <w:r w:rsidR="00E40399" w:rsidRPr="009D4734">
        <w:rPr>
          <w:rStyle w:val="CommentReference"/>
        </w:rPr>
        <w:commentReference w:id="17"/>
      </w:r>
      <w:r w:rsidRPr="009D4734">
        <w:rPr>
          <w:rFonts w:ascii="Cambria" w:eastAsiaTheme="minorEastAsia" w:hAnsi="Cambria"/>
        </w:rPr>
        <w:t>have little effect on cell dynamic, while the effect of very large cytokine levels is constant after the cell receptors are saturated</w:t>
      </w:r>
      <w:r w:rsidR="00E268D1" w:rsidRPr="009D4734">
        <w:rPr>
          <w:rFonts w:ascii="Cambria" w:eastAsiaTheme="minorEastAsia" w:hAnsi="Cambria"/>
        </w:rPr>
        <w:fldChar w:fldCharType="begin"/>
      </w:r>
      <w:r w:rsidR="004626F7">
        <w:rPr>
          <w:rFonts w:ascii="Cambria" w:eastAsiaTheme="minorEastAsia" w:hAnsi="Cambria"/>
        </w:rPr>
        <w:instrText xml:space="preserve"> ADDIN ZOTERO_ITEM CSL_CITATION {"citationID":"beBokakx","properties":{"formattedCitation":"\\super 11\\nosupersub{}","plainCitation":"11","noteIndex":0},"citationItems":[{"id":299,"uris":["http://zotero.org/users/local/hlaweYgq/items/IBHFFAHL"],"itemData":{"id":299,"type":"article-journal","abstract":"During an adaptive immune response from pathogen invasion, multiple cytokines are produced by various immune cells interacting jointly at the cellular level to mediate several processes. For example, studies have shown that regulation of interleukin-4 (IL-4) correlates with interleukin-2 (IL-2) induced lymphocyte proliferation. This motivates the need to better understand and model the mechanisms driving the dynamic interplay of proliferation of lymphocytes with the complex interaction effects of cytokines during an immune response. To address this challenge, we adopt a hybrid computational approach comprising of continuous, discrete and stochastic non-linear model formulations to predict a system-level immune response as a function of multiple dependent signals and interacting agents including cytokines and targeted immune cells. We propose a hybrid ordinary differential equation-based (ODE) multicellular model system with a stochastic component of antigen microscopic states denoted as Multiscale Multicellular Quantitative Evaluator (MMQE) implemented using MATLAB. MMQE combines well-defined immune response network-based rules and ODE models to capture the complex dynamic interactions between the proliferation levels of different types of communicating lymphocyte agents mediated by joint regulation of IL-2 and IL-4 to predict the emergent global behavior of the system during an immune response. We model the activation of the immune system in terms of different activation protocols of helper T cells by the interplay of independent biological agents of classic antigen-presenting cells (APCs) and their joint activation which is confounded by the exposure time to external pathogens. MMQE quantifies the dynamics of lymphocyte proliferation during pathogen invasion as bivariate distributions of IL-2 and IL-4 concentration levels. Specifically, by varying activation agents such as dendritic cells (DC), B cells and their joint mechanism of activation, we quantify how lymphocyte activation and differentiation protocols boost the immune response against pathogen invasion mediated by a joint downregulation of IL-4 and upregulation of IL-2. We further compare our in-silico results to in-vivo and in-vitro experimental studies for validation. In general, MMQE combines intracellular and extracellular effects from multiple interacting systems into simpler dynamic behaviors for better interpretability. It can be used to aid engineering of anti-infection drugs or optimizing drug combination therapies against several diseases.","container-title":"Frontiers in Molecular Biosciences","ISSN":"2296-889X","source":"Frontiers","title":"Mathematical Modeling of Proliferative Immune Response Initiated by Interactions Between Classical Antigen-Presenting Cells Under Joint Antagonistic IL-2 and IL-4 Signaling","URL":"https://www.frontiersin.org/articles/10.3389/fmolb.2022.777390","volume":"9","author":[{"family":"Atitey","given":"Komlan"},{"family":"Anchang","given":"Benedict"}],"accessed":{"date-parts":[["2023",3,18]]},"issued":{"date-parts":[["2022"]]}}}],"schema":"https://github.com/citation-style-language/schema/raw/master/csl-citation.json"} </w:instrText>
      </w:r>
      <w:r w:rsidR="00E268D1" w:rsidRPr="009D4734">
        <w:rPr>
          <w:rFonts w:ascii="Cambria" w:eastAsiaTheme="minorEastAsia" w:hAnsi="Cambria"/>
        </w:rPr>
        <w:fldChar w:fldCharType="separate"/>
      </w:r>
      <w:r w:rsidR="004626F7" w:rsidRPr="004626F7">
        <w:rPr>
          <w:rFonts w:ascii="Cambria" w:hAnsi="Cambria" w:cs="Times New Roman"/>
          <w:szCs w:val="24"/>
          <w:vertAlign w:val="superscript"/>
        </w:rPr>
        <w:t>11</w:t>
      </w:r>
      <w:r w:rsidR="00E268D1" w:rsidRPr="009D4734">
        <w:rPr>
          <w:rFonts w:ascii="Cambria" w:eastAsiaTheme="minorEastAsia" w:hAnsi="Cambria"/>
        </w:rPr>
        <w:fldChar w:fldCharType="end"/>
      </w:r>
      <w:r w:rsidR="0068109B" w:rsidRPr="009D4734">
        <w:rPr>
          <w:rFonts w:ascii="Cambria" w:eastAsiaTheme="minorEastAsia" w:hAnsi="Cambria"/>
        </w:rPr>
        <w:t xml:space="preserve">.  </w:t>
      </w:r>
      <w:r w:rsidRPr="009D4734">
        <w:rPr>
          <w:rFonts w:ascii="Cambria" w:eastAsiaTheme="minorEastAsia" w:hAnsi="Cambria"/>
        </w:rPr>
        <w:t xml:space="preserve"> </w:t>
      </w:r>
      <w:r w:rsidR="00655B11" w:rsidRPr="009D4734">
        <w:rPr>
          <w:rFonts w:ascii="Cambria" w:eastAsiaTheme="minorEastAsia" w:hAnsi="Cambria"/>
        </w:rPr>
        <w:t>The remaining terms represent standard growth (</w:t>
      </w:r>
      <m:oMath>
        <m:sSub>
          <m:sSubPr>
            <m:ctrlPr>
              <w:rPr>
                <w:rFonts w:ascii="Cambria Math" w:hAnsi="Cambria Math"/>
                <w:i/>
                <w:iCs/>
              </w:rPr>
            </m:ctrlPr>
          </m:sSubPr>
          <m:e>
            <m:r>
              <w:rPr>
                <w:rFonts w:ascii="Cambria Math" w:hAnsi="Cambria Math"/>
              </w:rPr>
              <m:t>Φ</m:t>
            </m:r>
          </m:e>
          <m:sub>
            <m:r>
              <w:rPr>
                <w:rFonts w:ascii="Cambria Math" w:hAnsi="Cambria Math"/>
              </w:rPr>
              <m:t>i</m:t>
            </m:r>
          </m:sub>
        </m:sSub>
      </m:oMath>
      <w:r w:rsidR="00655B11" w:rsidRPr="009D4734">
        <w:rPr>
          <w:rFonts w:ascii="Cambria" w:eastAsiaTheme="minorEastAsia" w:hAnsi="Cambria"/>
        </w:rPr>
        <w:t xml:space="preserve"> and  </w:t>
      </w:r>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m:t>
            </m:r>
          </m:sub>
        </m:sSub>
      </m:oMath>
      <w:r w:rsidR="00655B11" w:rsidRPr="009D4734">
        <w:rPr>
          <w:rFonts w:ascii="Cambria" w:eastAsiaTheme="minorEastAsia" w:hAnsi="Cambria"/>
        </w:rPr>
        <w:t>) and degradations (</w:t>
      </w:r>
      <m:oMath>
        <m:sSub>
          <m:sSubPr>
            <m:ctrlPr>
              <w:rPr>
                <w:rFonts w:ascii="Cambria Math" w:eastAsiaTheme="minorEastAsia" w:hAnsi="Cambria Math"/>
                <w:iCs/>
              </w:rPr>
            </m:ctrlPr>
          </m:sSubPr>
          <m:e>
            <m:r>
              <m:rPr>
                <m:sty m:val="p"/>
              </m:rPr>
              <w:rPr>
                <w:rFonts w:ascii="Cambria Math" w:eastAsiaTheme="minorEastAsia" w:hAnsi="Cambria Math"/>
              </w:rPr>
              <m:t>δ</m:t>
            </m:r>
          </m:e>
          <m:sub>
            <m:r>
              <m:rPr>
                <m:sty m:val="p"/>
              </m:rPr>
              <w:rPr>
                <w:rFonts w:ascii="Cambria Math" w:eastAsiaTheme="minorEastAsia" w:hAnsi="Cambria Math"/>
              </w:rPr>
              <m:t>i</m:t>
            </m:r>
          </m:sub>
        </m:sSub>
      </m:oMath>
      <w:r w:rsidR="00655B11" w:rsidRPr="009D4734">
        <w:rPr>
          <w:rFonts w:ascii="Cambria" w:eastAsiaTheme="minorEastAsia" w:hAnsi="Cambria"/>
        </w:rPr>
        <w:t xml:space="preserve">) as summarized in Table 1 </w:t>
      </w:r>
      <w:commentRangeStart w:id="18"/>
      <w:r w:rsidR="00655B11" w:rsidRPr="009D4734">
        <w:rPr>
          <w:rFonts w:ascii="Cambria" w:eastAsiaTheme="minorEastAsia" w:hAnsi="Cambria"/>
        </w:rPr>
        <w:t>below</w:t>
      </w:r>
      <w:commentRangeEnd w:id="18"/>
      <w:r w:rsidR="00655B11" w:rsidRPr="009D4734">
        <w:rPr>
          <w:rStyle w:val="CommentReference"/>
        </w:rPr>
        <w:commentReference w:id="18"/>
      </w:r>
      <w:r w:rsidR="00655B11" w:rsidRPr="009D4734">
        <w:rPr>
          <w:rFonts w:ascii="Cambria" w:eastAsiaTheme="minorEastAsia" w:hAnsi="Cambria"/>
        </w:rPr>
        <w:t>.</w:t>
      </w:r>
    </w:p>
    <w:p w14:paraId="7976CEEC" w14:textId="0D7AE47F" w:rsidR="00CE5184" w:rsidRPr="00503473" w:rsidRDefault="00E3743D">
      <w:pPr>
        <w:rPr>
          <w:rFonts w:ascii="Cambria" w:hAnsi="Cambria"/>
        </w:rPr>
        <w:pPrChange w:id="19" w:author="Joe DiStefano III" w:date="2023-07-08T14:44:00Z">
          <w:pPr>
            <w:jc w:val="both"/>
          </w:pPr>
        </w:pPrChange>
      </w:pPr>
      <w:r w:rsidRPr="00746BA6">
        <w:rPr>
          <w:rFonts w:ascii="Roboto" w:hAnsi="Roboto"/>
          <w:i/>
          <w:iCs/>
          <w:color w:val="808080" w:themeColor="background1" w:themeShade="80"/>
          <w:sz w:val="24"/>
          <w:szCs w:val="24"/>
        </w:rPr>
        <w:t>II</w:t>
      </w:r>
      <w:r w:rsidR="0068109B">
        <w:rPr>
          <w:rFonts w:ascii="Roboto" w:hAnsi="Roboto"/>
          <w:i/>
          <w:iCs/>
          <w:color w:val="808080" w:themeColor="background1" w:themeShade="80"/>
          <w:sz w:val="24"/>
          <w:szCs w:val="24"/>
        </w:rPr>
        <w:t xml:space="preserve">.  </w:t>
      </w:r>
      <w:r w:rsidRPr="00746BA6">
        <w:rPr>
          <w:rFonts w:ascii="Roboto" w:hAnsi="Roboto"/>
          <w:i/>
          <w:iCs/>
          <w:color w:val="808080" w:themeColor="background1" w:themeShade="80"/>
          <w:sz w:val="24"/>
          <w:szCs w:val="24"/>
        </w:rPr>
        <w:t xml:space="preserve"> Thyroid Hormone Regulation Subsystem Mode</w:t>
      </w:r>
      <w:r w:rsidR="00746BA6" w:rsidRPr="00746BA6">
        <w:rPr>
          <w:rFonts w:ascii="Roboto" w:hAnsi="Roboto"/>
          <w:i/>
          <w:iCs/>
          <w:color w:val="808080" w:themeColor="background1" w:themeShade="80"/>
          <w:sz w:val="24"/>
          <w:szCs w:val="24"/>
        </w:rPr>
        <w:t>l:</w:t>
      </w:r>
      <w:r>
        <w:rPr>
          <w:rFonts w:ascii="Cambria" w:hAnsi="Cambria"/>
        </w:rPr>
        <w:t xml:space="preserve">  </w:t>
      </w:r>
      <w:r w:rsidR="00AB3AD8">
        <w:rPr>
          <w:rFonts w:ascii="Cambria" w:hAnsi="Cambria"/>
        </w:rPr>
        <w:t>T</w:t>
      </w:r>
      <w:r w:rsidR="00CE5184" w:rsidRPr="00503473">
        <w:rPr>
          <w:rFonts w:ascii="Cambria" w:hAnsi="Cambria"/>
        </w:rPr>
        <w:t xml:space="preserve">he T3 and T4 </w:t>
      </w:r>
      <w:r w:rsidR="00CF0192">
        <w:rPr>
          <w:rFonts w:ascii="Cambria" w:hAnsi="Cambria"/>
        </w:rPr>
        <w:t xml:space="preserve">secretion rates </w:t>
      </w:r>
      <w:r w:rsidR="00AB3AD8" w:rsidRPr="00746BA6">
        <w:rPr>
          <w:rFonts w:ascii="Cambria" w:hAnsi="Cambria"/>
          <w:i/>
          <w:iCs/>
        </w:rPr>
        <w:t>SR3</w:t>
      </w:r>
      <w:r w:rsidR="00AB3AD8">
        <w:rPr>
          <w:rFonts w:ascii="Cambria" w:hAnsi="Cambria"/>
        </w:rPr>
        <w:t xml:space="preserve"> and </w:t>
      </w:r>
      <w:r w:rsidR="00AB3AD8" w:rsidRPr="00746BA6">
        <w:rPr>
          <w:rFonts w:ascii="Cambria" w:hAnsi="Cambria"/>
          <w:i/>
          <w:iCs/>
        </w:rPr>
        <w:t>SR</w:t>
      </w:r>
      <w:r w:rsidR="00AB3AD8" w:rsidRPr="00746BA6">
        <w:rPr>
          <w:rFonts w:ascii="Cambria" w:hAnsi="Cambria"/>
          <w:vertAlign w:val="subscript"/>
        </w:rPr>
        <w:t>4</w:t>
      </w:r>
      <w:r w:rsidR="00AB3AD8">
        <w:rPr>
          <w:rFonts w:ascii="Cambria" w:hAnsi="Cambria"/>
        </w:rPr>
        <w:t xml:space="preserve"> </w:t>
      </w:r>
      <w:r w:rsidR="00CF0192">
        <w:rPr>
          <w:rFonts w:ascii="Cambria" w:hAnsi="Cambria"/>
        </w:rPr>
        <w:t>in</w:t>
      </w:r>
      <w:r w:rsidR="00CE5184" w:rsidRPr="00503473">
        <w:rPr>
          <w:rFonts w:ascii="Cambria" w:hAnsi="Cambria"/>
        </w:rPr>
        <w:t xml:space="preserve"> p-</w:t>
      </w:r>
      <w:r w:rsidR="00557755" w:rsidRPr="00503473">
        <w:rPr>
          <w:rFonts w:ascii="Cambria" w:hAnsi="Cambria"/>
        </w:rPr>
        <w:t>T</w:t>
      </w:r>
      <w:r w:rsidR="00557755">
        <w:rPr>
          <w:rFonts w:ascii="Cambria" w:hAnsi="Cambria"/>
        </w:rPr>
        <w:t>HYROSIM</w:t>
      </w:r>
      <w:r w:rsidR="00557755" w:rsidRPr="00503473">
        <w:rPr>
          <w:rFonts w:ascii="Cambria" w:hAnsi="Cambria"/>
        </w:rPr>
        <w:t xml:space="preserve"> </w:t>
      </w:r>
      <w:r w:rsidR="00CE5184" w:rsidRPr="00503473">
        <w:rPr>
          <w:rFonts w:ascii="Cambria" w:hAnsi="Cambria"/>
        </w:rPr>
        <w:t xml:space="preserve">are modified </w:t>
      </w:r>
      <w:r w:rsidR="00AB3AD8">
        <w:rPr>
          <w:rFonts w:ascii="Cambria" w:hAnsi="Cambria"/>
        </w:rPr>
        <w:t xml:space="preserve">as in (7) and (8) below, </w:t>
      </w:r>
      <w:r w:rsidR="00CE5184" w:rsidRPr="00503473">
        <w:rPr>
          <w:rFonts w:ascii="Cambria" w:hAnsi="Cambria"/>
        </w:rPr>
        <w:t xml:space="preserve">to account for changing </w:t>
      </w:r>
      <w:r w:rsidR="00CE5184" w:rsidRPr="00746BA6">
        <w:rPr>
          <w:rFonts w:ascii="Cambria" w:hAnsi="Cambria"/>
          <w:i/>
          <w:iCs/>
        </w:rPr>
        <w:t>FTS</w:t>
      </w:r>
      <w:r w:rsidR="00CE5184" w:rsidRPr="00503473">
        <w:rPr>
          <w:rFonts w:ascii="Cambria" w:hAnsi="Cambria"/>
        </w:rPr>
        <w:t xml:space="preserve"> and</w:t>
      </w:r>
      <w:r w:rsidR="00955605">
        <w:rPr>
          <w:rFonts w:ascii="Cambria" w:hAnsi="Cambria"/>
        </w:rPr>
        <w:t xml:space="preserve"> </w:t>
      </w:r>
      <w:r w:rsidR="00CE5184" w:rsidRPr="00503473">
        <w:rPr>
          <w:rFonts w:ascii="Cambria" w:hAnsi="Cambria"/>
        </w:rPr>
        <w:t>corresponding thyroid hormone production rates</w:t>
      </w:r>
      <w:r w:rsidR="00AB3AD8">
        <w:rPr>
          <w:rFonts w:ascii="Cambria" w:hAnsi="Cambria"/>
        </w:rPr>
        <w:t>,</w:t>
      </w:r>
      <w:r w:rsidR="00A35FA1" w:rsidRPr="00503473">
        <w:rPr>
          <w:rFonts w:ascii="Cambria" w:hAnsi="Cambria"/>
        </w:rPr>
        <w:t xml:space="preserve"> by multiplying the</w:t>
      </w:r>
      <w:r w:rsidR="00AB3AD8">
        <w:rPr>
          <w:rFonts w:ascii="Cambria" w:hAnsi="Cambria"/>
        </w:rPr>
        <w:t>m</w:t>
      </w:r>
      <w:r w:rsidR="00A35FA1" w:rsidRPr="00503473">
        <w:rPr>
          <w:rFonts w:ascii="Cambria" w:hAnsi="Cambria"/>
        </w:rPr>
        <w:t xml:space="preserve"> by a proportionality constant dependent on the current </w:t>
      </w:r>
      <w:r w:rsidR="00A35FA1" w:rsidRPr="00746BA6">
        <w:rPr>
          <w:rFonts w:ascii="Cambria" w:hAnsi="Cambria"/>
          <w:i/>
          <w:iCs/>
        </w:rPr>
        <w:t>FTS</w:t>
      </w:r>
      <w:r w:rsidR="00A35FA1" w:rsidRPr="00503473">
        <w:rPr>
          <w:rFonts w:ascii="Cambria" w:hAnsi="Cambria"/>
        </w:rPr>
        <w:t xml:space="preserve"> and the patient’s predicted euthyroid </w:t>
      </w:r>
      <w:r w:rsidR="00A35FA1" w:rsidRPr="00746BA6">
        <w:rPr>
          <w:rFonts w:ascii="Cambria" w:hAnsi="Cambria"/>
          <w:i/>
          <w:iCs/>
        </w:rPr>
        <w:t>FTS</w:t>
      </w:r>
      <w:r w:rsidR="00D85563">
        <w:rPr>
          <w:rFonts w:ascii="Cambria" w:hAnsi="Cambria"/>
          <w:i/>
          <w:iCs/>
        </w:rPr>
        <w:t>, FTS</w:t>
      </w:r>
      <w:r w:rsidR="00D85563" w:rsidRPr="00D85563">
        <w:rPr>
          <w:rFonts w:ascii="Cambria" w:hAnsi="Cambria"/>
          <w:i/>
          <w:iCs/>
          <w:vertAlign w:val="subscript"/>
          <w:rPrChange w:id="20" w:author="Joe DiStefano III" w:date="2023-07-08T14:51:00Z">
            <w:rPr>
              <w:rFonts w:ascii="Cambria" w:hAnsi="Cambria"/>
              <w:i/>
              <w:iCs/>
            </w:rPr>
          </w:rPrChange>
        </w:rPr>
        <w:t>0</w:t>
      </w:r>
      <w:r w:rsidR="00AB3AD8">
        <w:rPr>
          <w:rFonts w:ascii="Cambria" w:hAnsi="Cambr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7"/>
        <w:gridCol w:w="768"/>
      </w:tblGrid>
      <w:tr w:rsidR="00FC1174" w:rsidRPr="00503473" w14:paraId="56A25AEE" w14:textId="77777777" w:rsidTr="00F116EE">
        <w:trPr>
          <w:trHeight w:val="624"/>
          <w:jc w:val="center"/>
        </w:trPr>
        <w:tc>
          <w:tcPr>
            <w:tcW w:w="4497" w:type="dxa"/>
          </w:tcPr>
          <w:p w14:paraId="39392D25" w14:textId="01A5DAB4" w:rsidR="00CF0192" w:rsidRPr="00CF0192" w:rsidRDefault="00CF0192" w:rsidP="00A35FA1">
            <w:pPr>
              <w:jc w:val="both"/>
              <w:rPr>
                <w:rFonts w:ascii="Cambria" w:eastAsiaTheme="minorEastAsia" w:hAnsi="Cambr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4IM</m:t>
                    </m:r>
                  </m:sub>
                </m:sSub>
                <m:r>
                  <w:rPr>
                    <w:rFonts w:ascii="Cambria Math" w:eastAsiaTheme="minorEastAsia" w:hAnsi="Cambria Math"/>
                  </w:rPr>
                  <m:t>=</m:t>
                </m:r>
                <m:f>
                  <m:fPr>
                    <m:ctrlPr>
                      <w:rPr>
                        <w:rFonts w:ascii="Cambria Math" w:eastAsiaTheme="minorEastAsia" w:hAnsi="Cambria Math"/>
                        <w:iCs/>
                      </w:rPr>
                    </m:ctrlPr>
                  </m:fPr>
                  <m:num>
                    <m:r>
                      <m:rPr>
                        <m:nor/>
                      </m:rPr>
                      <w:rPr>
                        <w:rFonts w:ascii="Cambria Math" w:eastAsiaTheme="minorEastAsia" w:hAnsi="Cambria Math"/>
                        <w:i/>
                      </w:rPr>
                      <m:t>FTS</m:t>
                    </m:r>
                  </m:num>
                  <m:den>
                    <m:sSub>
                      <m:sSubPr>
                        <m:ctrlPr>
                          <w:rPr>
                            <w:rFonts w:ascii="Cambria Math" w:eastAsiaTheme="minorEastAsia" w:hAnsi="Cambria Math"/>
                            <w:iCs/>
                          </w:rPr>
                        </m:ctrlPr>
                      </m:sSubPr>
                      <m:e>
                        <m:r>
                          <m:rPr>
                            <m:nor/>
                          </m:rPr>
                          <w:rPr>
                            <w:rFonts w:ascii="Cambria Math" w:eastAsiaTheme="minorEastAsia" w:hAnsi="Cambria Math"/>
                            <w:i/>
                          </w:rPr>
                          <m:t>FTS</m:t>
                        </m:r>
                      </m:e>
                      <m:sub>
                        <m:r>
                          <m:rPr>
                            <m:sty m:val="p"/>
                          </m:rPr>
                          <w:rPr>
                            <w:rFonts w:ascii="Cambria Math" w:eastAsiaTheme="minorEastAsia" w:hAnsi="Cambria Math"/>
                          </w:rPr>
                          <m:t>0</m:t>
                        </m:r>
                      </m:sub>
                    </m:sSub>
                  </m:den>
                </m:f>
                <m:d>
                  <m:dPr>
                    <m:ctrlPr>
                      <w:rPr>
                        <w:rFonts w:ascii="Cambria Math" w:eastAsiaTheme="minorEastAsia" w:hAnsi="Cambria Math"/>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ctrlPr>
                      <w:rPr>
                        <w:rFonts w:ascii="Cambria Math" w:eastAsiaTheme="minorEastAsia" w:hAnsi="Cambria Math"/>
                        <w:i/>
                      </w:rPr>
                    </m:ctrlPr>
                  </m:e>
                </m:d>
              </m:oMath>
            </m:oMathPara>
          </w:p>
          <w:p w14:paraId="1C18D257" w14:textId="30BC54BA" w:rsidR="00FC1174" w:rsidRPr="00503473" w:rsidRDefault="00FC1174" w:rsidP="00A35FA1">
            <w:pPr>
              <w:jc w:val="both"/>
              <w:rPr>
                <w:rFonts w:ascii="Cambria" w:hAnsi="Cambria"/>
              </w:rPr>
            </w:pPr>
          </w:p>
        </w:tc>
        <w:tc>
          <w:tcPr>
            <w:tcW w:w="533" w:type="dxa"/>
          </w:tcPr>
          <w:p w14:paraId="7F4A0B59" w14:textId="0C7AC14F" w:rsidR="00FC1174" w:rsidRPr="00503473" w:rsidRDefault="009D4734" w:rsidP="00FC1174">
            <w:pPr>
              <w:jc w:val="right"/>
              <w:rPr>
                <w:rFonts w:ascii="Cambria" w:hAnsi="Cambria"/>
              </w:rPr>
            </w:pPr>
            <w:r>
              <w:rPr>
                <w:rFonts w:ascii="Cambria" w:hAnsi="Cambria"/>
              </w:rPr>
              <w:t xml:space="preserve">ng/hr </w:t>
            </w:r>
            <w:r w:rsidR="00FC1174" w:rsidRPr="00503473">
              <w:rPr>
                <w:rFonts w:ascii="Cambria" w:hAnsi="Cambria"/>
              </w:rPr>
              <w:t>(7)</w:t>
            </w:r>
          </w:p>
        </w:tc>
      </w:tr>
      <w:tr w:rsidR="00FC1174" w:rsidRPr="00503473" w14:paraId="21D3E7C5" w14:textId="77777777" w:rsidTr="00F116EE">
        <w:trPr>
          <w:trHeight w:val="624"/>
          <w:jc w:val="center"/>
        </w:trPr>
        <w:tc>
          <w:tcPr>
            <w:tcW w:w="4497" w:type="dxa"/>
          </w:tcPr>
          <w:p w14:paraId="279D03A3" w14:textId="623E57A9" w:rsidR="00CF0192" w:rsidRPr="00CF0192" w:rsidRDefault="00CF0192" w:rsidP="00CF0192">
            <w:pPr>
              <w:jc w:val="both"/>
              <w:rPr>
                <w:rFonts w:ascii="Cambria" w:eastAsiaTheme="minorEastAsia" w:hAnsi="Cambr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3IM</m:t>
                    </m:r>
                  </m:sub>
                </m:sSub>
                <m:r>
                  <w:rPr>
                    <w:rFonts w:ascii="Cambria Math" w:eastAsiaTheme="minorEastAsia" w:hAnsi="Cambria Math"/>
                  </w:rPr>
                  <m:t>=</m:t>
                </m:r>
                <m:f>
                  <m:fPr>
                    <m:ctrlPr>
                      <w:rPr>
                        <w:rFonts w:ascii="Cambria Math" w:eastAsiaTheme="minorEastAsia" w:hAnsi="Cambria Math"/>
                      </w:rPr>
                    </m:ctrlPr>
                  </m:fPr>
                  <m:num>
                    <m:r>
                      <m:rPr>
                        <m:nor/>
                      </m:rPr>
                      <w:rPr>
                        <w:rFonts w:ascii="Cambria Math" w:eastAsiaTheme="minorEastAsia" w:hAnsi="Cambria Math"/>
                        <w:i/>
                        <w:iCs/>
                      </w:rPr>
                      <m:t>FTS</m:t>
                    </m:r>
                    <m:ctrlPr>
                      <w:rPr>
                        <w:rFonts w:ascii="Cambria Math" w:eastAsiaTheme="minorEastAsia" w:hAnsi="Cambria Math"/>
                        <w:i/>
                      </w:rPr>
                    </m:ctrlPr>
                  </m:num>
                  <m:den>
                    <m:sSub>
                      <m:sSubPr>
                        <m:ctrlPr>
                          <w:rPr>
                            <w:rFonts w:ascii="Cambria Math" w:eastAsiaTheme="minorEastAsia" w:hAnsi="Cambria Math"/>
                            <w:i/>
                          </w:rPr>
                        </m:ctrlPr>
                      </m:sSubPr>
                      <m:e>
                        <m:r>
                          <m:rPr>
                            <m:nor/>
                          </m:rPr>
                          <w:rPr>
                            <w:rFonts w:ascii="Cambria Math" w:eastAsiaTheme="minorEastAsia" w:hAnsi="Cambria Math"/>
                            <w:i/>
                            <w:iCs/>
                          </w:rPr>
                          <m:t>FTS</m:t>
                        </m:r>
                      </m:e>
                      <m:sub>
                        <m:r>
                          <w:rPr>
                            <w:rFonts w:ascii="Cambria Math" w:eastAsiaTheme="minorEastAsia" w:hAnsi="Cambria Math"/>
                          </w:rPr>
                          <m:t>0</m:t>
                        </m:r>
                      </m:sub>
                    </m:sSub>
                    <m:ctrlPr>
                      <w:rPr>
                        <w:rFonts w:ascii="Cambria Math" w:eastAsiaTheme="minorEastAsia" w:hAnsi="Cambria Math"/>
                        <w:i/>
                      </w:rPr>
                    </m:ctrlPr>
                  </m:den>
                </m:f>
                <m:d>
                  <m:dPr>
                    <m:ctrlPr>
                      <w:rPr>
                        <w:rFonts w:ascii="Cambria Math" w:eastAsiaTheme="minorEastAsia" w:hAnsi="Cambria Math"/>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ctrlPr>
                      <w:rPr>
                        <w:rFonts w:ascii="Cambria Math" w:eastAsiaTheme="minorEastAsia" w:hAnsi="Cambria Math"/>
                        <w:i/>
                      </w:rPr>
                    </m:ctrlPr>
                  </m:e>
                </m:d>
              </m:oMath>
            </m:oMathPara>
          </w:p>
          <w:p w14:paraId="2D873135" w14:textId="7DE75413" w:rsidR="00FC1174" w:rsidRPr="00503473" w:rsidRDefault="00FC1174" w:rsidP="00A35FA1">
            <w:pPr>
              <w:jc w:val="both"/>
              <w:rPr>
                <w:rFonts w:ascii="Cambria" w:hAnsi="Cambria"/>
              </w:rPr>
            </w:pPr>
          </w:p>
        </w:tc>
        <w:tc>
          <w:tcPr>
            <w:tcW w:w="533" w:type="dxa"/>
          </w:tcPr>
          <w:p w14:paraId="36778271" w14:textId="252272B6" w:rsidR="00FC1174" w:rsidRPr="00503473" w:rsidRDefault="009D4734" w:rsidP="00FC1174">
            <w:pPr>
              <w:jc w:val="right"/>
              <w:rPr>
                <w:rFonts w:ascii="Cambria" w:hAnsi="Cambria"/>
              </w:rPr>
            </w:pPr>
            <w:r>
              <w:rPr>
                <w:rFonts w:ascii="Cambria" w:hAnsi="Cambria"/>
              </w:rPr>
              <w:t xml:space="preserve">pg/hr </w:t>
            </w:r>
            <w:r w:rsidR="00FC1174" w:rsidRPr="00503473">
              <w:rPr>
                <w:rFonts w:ascii="Cambria" w:hAnsi="Cambria"/>
              </w:rPr>
              <w:t>(8)</w:t>
            </w:r>
          </w:p>
        </w:tc>
      </w:tr>
    </w:tbl>
    <w:p w14:paraId="5D5E5A8F" w14:textId="7C79A116" w:rsidR="00AB3AD8" w:rsidRDefault="00AB3AD8" w:rsidP="00BE6F86">
      <w:pPr>
        <w:rPr>
          <w:rFonts w:ascii="Cambria" w:hAnsi="Cambria"/>
        </w:rPr>
      </w:pPr>
      <w:commentRangeStart w:id="21"/>
      <w:commentRangeStart w:id="22"/>
      <w:r>
        <w:rPr>
          <w:rFonts w:ascii="Cambria" w:hAnsi="Cambria"/>
        </w:rPr>
        <w:lastRenderedPageBreak/>
        <w:t xml:space="preserve">The remaining components </w:t>
      </w:r>
      <w:r w:rsidR="00B538C6">
        <w:rPr>
          <w:rFonts w:ascii="Cambria" w:hAnsi="Cambria"/>
        </w:rPr>
        <w:t>and their parameter values in</w:t>
      </w:r>
      <w:r>
        <w:rPr>
          <w:rFonts w:ascii="Cambria" w:hAnsi="Cambria"/>
        </w:rPr>
        <w:t xml:space="preserve"> p-</w:t>
      </w:r>
      <w:commentRangeStart w:id="23"/>
      <w:r>
        <w:rPr>
          <w:rFonts w:ascii="Cambria" w:hAnsi="Cambria"/>
        </w:rPr>
        <w:t xml:space="preserve">THYROSIM </w:t>
      </w:r>
      <w:commentRangeEnd w:id="23"/>
      <w:r w:rsidR="008E508F">
        <w:rPr>
          <w:rStyle w:val="CommentReference"/>
        </w:rPr>
        <w:commentReference w:id="23"/>
      </w:r>
      <w:r>
        <w:rPr>
          <w:rFonts w:ascii="Cambria" w:hAnsi="Cambria"/>
        </w:rPr>
        <w:t>are unchanged</w:t>
      </w:r>
      <w:r w:rsidR="00D85563">
        <w:rPr>
          <w:rFonts w:ascii="Cambria" w:hAnsi="Cambria"/>
        </w:rPr>
        <w:t xml:space="preserve"> in the physiological subsystem</w:t>
      </w:r>
      <w:r>
        <w:rPr>
          <w:rFonts w:ascii="Cambria" w:hAnsi="Cambria"/>
        </w:rPr>
        <w:t xml:space="preserve">, </w:t>
      </w:r>
      <w:r w:rsidR="00B538C6">
        <w:rPr>
          <w:rFonts w:ascii="Cambria" w:hAnsi="Cambria"/>
        </w:rPr>
        <w:t>under the assumption that only the thyroid gland and its associated component parameters are affected by</w:t>
      </w:r>
      <w:r>
        <w:rPr>
          <w:rFonts w:ascii="Cambria" w:hAnsi="Cambria"/>
        </w:rPr>
        <w:t xml:space="preserve"> the immune subs</w:t>
      </w:r>
      <w:r w:rsidR="004F524E">
        <w:rPr>
          <w:rFonts w:ascii="Cambria" w:hAnsi="Cambria"/>
        </w:rPr>
        <w:t>ys</w:t>
      </w:r>
      <w:r>
        <w:rPr>
          <w:rFonts w:ascii="Cambria" w:hAnsi="Cambria"/>
        </w:rPr>
        <w:t>tem</w:t>
      </w:r>
      <w:r w:rsidR="008E508F">
        <w:rPr>
          <w:rFonts w:ascii="Cambria" w:hAnsi="Cambria"/>
        </w:rPr>
        <w:fldChar w:fldCharType="begin"/>
      </w:r>
      <w:r w:rsidR="004626F7">
        <w:rPr>
          <w:rFonts w:ascii="Cambria" w:hAnsi="Cambria"/>
        </w:rPr>
        <w:instrText xml:space="preserve"> ADDIN ZOTERO_ITEM CSL_CITATION {"citationID":"sQzdZIlX","properties":{"formattedCitation":"\\super 8\\nosupersub{}","plainCitation":"8","noteIndex":0},"citationItems":[{"id":267,"uris":["http://zotero.org/users/local/hlaweYgq/items/52LUG8DN"],"itemData":{"id":267,"type":"article-journal","abstract":"Notably, the graphs provide a means for estimating unmeasurable RTFs for individual patients from their hormone measurements before treatment. Conclusions: p-THYROSIM can provide accurate monotherapies for male and female hypothyroid patients, personalized with their BMIs. Where combination therapy is warranted, our results predict that not much LT3 is needed in addition to LT4 to restore euthyroid levels, suggesting opportunities for further research exploring combination therapy with lower T3 doses and slow-releasing T3 formulations.","container-title":"Frontiers in Endocrinology","DOI":"10.3389/fendo.2022.888429","ISSN":"1664-2392","journalAbbreviation":"Front. Endocrinol.","language":"en","page":"888429","source":"DOI.org (Crossref)","title":"Optimized Replacement T4 and T4+T3 Dosing in Male and Female Hypothyroid Patients With Different BMIs Using a Personalized Mechanistic Model of Thyroid Hormone Regulation Dynamics","volume":"13","author":[{"family":"Cruz-Loya","given":"Mauricio"},{"family":"Chu","given":"Benjamin B."},{"family":"Jonklaas","given":"Jacqueline"},{"family":"Schneider","given":"David F."},{"family":"DiStefano","given":"Joseph"}],"issued":{"date-parts":[["2022",7,14]]}}}],"schema":"https://github.com/citation-style-language/schema/raw/master/csl-citation.json"} </w:instrText>
      </w:r>
      <w:r w:rsidR="008E508F">
        <w:rPr>
          <w:rFonts w:ascii="Cambria" w:hAnsi="Cambria"/>
        </w:rPr>
        <w:fldChar w:fldCharType="separate"/>
      </w:r>
      <w:r w:rsidR="004626F7" w:rsidRPr="004626F7">
        <w:rPr>
          <w:rFonts w:ascii="Cambria" w:hAnsi="Cambria" w:cs="Times New Roman"/>
          <w:szCs w:val="24"/>
          <w:vertAlign w:val="superscript"/>
        </w:rPr>
        <w:t>8</w:t>
      </w:r>
      <w:r w:rsidR="008E508F">
        <w:rPr>
          <w:rFonts w:ascii="Cambria" w:hAnsi="Cambria"/>
        </w:rPr>
        <w:fldChar w:fldCharType="end"/>
      </w:r>
      <w:r>
        <w:rPr>
          <w:rFonts w:ascii="Cambria" w:hAnsi="Cambria"/>
        </w:rPr>
        <w:t>.</w:t>
      </w:r>
      <w:commentRangeEnd w:id="21"/>
      <w:r w:rsidR="00B538C6">
        <w:rPr>
          <w:rStyle w:val="CommentReference"/>
        </w:rPr>
        <w:commentReference w:id="21"/>
      </w:r>
      <w:commentRangeEnd w:id="22"/>
      <w:r w:rsidR="00EA4BFA">
        <w:rPr>
          <w:rStyle w:val="CommentReference"/>
        </w:rPr>
        <w:commentReference w:id="22"/>
      </w:r>
    </w:p>
    <w:p w14:paraId="7FA8DF56" w14:textId="14BBD0B6" w:rsidR="002505F7" w:rsidRDefault="00E3743D" w:rsidP="00BE6F86">
      <w:pPr>
        <w:rPr>
          <w:rFonts w:ascii="Cambria" w:eastAsiaTheme="minorEastAsia" w:hAnsi="Cambria"/>
        </w:rPr>
      </w:pPr>
      <w:r w:rsidRPr="00746BA6">
        <w:rPr>
          <w:rFonts w:ascii="Roboto" w:hAnsi="Roboto"/>
          <w:i/>
          <w:iCs/>
          <w:color w:val="808080" w:themeColor="background1" w:themeShade="80"/>
          <w:sz w:val="24"/>
          <w:szCs w:val="24"/>
        </w:rPr>
        <w:t>III</w:t>
      </w:r>
      <w:r w:rsidR="0068109B">
        <w:rPr>
          <w:rFonts w:ascii="Roboto" w:hAnsi="Roboto"/>
          <w:i/>
          <w:iCs/>
          <w:color w:val="808080" w:themeColor="background1" w:themeShade="80"/>
          <w:sz w:val="24"/>
          <w:szCs w:val="24"/>
        </w:rPr>
        <w:t xml:space="preserve">.  </w:t>
      </w:r>
      <w:r w:rsidRPr="00746BA6">
        <w:rPr>
          <w:rFonts w:ascii="Roboto" w:hAnsi="Roboto"/>
          <w:i/>
          <w:iCs/>
          <w:color w:val="808080" w:themeColor="background1" w:themeShade="80"/>
          <w:sz w:val="24"/>
          <w:szCs w:val="24"/>
        </w:rPr>
        <w:t>Full Model</w:t>
      </w:r>
      <w:r w:rsidR="00746BA6" w:rsidRPr="00746BA6">
        <w:rPr>
          <w:rFonts w:ascii="Roboto" w:hAnsi="Roboto"/>
          <w:i/>
          <w:iCs/>
          <w:color w:val="808080" w:themeColor="background1" w:themeShade="80"/>
          <w:sz w:val="24"/>
          <w:szCs w:val="24"/>
        </w:rPr>
        <w:t>:</w:t>
      </w:r>
      <w:r w:rsidRPr="00746BA6">
        <w:rPr>
          <w:rFonts w:ascii="Cambria" w:hAnsi="Cambria"/>
          <w:color w:val="808080" w:themeColor="background1" w:themeShade="80"/>
        </w:rPr>
        <w:t xml:space="preserve">  </w:t>
      </w:r>
      <w:r w:rsidR="00D94402">
        <w:rPr>
          <w:rFonts w:ascii="Cambria" w:hAnsi="Cambria"/>
        </w:rPr>
        <w:t xml:space="preserve">The </w:t>
      </w:r>
      <w:r w:rsidR="00AB3AD8">
        <w:rPr>
          <w:rFonts w:ascii="Cambria" w:hAnsi="Cambria"/>
        </w:rPr>
        <w:t xml:space="preserve">integrated </w:t>
      </w:r>
      <w:r w:rsidR="00D94402">
        <w:rPr>
          <w:rFonts w:ascii="Cambria" w:hAnsi="Cambria"/>
        </w:rPr>
        <w:t xml:space="preserve">compartmental model is shown in figure </w:t>
      </w:r>
      <w:r w:rsidR="00AD2228">
        <w:rPr>
          <w:rFonts w:ascii="Cambria" w:hAnsi="Cambria"/>
        </w:rPr>
        <w:t>3</w:t>
      </w:r>
      <w:r w:rsidR="0068109B">
        <w:rPr>
          <w:rFonts w:ascii="Cambria" w:hAnsi="Cambria"/>
        </w:rPr>
        <w:t xml:space="preserve">.  </w:t>
      </w:r>
      <w:r w:rsidR="0014357F">
        <w:rPr>
          <w:rFonts w:ascii="Cambria" w:hAnsi="Cambria"/>
        </w:rPr>
        <w:t xml:space="preserve"> </w:t>
      </w:r>
    </w:p>
    <w:p w14:paraId="11359A69" w14:textId="77777777" w:rsidR="002505F7" w:rsidRDefault="002505F7" w:rsidP="00BE6F86">
      <w:pPr>
        <w:rPr>
          <w:rFonts w:ascii="Cambria" w:eastAsiaTheme="minorEastAsia" w:hAnsi="Cambria"/>
        </w:rPr>
      </w:pPr>
    </w:p>
    <w:p w14:paraId="4AF834BD" w14:textId="77777777" w:rsidR="008B7A11" w:rsidRDefault="008B7A11" w:rsidP="00BE6F86">
      <w:pPr>
        <w:rPr>
          <w:rFonts w:ascii="Cambria" w:eastAsiaTheme="minorEastAsia" w:hAnsi="Cambria"/>
        </w:rPr>
      </w:pPr>
      <w:commentRangeStart w:id="24"/>
    </w:p>
    <w:p w14:paraId="03E1B29E" w14:textId="558E30EF" w:rsidR="00AD2228" w:rsidRPr="0006159F" w:rsidRDefault="00AD2228" w:rsidP="00BE6F86">
      <w:pPr>
        <w:rPr>
          <w:rFonts w:ascii="Cambria" w:eastAsiaTheme="minorEastAsia" w:hAnsi="Cambria"/>
        </w:rPr>
        <w:sectPr w:rsidR="00AD2228" w:rsidRPr="0006159F" w:rsidSect="00C71339">
          <w:type w:val="continuous"/>
          <w:pgSz w:w="12240" w:h="15840"/>
          <w:pgMar w:top="720" w:right="720" w:bottom="720" w:left="720" w:header="720" w:footer="720" w:gutter="0"/>
          <w:cols w:space="720"/>
          <w:docGrid w:linePitch="360"/>
        </w:sectPr>
      </w:pP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119"/>
        <w:gridCol w:w="1559"/>
        <w:gridCol w:w="1843"/>
        <w:gridCol w:w="2413"/>
      </w:tblGrid>
      <w:tr w:rsidR="004B7FD2" w:rsidRPr="000B3F01" w14:paraId="69A19B7B" w14:textId="77777777" w:rsidTr="007845A4">
        <w:trPr>
          <w:jc w:val="center"/>
        </w:trPr>
        <w:tc>
          <w:tcPr>
            <w:tcW w:w="1701" w:type="dxa"/>
            <w:tcBorders>
              <w:bottom w:val="single" w:sz="4" w:space="0" w:color="auto"/>
            </w:tcBorders>
          </w:tcPr>
          <w:p w14:paraId="59C893E5" w14:textId="77777777" w:rsidR="004B7FD2" w:rsidRPr="00057F68" w:rsidRDefault="004B7FD2" w:rsidP="00A64469">
            <w:pPr>
              <w:rPr>
                <w:rFonts w:ascii="Roboto" w:eastAsiaTheme="minorEastAsia" w:hAnsi="Roboto" w:cs="Arial"/>
                <w:b/>
                <w:bCs/>
                <w:sz w:val="18"/>
                <w:szCs w:val="18"/>
              </w:rPr>
            </w:pPr>
            <w:r w:rsidRPr="00057F68">
              <w:rPr>
                <w:rFonts w:ascii="Roboto" w:eastAsiaTheme="minorEastAsia" w:hAnsi="Roboto" w:cs="Arial"/>
                <w:b/>
                <w:bCs/>
                <w:sz w:val="18"/>
                <w:szCs w:val="18"/>
              </w:rPr>
              <w:t>Parameter</w:t>
            </w:r>
          </w:p>
        </w:tc>
        <w:tc>
          <w:tcPr>
            <w:tcW w:w="3119" w:type="dxa"/>
            <w:tcBorders>
              <w:bottom w:val="single" w:sz="4" w:space="0" w:color="auto"/>
            </w:tcBorders>
          </w:tcPr>
          <w:p w14:paraId="7EDE989F" w14:textId="77777777" w:rsidR="004B7FD2" w:rsidRPr="00057F68" w:rsidRDefault="004B7FD2" w:rsidP="00A64469">
            <w:pPr>
              <w:rPr>
                <w:rFonts w:ascii="Roboto" w:eastAsiaTheme="minorEastAsia" w:hAnsi="Roboto" w:cs="Arial"/>
                <w:b/>
                <w:bCs/>
                <w:sz w:val="18"/>
                <w:szCs w:val="18"/>
              </w:rPr>
            </w:pPr>
            <w:r w:rsidRPr="00057F68">
              <w:rPr>
                <w:rFonts w:ascii="Roboto" w:eastAsiaTheme="minorEastAsia" w:hAnsi="Roboto" w:cs="Arial"/>
                <w:b/>
                <w:bCs/>
                <w:sz w:val="18"/>
                <w:szCs w:val="18"/>
              </w:rPr>
              <w:t>Description</w:t>
            </w:r>
          </w:p>
        </w:tc>
        <w:tc>
          <w:tcPr>
            <w:tcW w:w="1559" w:type="dxa"/>
            <w:tcBorders>
              <w:bottom w:val="single" w:sz="4" w:space="0" w:color="auto"/>
            </w:tcBorders>
          </w:tcPr>
          <w:p w14:paraId="3C920333" w14:textId="77777777" w:rsidR="004B7FD2" w:rsidRPr="00057F68" w:rsidRDefault="004B7FD2" w:rsidP="00A64469">
            <w:pPr>
              <w:rPr>
                <w:rFonts w:ascii="Roboto" w:eastAsiaTheme="minorEastAsia" w:hAnsi="Roboto" w:cs="Arial"/>
                <w:b/>
                <w:bCs/>
                <w:sz w:val="18"/>
                <w:szCs w:val="18"/>
              </w:rPr>
            </w:pPr>
            <w:r w:rsidRPr="00057F68">
              <w:rPr>
                <w:rFonts w:ascii="Roboto" w:eastAsiaTheme="minorEastAsia" w:hAnsi="Roboto" w:cs="Arial"/>
                <w:b/>
                <w:bCs/>
                <w:sz w:val="18"/>
                <w:szCs w:val="18"/>
              </w:rPr>
              <w:t>Value</w:t>
            </w:r>
          </w:p>
        </w:tc>
        <w:tc>
          <w:tcPr>
            <w:tcW w:w="1843" w:type="dxa"/>
            <w:tcBorders>
              <w:bottom w:val="single" w:sz="4" w:space="0" w:color="auto"/>
            </w:tcBorders>
          </w:tcPr>
          <w:p w14:paraId="489183AF" w14:textId="77777777" w:rsidR="004B7FD2" w:rsidRPr="00057F68" w:rsidRDefault="004B7FD2" w:rsidP="00A64469">
            <w:pPr>
              <w:rPr>
                <w:rFonts w:ascii="Roboto" w:eastAsiaTheme="minorEastAsia" w:hAnsi="Roboto" w:cs="Arial"/>
                <w:b/>
                <w:bCs/>
                <w:sz w:val="18"/>
                <w:szCs w:val="18"/>
              </w:rPr>
            </w:pPr>
            <w:commentRangeStart w:id="25"/>
            <w:commentRangeStart w:id="26"/>
            <w:r w:rsidRPr="00057F68">
              <w:rPr>
                <w:rFonts w:ascii="Roboto" w:eastAsiaTheme="minorEastAsia" w:hAnsi="Roboto" w:cs="Arial"/>
                <w:b/>
                <w:bCs/>
                <w:sz w:val="18"/>
                <w:szCs w:val="18"/>
              </w:rPr>
              <w:t>Units</w:t>
            </w:r>
            <w:commentRangeEnd w:id="25"/>
            <w:r w:rsidR="00D85563">
              <w:rPr>
                <w:rStyle w:val="CommentReference"/>
              </w:rPr>
              <w:commentReference w:id="25"/>
            </w:r>
            <w:commentRangeEnd w:id="26"/>
            <w:r w:rsidR="00EA4BFA">
              <w:rPr>
                <w:rStyle w:val="CommentReference"/>
              </w:rPr>
              <w:commentReference w:id="26"/>
            </w:r>
          </w:p>
        </w:tc>
        <w:tc>
          <w:tcPr>
            <w:tcW w:w="2413" w:type="dxa"/>
            <w:tcBorders>
              <w:bottom w:val="single" w:sz="4" w:space="0" w:color="auto"/>
            </w:tcBorders>
          </w:tcPr>
          <w:p w14:paraId="1175A758" w14:textId="77777777" w:rsidR="004B7FD2" w:rsidRPr="00057F68" w:rsidRDefault="004B7FD2" w:rsidP="00A64469">
            <w:pPr>
              <w:rPr>
                <w:rFonts w:ascii="Roboto" w:eastAsiaTheme="minorEastAsia" w:hAnsi="Roboto" w:cs="Arial"/>
                <w:b/>
                <w:bCs/>
                <w:sz w:val="18"/>
                <w:szCs w:val="18"/>
              </w:rPr>
            </w:pPr>
            <w:r w:rsidRPr="00057F68">
              <w:rPr>
                <w:rFonts w:ascii="Roboto" w:eastAsiaTheme="minorEastAsia" w:hAnsi="Roboto" w:cs="Arial"/>
                <w:b/>
                <w:bCs/>
                <w:sz w:val="18"/>
                <w:szCs w:val="18"/>
              </w:rPr>
              <w:t>Source</w:t>
            </w:r>
          </w:p>
        </w:tc>
      </w:tr>
      <w:tr w:rsidR="004B7FD2" w:rsidRPr="000B3F01" w14:paraId="04A6E8F8" w14:textId="77777777" w:rsidTr="007845A4">
        <w:trPr>
          <w:jc w:val="center"/>
        </w:trPr>
        <w:tc>
          <w:tcPr>
            <w:tcW w:w="1701" w:type="dxa"/>
            <w:tcBorders>
              <w:top w:val="single" w:sz="4" w:space="0" w:color="auto"/>
            </w:tcBorders>
          </w:tcPr>
          <w:p w14:paraId="00C1875C"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B</m:t>
                    </m:r>
                  </m:sub>
                </m:sSub>
              </m:oMath>
            </m:oMathPara>
          </w:p>
        </w:tc>
        <w:tc>
          <w:tcPr>
            <w:tcW w:w="3119" w:type="dxa"/>
            <w:tcBorders>
              <w:top w:val="single" w:sz="4" w:space="0" w:color="auto"/>
            </w:tcBorders>
          </w:tcPr>
          <w:p w14:paraId="1B72972F"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B-cell activation rate</w:t>
            </w:r>
          </w:p>
        </w:tc>
        <w:tc>
          <w:tcPr>
            <w:tcW w:w="1559" w:type="dxa"/>
            <w:tcBorders>
              <w:top w:val="single" w:sz="4" w:space="0" w:color="auto"/>
            </w:tcBorders>
          </w:tcPr>
          <w:p w14:paraId="161EB9D9" w14:textId="6F59BA8F" w:rsidR="004B7FD2" w:rsidRPr="000B3F01" w:rsidRDefault="003755C3" w:rsidP="00A64469">
            <w:pPr>
              <w:rPr>
                <w:rFonts w:ascii="Arial" w:eastAsiaTheme="minorEastAsia" w:hAnsi="Arial" w:cs="Arial"/>
                <w:sz w:val="18"/>
                <w:szCs w:val="18"/>
              </w:rPr>
            </w:pPr>
            <w:r>
              <w:rPr>
                <w:rFonts w:ascii="Arial" w:eastAsiaTheme="minorEastAsia" w:hAnsi="Arial" w:cs="Arial"/>
                <w:sz w:val="18"/>
                <w:szCs w:val="18"/>
              </w:rPr>
              <w:t>3.6e3</w:t>
            </w:r>
          </w:p>
        </w:tc>
        <w:tc>
          <w:tcPr>
            <w:tcW w:w="1843" w:type="dxa"/>
            <w:tcBorders>
              <w:top w:val="single" w:sz="4" w:space="0" w:color="auto"/>
            </w:tcBorders>
          </w:tcPr>
          <w:p w14:paraId="33CC7BA8" w14:textId="138CE67F"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w:t>
            </w:r>
            <w:r w:rsidR="003755C3">
              <w:rPr>
                <w:rFonts w:ascii="Arial" w:eastAsiaTheme="minorEastAsia" w:hAnsi="Arial" w:cs="Arial"/>
                <w:sz w:val="18"/>
                <w:szCs w:val="18"/>
              </w:rPr>
              <w:t>hr</w:t>
            </w:r>
          </w:p>
        </w:tc>
        <w:tc>
          <w:tcPr>
            <w:tcW w:w="2413" w:type="dxa"/>
            <w:tcBorders>
              <w:top w:val="single" w:sz="4" w:space="0" w:color="auto"/>
            </w:tcBorders>
          </w:tcPr>
          <w:p w14:paraId="46B0B89B" w14:textId="1B0DFCED"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9</w:t>
            </w:r>
          </w:p>
        </w:tc>
      </w:tr>
      <w:tr w:rsidR="004B7FD2" w:rsidRPr="000B3F01" w14:paraId="6EF1715E" w14:textId="77777777" w:rsidTr="007845A4">
        <w:trPr>
          <w:jc w:val="center"/>
        </w:trPr>
        <w:tc>
          <w:tcPr>
            <w:tcW w:w="1701" w:type="dxa"/>
          </w:tcPr>
          <w:p w14:paraId="58E6E04A" w14:textId="77777777" w:rsidR="004B7FD2" w:rsidRPr="00057F68" w:rsidRDefault="00000000" w:rsidP="00A64469">
            <w:pPr>
              <w:rPr>
                <w:rFonts w:ascii="Arial" w:eastAsia="Calibri"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P</m:t>
                    </m:r>
                  </m:sub>
                </m:sSub>
              </m:oMath>
            </m:oMathPara>
          </w:p>
        </w:tc>
        <w:tc>
          <w:tcPr>
            <w:tcW w:w="3119" w:type="dxa"/>
          </w:tcPr>
          <w:p w14:paraId="2C376CAC" w14:textId="49B81796"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 xml:space="preserve">Plasma </w:t>
            </w:r>
            <w:r w:rsidR="008F17A3">
              <w:rPr>
                <w:rFonts w:ascii="Arial" w:eastAsiaTheme="minorEastAsia" w:hAnsi="Arial" w:cs="Arial"/>
                <w:sz w:val="18"/>
                <w:szCs w:val="18"/>
              </w:rPr>
              <w:t>c</w:t>
            </w:r>
            <w:r w:rsidRPr="000B3F01">
              <w:rPr>
                <w:rFonts w:ascii="Arial" w:eastAsiaTheme="minorEastAsia" w:hAnsi="Arial" w:cs="Arial"/>
                <w:sz w:val="18"/>
                <w:szCs w:val="18"/>
              </w:rPr>
              <w:t>ell transformation rate</w:t>
            </w:r>
          </w:p>
        </w:tc>
        <w:tc>
          <w:tcPr>
            <w:tcW w:w="1559" w:type="dxa"/>
          </w:tcPr>
          <w:p w14:paraId="6550CAA3" w14:textId="63D100C7" w:rsidR="004B7FD2" w:rsidRPr="000B3F01" w:rsidRDefault="003755C3" w:rsidP="00A64469">
            <w:pPr>
              <w:rPr>
                <w:rFonts w:ascii="Arial" w:eastAsiaTheme="minorEastAsia" w:hAnsi="Arial" w:cs="Arial"/>
                <w:sz w:val="18"/>
                <w:szCs w:val="18"/>
              </w:rPr>
            </w:pPr>
            <w:r>
              <w:rPr>
                <w:rFonts w:ascii="Arial" w:eastAsiaTheme="minorEastAsia" w:hAnsi="Arial" w:cs="Arial"/>
                <w:sz w:val="18"/>
                <w:szCs w:val="18"/>
              </w:rPr>
              <w:t>1.08e4</w:t>
            </w:r>
          </w:p>
        </w:tc>
        <w:tc>
          <w:tcPr>
            <w:tcW w:w="1843" w:type="dxa"/>
          </w:tcPr>
          <w:p w14:paraId="677ACC58" w14:textId="6E7B2C4B"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w:t>
            </w:r>
            <w:r w:rsidR="003755C3">
              <w:rPr>
                <w:rFonts w:ascii="Arial" w:eastAsiaTheme="minorEastAsia" w:hAnsi="Arial" w:cs="Arial"/>
                <w:sz w:val="18"/>
                <w:szCs w:val="18"/>
              </w:rPr>
              <w:t>hr</w:t>
            </w:r>
          </w:p>
        </w:tc>
        <w:tc>
          <w:tcPr>
            <w:tcW w:w="2413" w:type="dxa"/>
          </w:tcPr>
          <w:p w14:paraId="6CFE32D8" w14:textId="421D8096"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9</w:t>
            </w:r>
          </w:p>
        </w:tc>
      </w:tr>
      <w:tr w:rsidR="004B7FD2" w:rsidRPr="000B3F01" w14:paraId="7748A755" w14:textId="77777777" w:rsidTr="007845A4">
        <w:trPr>
          <w:jc w:val="center"/>
        </w:trPr>
        <w:tc>
          <w:tcPr>
            <w:tcW w:w="1701" w:type="dxa"/>
          </w:tcPr>
          <w:p w14:paraId="20293400"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T</m:t>
                    </m:r>
                  </m:sub>
                </m:sSub>
              </m:oMath>
            </m:oMathPara>
          </w:p>
        </w:tc>
        <w:tc>
          <w:tcPr>
            <w:tcW w:w="3119" w:type="dxa"/>
          </w:tcPr>
          <w:p w14:paraId="67BCB7C5"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CD4+ helper T-cell activation rate</w:t>
            </w:r>
          </w:p>
        </w:tc>
        <w:tc>
          <w:tcPr>
            <w:tcW w:w="1559" w:type="dxa"/>
          </w:tcPr>
          <w:p w14:paraId="4DE2DD41" w14:textId="009AC532" w:rsidR="004B7FD2" w:rsidRPr="000B3F01" w:rsidRDefault="003755C3" w:rsidP="00A64469">
            <w:pPr>
              <w:rPr>
                <w:rFonts w:ascii="Arial" w:eastAsiaTheme="minorEastAsia" w:hAnsi="Arial" w:cs="Arial"/>
                <w:sz w:val="18"/>
                <w:szCs w:val="18"/>
              </w:rPr>
            </w:pPr>
            <w:r>
              <w:rPr>
                <w:rFonts w:ascii="Arial" w:eastAsiaTheme="minorEastAsia" w:hAnsi="Arial" w:cs="Arial"/>
                <w:sz w:val="18"/>
                <w:szCs w:val="18"/>
              </w:rPr>
              <w:t>2.89e5</w:t>
            </w:r>
          </w:p>
        </w:tc>
        <w:tc>
          <w:tcPr>
            <w:tcW w:w="1843" w:type="dxa"/>
          </w:tcPr>
          <w:p w14:paraId="134ED48B" w14:textId="5DFBC456"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cell/(mL</w:t>
            </w:r>
            <w:r w:rsidRPr="000B3F01">
              <w:rPr>
                <w:rFonts w:ascii="Arial" w:eastAsiaTheme="minorEastAsia" w:hAnsi="Arial" w:cs="Arial"/>
                <w:sz w:val="18"/>
                <w:szCs w:val="18"/>
                <w:vertAlign w:val="superscript"/>
              </w:rPr>
              <w:t>2</w:t>
            </w:r>
            <w:r w:rsidRPr="000B3F01">
              <w:rPr>
                <w:rFonts w:ascii="Arial" w:eastAsiaTheme="minorEastAsia" w:hAnsi="Arial" w:cs="Arial"/>
                <w:sz w:val="18"/>
                <w:szCs w:val="18"/>
              </w:rPr>
              <w:t>·</w:t>
            </w:r>
            <w:r w:rsidR="008E508F">
              <w:rPr>
                <w:rFonts w:ascii="Arial" w:eastAsiaTheme="minorEastAsia" w:hAnsi="Arial" w:cs="Arial"/>
                <w:sz w:val="18"/>
                <w:szCs w:val="18"/>
              </w:rPr>
              <w:t>hr</w:t>
            </w:r>
            <w:r w:rsidRPr="000B3F01">
              <w:rPr>
                <w:rFonts w:ascii="Arial" w:eastAsiaTheme="minorEastAsia" w:hAnsi="Arial" w:cs="Arial"/>
                <w:sz w:val="18"/>
                <w:szCs w:val="18"/>
              </w:rPr>
              <w:t>)</w:t>
            </w:r>
          </w:p>
        </w:tc>
        <w:tc>
          <w:tcPr>
            <w:tcW w:w="2413" w:type="dxa"/>
          </w:tcPr>
          <w:p w14:paraId="523C8860" w14:textId="1151A78D"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11</w:t>
            </w:r>
          </w:p>
        </w:tc>
      </w:tr>
      <w:tr w:rsidR="004B7FD2" w:rsidRPr="000B3F01" w14:paraId="43C510B5" w14:textId="77777777" w:rsidTr="007845A4">
        <w:trPr>
          <w:jc w:val="center"/>
        </w:trPr>
        <w:tc>
          <w:tcPr>
            <w:tcW w:w="1701" w:type="dxa"/>
          </w:tcPr>
          <w:p w14:paraId="2AA275CF"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C</m:t>
                    </m:r>
                  </m:sub>
                </m:sSub>
              </m:oMath>
            </m:oMathPara>
          </w:p>
        </w:tc>
        <w:tc>
          <w:tcPr>
            <w:tcW w:w="3119" w:type="dxa"/>
          </w:tcPr>
          <w:p w14:paraId="358E4225"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Cytokine production rate</w:t>
            </w:r>
          </w:p>
        </w:tc>
        <w:tc>
          <w:tcPr>
            <w:tcW w:w="1559" w:type="dxa"/>
          </w:tcPr>
          <w:p w14:paraId="2D8C44E8" w14:textId="6DE00982" w:rsidR="004B7FD2" w:rsidRPr="000B3F01" w:rsidRDefault="008E508F" w:rsidP="00A64469">
            <w:pPr>
              <w:rPr>
                <w:rFonts w:ascii="Arial" w:eastAsiaTheme="minorEastAsia" w:hAnsi="Arial" w:cs="Arial"/>
                <w:sz w:val="18"/>
                <w:szCs w:val="18"/>
              </w:rPr>
            </w:pPr>
            <w:r>
              <w:rPr>
                <w:rFonts w:ascii="Arial" w:eastAsiaTheme="minorEastAsia" w:hAnsi="Arial" w:cs="Arial"/>
                <w:sz w:val="18"/>
                <w:szCs w:val="18"/>
              </w:rPr>
              <w:t>1.86e5</w:t>
            </w:r>
          </w:p>
        </w:tc>
        <w:tc>
          <w:tcPr>
            <w:tcW w:w="1843" w:type="dxa"/>
          </w:tcPr>
          <w:p w14:paraId="793C4C59" w14:textId="05D29595"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molecule/(</w:t>
            </w:r>
            <w:proofErr w:type="spellStart"/>
            <w:r w:rsidRPr="000B3F01">
              <w:rPr>
                <w:rFonts w:ascii="Arial" w:eastAsiaTheme="minorEastAsia" w:hAnsi="Arial" w:cs="Arial"/>
                <w:sz w:val="18"/>
                <w:szCs w:val="18"/>
              </w:rPr>
              <w:t>cell·</w:t>
            </w:r>
            <w:r w:rsidR="008E508F">
              <w:rPr>
                <w:rFonts w:ascii="Arial" w:eastAsiaTheme="minorEastAsia" w:hAnsi="Arial" w:cs="Arial"/>
                <w:sz w:val="18"/>
                <w:szCs w:val="18"/>
              </w:rPr>
              <w:t>hr</w:t>
            </w:r>
            <w:proofErr w:type="spellEnd"/>
            <w:r w:rsidRPr="000B3F01">
              <w:rPr>
                <w:rFonts w:ascii="Arial" w:eastAsiaTheme="minorEastAsia" w:hAnsi="Arial" w:cs="Arial"/>
                <w:sz w:val="18"/>
                <w:szCs w:val="18"/>
              </w:rPr>
              <w:t>)</w:t>
            </w:r>
          </w:p>
        </w:tc>
        <w:tc>
          <w:tcPr>
            <w:tcW w:w="2413" w:type="dxa"/>
          </w:tcPr>
          <w:p w14:paraId="1949EAE5" w14:textId="797022F8"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13</w:t>
            </w:r>
          </w:p>
        </w:tc>
      </w:tr>
      <w:tr w:rsidR="004B7FD2" w:rsidRPr="000B3F01" w14:paraId="3F7DD980" w14:textId="77777777" w:rsidTr="007845A4">
        <w:trPr>
          <w:jc w:val="center"/>
        </w:trPr>
        <w:tc>
          <w:tcPr>
            <w:tcW w:w="1701" w:type="dxa"/>
          </w:tcPr>
          <w:p w14:paraId="0AE3757D"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FTS</m:t>
                    </m:r>
                  </m:sub>
                </m:sSub>
              </m:oMath>
            </m:oMathPara>
          </w:p>
        </w:tc>
        <w:tc>
          <w:tcPr>
            <w:tcW w:w="3119" w:type="dxa"/>
          </w:tcPr>
          <w:p w14:paraId="531EF02F"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 xml:space="preserve">Relative </w:t>
            </w:r>
            <w:r>
              <w:rPr>
                <w:rFonts w:ascii="Arial" w:eastAsiaTheme="minorEastAsia" w:hAnsi="Arial" w:cs="Arial"/>
                <w:sz w:val="18"/>
                <w:szCs w:val="18"/>
              </w:rPr>
              <w:t>FTS growth rate</w:t>
            </w:r>
          </w:p>
        </w:tc>
        <w:tc>
          <w:tcPr>
            <w:tcW w:w="1559" w:type="dxa"/>
          </w:tcPr>
          <w:p w14:paraId="64F1289E" w14:textId="7AE189A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1e</w:t>
            </w:r>
            <w:r w:rsidR="008E508F">
              <w:rPr>
                <w:rFonts w:ascii="Arial" w:eastAsiaTheme="minorEastAsia" w:hAnsi="Arial" w:cs="Arial"/>
                <w:sz w:val="18"/>
                <w:szCs w:val="18"/>
              </w:rPr>
              <w:t>3</w:t>
            </w:r>
          </w:p>
        </w:tc>
        <w:tc>
          <w:tcPr>
            <w:tcW w:w="1843" w:type="dxa"/>
          </w:tcPr>
          <w:p w14:paraId="12B024AC" w14:textId="7EB068F3"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mL</w:t>
            </w:r>
            <w:r w:rsidRPr="000B3F01">
              <w:rPr>
                <w:rFonts w:ascii="Arial" w:eastAsiaTheme="minorEastAsia" w:hAnsi="Arial" w:cs="Arial"/>
                <w:sz w:val="18"/>
                <w:szCs w:val="18"/>
                <w:vertAlign w:val="superscript"/>
              </w:rPr>
              <w:t>3</w:t>
            </w:r>
            <w:r w:rsidRPr="000B3F01">
              <w:rPr>
                <w:rFonts w:ascii="Arial" w:eastAsiaTheme="minorEastAsia" w:hAnsi="Arial" w:cs="Arial"/>
                <w:sz w:val="18"/>
                <w:szCs w:val="18"/>
              </w:rPr>
              <w:t>/(</w:t>
            </w:r>
            <w:proofErr w:type="spellStart"/>
            <w:r w:rsidRPr="000B3F01">
              <w:rPr>
                <w:rFonts w:ascii="Arial" w:eastAsiaTheme="minorEastAsia" w:hAnsi="Arial" w:cs="Arial"/>
                <w:sz w:val="18"/>
                <w:szCs w:val="18"/>
              </w:rPr>
              <w:t>mU·</w:t>
            </w:r>
            <w:r w:rsidR="008E508F">
              <w:rPr>
                <w:rFonts w:ascii="Arial" w:eastAsiaTheme="minorEastAsia" w:hAnsi="Arial" w:cs="Arial"/>
                <w:sz w:val="18"/>
                <w:szCs w:val="18"/>
              </w:rPr>
              <w:t>hr</w:t>
            </w:r>
            <w:proofErr w:type="spellEnd"/>
            <w:r w:rsidRPr="000B3F01">
              <w:rPr>
                <w:rFonts w:ascii="Arial" w:eastAsiaTheme="minorEastAsia" w:hAnsi="Arial" w:cs="Arial"/>
                <w:sz w:val="18"/>
                <w:szCs w:val="18"/>
              </w:rPr>
              <w:t>)</w:t>
            </w:r>
          </w:p>
        </w:tc>
        <w:tc>
          <w:tcPr>
            <w:tcW w:w="2413" w:type="dxa"/>
          </w:tcPr>
          <w:p w14:paraId="0A7B83D9" w14:textId="6F6A2114"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8</w:t>
            </w:r>
          </w:p>
        </w:tc>
      </w:tr>
      <w:tr w:rsidR="004B7FD2" w:rsidRPr="000B3F01" w14:paraId="110F6D82" w14:textId="77777777" w:rsidTr="007845A4">
        <w:trPr>
          <w:jc w:val="center"/>
        </w:trPr>
        <w:tc>
          <w:tcPr>
            <w:tcW w:w="1701" w:type="dxa"/>
          </w:tcPr>
          <w:p w14:paraId="5E02E608"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eastAsiaTheme="minorEastAsia" w:hAnsi="Cambria Math" w:cs="Arial"/>
                        <w:i/>
                        <w:sz w:val="20"/>
                        <w:szCs w:val="20"/>
                      </w:rPr>
                    </m:ctrlPr>
                  </m:sSubPr>
                  <m:e>
                    <m:r>
                      <m:rPr>
                        <m:sty m:val="p"/>
                      </m:rPr>
                      <w:rPr>
                        <w:rFonts w:ascii="Cambria Math" w:eastAsiaTheme="minorEastAsia" w:hAnsi="Cambria Math" w:cs="Arial"/>
                        <w:sz w:val="20"/>
                        <w:szCs w:val="20"/>
                      </w:rPr>
                      <m:t>Φ</m:t>
                    </m:r>
                  </m:e>
                  <m:sub>
                    <m:r>
                      <w:rPr>
                        <w:rFonts w:ascii="Cambria Math" w:eastAsiaTheme="minorEastAsia" w:hAnsi="Cambria Math" w:cs="Arial"/>
                        <w:sz w:val="20"/>
                        <w:szCs w:val="20"/>
                      </w:rPr>
                      <m:t>Ab</m:t>
                    </m:r>
                  </m:sub>
                </m:sSub>
              </m:oMath>
            </m:oMathPara>
          </w:p>
        </w:tc>
        <w:tc>
          <w:tcPr>
            <w:tcW w:w="3119" w:type="dxa"/>
          </w:tcPr>
          <w:p w14:paraId="303F9BB8"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Ab production rate</w:t>
            </w:r>
          </w:p>
        </w:tc>
        <w:tc>
          <w:tcPr>
            <w:tcW w:w="1559" w:type="dxa"/>
          </w:tcPr>
          <w:p w14:paraId="1345C161" w14:textId="0114EC93" w:rsidR="004B7FD2" w:rsidRPr="000B3F01" w:rsidRDefault="008E508F" w:rsidP="00A64469">
            <w:pPr>
              <w:rPr>
                <w:rFonts w:ascii="Arial" w:eastAsiaTheme="minorEastAsia" w:hAnsi="Arial" w:cs="Arial"/>
                <w:sz w:val="18"/>
                <w:szCs w:val="18"/>
              </w:rPr>
            </w:pPr>
            <w:r>
              <w:rPr>
                <w:rFonts w:ascii="Arial" w:eastAsiaTheme="minorEastAsia" w:hAnsi="Arial" w:cs="Arial"/>
                <w:sz w:val="18"/>
                <w:szCs w:val="18"/>
              </w:rPr>
              <w:t>3.6</w:t>
            </w:r>
            <w:r w:rsidR="004B7FD2" w:rsidRPr="000B3F01">
              <w:rPr>
                <w:rFonts w:ascii="Arial" w:eastAsiaTheme="minorEastAsia" w:hAnsi="Arial" w:cs="Arial"/>
                <w:sz w:val="18"/>
                <w:szCs w:val="18"/>
              </w:rPr>
              <w:t>e</w:t>
            </w:r>
            <w:r>
              <w:rPr>
                <w:rFonts w:ascii="Arial" w:eastAsiaTheme="minorEastAsia" w:hAnsi="Arial" w:cs="Arial"/>
                <w:sz w:val="18"/>
                <w:szCs w:val="18"/>
              </w:rPr>
              <w:t>7</w:t>
            </w:r>
          </w:p>
        </w:tc>
        <w:tc>
          <w:tcPr>
            <w:tcW w:w="1843" w:type="dxa"/>
          </w:tcPr>
          <w:p w14:paraId="7618706A" w14:textId="54599888"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molecules/(</w:t>
            </w:r>
            <w:proofErr w:type="spellStart"/>
            <w:r w:rsidRPr="000B3F01">
              <w:rPr>
                <w:rFonts w:ascii="Arial" w:eastAsiaTheme="minorEastAsia" w:hAnsi="Arial" w:cs="Arial"/>
                <w:sz w:val="18"/>
                <w:szCs w:val="18"/>
              </w:rPr>
              <w:t>cell·</w:t>
            </w:r>
            <w:r w:rsidR="008E508F">
              <w:rPr>
                <w:rFonts w:ascii="Arial" w:eastAsiaTheme="minorEastAsia" w:hAnsi="Arial" w:cs="Arial"/>
                <w:sz w:val="18"/>
                <w:szCs w:val="18"/>
              </w:rPr>
              <w:t>hr</w:t>
            </w:r>
            <w:proofErr w:type="spellEnd"/>
            <w:r w:rsidRPr="000B3F01">
              <w:rPr>
                <w:rFonts w:ascii="Arial" w:eastAsiaTheme="minorEastAsia" w:hAnsi="Arial" w:cs="Arial"/>
                <w:sz w:val="18"/>
                <w:szCs w:val="18"/>
              </w:rPr>
              <w:t>)</w:t>
            </w:r>
          </w:p>
        </w:tc>
        <w:tc>
          <w:tcPr>
            <w:tcW w:w="2413" w:type="dxa"/>
          </w:tcPr>
          <w:p w14:paraId="229D8BF8" w14:textId="201CCC4F"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12</w:t>
            </w:r>
          </w:p>
        </w:tc>
      </w:tr>
      <w:tr w:rsidR="004B7FD2" w:rsidRPr="000B3F01" w14:paraId="6C9A7C00" w14:textId="77777777" w:rsidTr="007845A4">
        <w:trPr>
          <w:jc w:val="center"/>
        </w:trPr>
        <w:tc>
          <w:tcPr>
            <w:tcW w:w="1701" w:type="dxa"/>
          </w:tcPr>
          <w:p w14:paraId="575380CC"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B</m:t>
                    </m:r>
                  </m:sub>
                </m:sSub>
              </m:oMath>
            </m:oMathPara>
          </w:p>
        </w:tc>
        <w:tc>
          <w:tcPr>
            <w:tcW w:w="3119" w:type="dxa"/>
          </w:tcPr>
          <w:p w14:paraId="3980E847"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B-cell death rate</w:t>
            </w:r>
          </w:p>
        </w:tc>
        <w:tc>
          <w:tcPr>
            <w:tcW w:w="1559" w:type="dxa"/>
          </w:tcPr>
          <w:p w14:paraId="215BC14A" w14:textId="4BC85AD9" w:rsidR="004B7FD2" w:rsidRPr="000B3F01" w:rsidRDefault="008E508F" w:rsidP="00A64469">
            <w:pPr>
              <w:rPr>
                <w:rFonts w:ascii="Arial" w:eastAsiaTheme="minorEastAsia" w:hAnsi="Arial" w:cs="Arial"/>
                <w:sz w:val="18"/>
                <w:szCs w:val="18"/>
              </w:rPr>
            </w:pPr>
            <w:r>
              <w:rPr>
                <w:rFonts w:ascii="Arial" w:eastAsiaTheme="minorEastAsia" w:hAnsi="Arial" w:cs="Arial"/>
                <w:sz w:val="18"/>
                <w:szCs w:val="18"/>
              </w:rPr>
              <w:t>7</w:t>
            </w:r>
            <w:r w:rsidR="004B7FD2" w:rsidRPr="000B3F01">
              <w:rPr>
                <w:rFonts w:ascii="Arial" w:eastAsiaTheme="minorEastAsia" w:hAnsi="Arial" w:cs="Arial"/>
                <w:sz w:val="18"/>
                <w:szCs w:val="18"/>
              </w:rPr>
              <w:t>.</w:t>
            </w:r>
            <w:r>
              <w:rPr>
                <w:rFonts w:ascii="Arial" w:eastAsiaTheme="minorEastAsia" w:hAnsi="Arial" w:cs="Arial"/>
                <w:sz w:val="18"/>
                <w:szCs w:val="18"/>
              </w:rPr>
              <w:t>2</w:t>
            </w:r>
            <w:r w:rsidR="004B7FD2" w:rsidRPr="000B3F01">
              <w:rPr>
                <w:rFonts w:ascii="Arial" w:eastAsiaTheme="minorEastAsia" w:hAnsi="Arial" w:cs="Arial"/>
                <w:sz w:val="18"/>
                <w:szCs w:val="18"/>
              </w:rPr>
              <w:t>e-</w:t>
            </w:r>
            <w:r>
              <w:rPr>
                <w:rFonts w:ascii="Arial" w:eastAsiaTheme="minorEastAsia" w:hAnsi="Arial" w:cs="Arial"/>
                <w:sz w:val="18"/>
                <w:szCs w:val="18"/>
              </w:rPr>
              <w:t>3</w:t>
            </w:r>
          </w:p>
        </w:tc>
        <w:tc>
          <w:tcPr>
            <w:tcW w:w="1843" w:type="dxa"/>
          </w:tcPr>
          <w:p w14:paraId="5812F106" w14:textId="63DCCCB6"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w:t>
            </w:r>
            <w:r w:rsidR="008E508F">
              <w:rPr>
                <w:rFonts w:ascii="Arial" w:eastAsiaTheme="minorEastAsia" w:hAnsi="Arial" w:cs="Arial"/>
                <w:sz w:val="18"/>
                <w:szCs w:val="18"/>
              </w:rPr>
              <w:t>hr</w:t>
            </w:r>
          </w:p>
        </w:tc>
        <w:tc>
          <w:tcPr>
            <w:tcW w:w="2413" w:type="dxa"/>
          </w:tcPr>
          <w:p w14:paraId="69B55569" w14:textId="7C92259C"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14</w:t>
            </w:r>
          </w:p>
        </w:tc>
      </w:tr>
      <w:tr w:rsidR="004B7FD2" w:rsidRPr="000B3F01" w14:paraId="3B751034" w14:textId="77777777" w:rsidTr="007845A4">
        <w:trPr>
          <w:jc w:val="center"/>
        </w:trPr>
        <w:tc>
          <w:tcPr>
            <w:tcW w:w="1701" w:type="dxa"/>
          </w:tcPr>
          <w:p w14:paraId="3365BB7C" w14:textId="77777777" w:rsidR="004B7FD2" w:rsidRPr="00057F68" w:rsidRDefault="00000000" w:rsidP="00A64469">
            <w:pPr>
              <w:rPr>
                <w:rFonts w:ascii="Arial" w:eastAsia="Calibri"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P</m:t>
                    </m:r>
                  </m:sub>
                </m:sSub>
              </m:oMath>
            </m:oMathPara>
          </w:p>
        </w:tc>
        <w:tc>
          <w:tcPr>
            <w:tcW w:w="3119" w:type="dxa"/>
          </w:tcPr>
          <w:p w14:paraId="60D64C0D"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Plasma cell death rate</w:t>
            </w:r>
          </w:p>
        </w:tc>
        <w:tc>
          <w:tcPr>
            <w:tcW w:w="1559" w:type="dxa"/>
          </w:tcPr>
          <w:p w14:paraId="18307DEB" w14:textId="6C109907" w:rsidR="004B7FD2" w:rsidRPr="000B3F01" w:rsidRDefault="008E508F" w:rsidP="00A64469">
            <w:pPr>
              <w:rPr>
                <w:rFonts w:ascii="Arial" w:eastAsiaTheme="minorEastAsia" w:hAnsi="Arial" w:cs="Arial"/>
                <w:sz w:val="18"/>
                <w:szCs w:val="18"/>
              </w:rPr>
            </w:pPr>
            <w:r>
              <w:rPr>
                <w:rFonts w:ascii="Arial" w:eastAsiaTheme="minorEastAsia" w:hAnsi="Arial" w:cs="Arial"/>
                <w:sz w:val="18"/>
                <w:szCs w:val="18"/>
              </w:rPr>
              <w:t>7</w:t>
            </w:r>
            <w:r w:rsidR="004B7FD2" w:rsidRPr="000B3F01">
              <w:rPr>
                <w:rFonts w:ascii="Arial" w:eastAsiaTheme="minorEastAsia" w:hAnsi="Arial" w:cs="Arial"/>
                <w:sz w:val="18"/>
                <w:szCs w:val="18"/>
              </w:rPr>
              <w:t>.</w:t>
            </w:r>
            <w:r>
              <w:rPr>
                <w:rFonts w:ascii="Arial" w:eastAsiaTheme="minorEastAsia" w:hAnsi="Arial" w:cs="Arial"/>
                <w:sz w:val="18"/>
                <w:szCs w:val="18"/>
              </w:rPr>
              <w:t>2</w:t>
            </w:r>
            <w:r w:rsidR="004B7FD2" w:rsidRPr="000B3F01">
              <w:rPr>
                <w:rFonts w:ascii="Arial" w:eastAsiaTheme="minorEastAsia" w:hAnsi="Arial" w:cs="Arial"/>
                <w:sz w:val="18"/>
                <w:szCs w:val="18"/>
              </w:rPr>
              <w:t>e-</w:t>
            </w:r>
            <w:r>
              <w:rPr>
                <w:rFonts w:ascii="Arial" w:eastAsiaTheme="minorEastAsia" w:hAnsi="Arial" w:cs="Arial"/>
                <w:sz w:val="18"/>
                <w:szCs w:val="18"/>
              </w:rPr>
              <w:t>3</w:t>
            </w:r>
          </w:p>
        </w:tc>
        <w:tc>
          <w:tcPr>
            <w:tcW w:w="1843" w:type="dxa"/>
          </w:tcPr>
          <w:p w14:paraId="175B6921" w14:textId="4F9E0BFA"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w:t>
            </w:r>
            <w:r w:rsidR="008E508F">
              <w:rPr>
                <w:rFonts w:ascii="Arial" w:eastAsiaTheme="minorEastAsia" w:hAnsi="Arial" w:cs="Arial"/>
                <w:sz w:val="18"/>
                <w:szCs w:val="18"/>
              </w:rPr>
              <w:t>hr</w:t>
            </w:r>
          </w:p>
        </w:tc>
        <w:tc>
          <w:tcPr>
            <w:tcW w:w="2413" w:type="dxa"/>
          </w:tcPr>
          <w:p w14:paraId="28DCD8C7" w14:textId="1BEED878"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14</w:t>
            </w:r>
          </w:p>
        </w:tc>
      </w:tr>
      <w:tr w:rsidR="004B7FD2" w:rsidRPr="000B3F01" w14:paraId="53AF5E8A" w14:textId="77777777" w:rsidTr="007845A4">
        <w:trPr>
          <w:jc w:val="center"/>
        </w:trPr>
        <w:tc>
          <w:tcPr>
            <w:tcW w:w="1701" w:type="dxa"/>
          </w:tcPr>
          <w:p w14:paraId="0AAEFEA8"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T</m:t>
                    </m:r>
                  </m:sub>
                </m:sSub>
              </m:oMath>
            </m:oMathPara>
          </w:p>
        </w:tc>
        <w:tc>
          <w:tcPr>
            <w:tcW w:w="3119" w:type="dxa"/>
          </w:tcPr>
          <w:p w14:paraId="766C2A53"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CD4+ T-cell death rate</w:t>
            </w:r>
          </w:p>
        </w:tc>
        <w:tc>
          <w:tcPr>
            <w:tcW w:w="1559" w:type="dxa"/>
          </w:tcPr>
          <w:p w14:paraId="2EA0B44E" w14:textId="62334CA4" w:rsidR="004B7FD2" w:rsidRPr="000B3F01" w:rsidRDefault="008E508F" w:rsidP="00A64469">
            <w:pPr>
              <w:rPr>
                <w:rFonts w:ascii="Arial" w:eastAsiaTheme="minorEastAsia" w:hAnsi="Arial" w:cs="Arial"/>
                <w:sz w:val="18"/>
                <w:szCs w:val="18"/>
              </w:rPr>
            </w:pPr>
            <w:r>
              <w:rPr>
                <w:rFonts w:ascii="Arial" w:eastAsiaTheme="minorEastAsia" w:hAnsi="Arial" w:cs="Arial"/>
                <w:sz w:val="18"/>
                <w:szCs w:val="18"/>
              </w:rPr>
              <w:t>3</w:t>
            </w:r>
            <w:r w:rsidR="004B7FD2" w:rsidRPr="000B3F01">
              <w:rPr>
                <w:rFonts w:ascii="Arial" w:eastAsiaTheme="minorEastAsia" w:hAnsi="Arial" w:cs="Arial"/>
                <w:sz w:val="18"/>
                <w:szCs w:val="18"/>
              </w:rPr>
              <w:t>.</w:t>
            </w:r>
            <w:r>
              <w:rPr>
                <w:rFonts w:ascii="Arial" w:eastAsiaTheme="minorEastAsia" w:hAnsi="Arial" w:cs="Arial"/>
                <w:sz w:val="18"/>
                <w:szCs w:val="18"/>
              </w:rPr>
              <w:t>21</w:t>
            </w:r>
            <w:r w:rsidR="004B7FD2" w:rsidRPr="000B3F01">
              <w:rPr>
                <w:rFonts w:ascii="Arial" w:eastAsiaTheme="minorEastAsia" w:hAnsi="Arial" w:cs="Arial"/>
                <w:sz w:val="18"/>
                <w:szCs w:val="18"/>
              </w:rPr>
              <w:t>e-</w:t>
            </w:r>
            <w:r>
              <w:rPr>
                <w:rFonts w:ascii="Arial" w:eastAsiaTheme="minorEastAsia" w:hAnsi="Arial" w:cs="Arial"/>
                <w:sz w:val="18"/>
                <w:szCs w:val="18"/>
              </w:rPr>
              <w:t>4</w:t>
            </w:r>
          </w:p>
        </w:tc>
        <w:tc>
          <w:tcPr>
            <w:tcW w:w="1843" w:type="dxa"/>
          </w:tcPr>
          <w:p w14:paraId="6631DB71" w14:textId="5FCEA4C4"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w:t>
            </w:r>
            <w:r w:rsidR="008E508F">
              <w:rPr>
                <w:rFonts w:ascii="Arial" w:eastAsiaTheme="minorEastAsia" w:hAnsi="Arial" w:cs="Arial"/>
                <w:sz w:val="18"/>
                <w:szCs w:val="18"/>
              </w:rPr>
              <w:t>hr</w:t>
            </w:r>
          </w:p>
        </w:tc>
        <w:tc>
          <w:tcPr>
            <w:tcW w:w="2413" w:type="dxa"/>
          </w:tcPr>
          <w:p w14:paraId="21BC665A" w14:textId="2A2A2DEA"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11</w:t>
            </w:r>
          </w:p>
        </w:tc>
      </w:tr>
      <w:tr w:rsidR="004B7FD2" w:rsidRPr="000B3F01" w14:paraId="17F3A9CC" w14:textId="77777777" w:rsidTr="007845A4">
        <w:trPr>
          <w:jc w:val="center"/>
        </w:trPr>
        <w:tc>
          <w:tcPr>
            <w:tcW w:w="1701" w:type="dxa"/>
          </w:tcPr>
          <w:p w14:paraId="40F98A30"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C</m:t>
                    </m:r>
                  </m:sub>
                </m:sSub>
              </m:oMath>
            </m:oMathPara>
          </w:p>
        </w:tc>
        <w:tc>
          <w:tcPr>
            <w:tcW w:w="3119" w:type="dxa"/>
          </w:tcPr>
          <w:p w14:paraId="40372A0E"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Cytokine degradation rate</w:t>
            </w:r>
          </w:p>
        </w:tc>
        <w:tc>
          <w:tcPr>
            <w:tcW w:w="1559" w:type="dxa"/>
          </w:tcPr>
          <w:p w14:paraId="1F553407" w14:textId="09E16A9E" w:rsidR="004B7FD2" w:rsidRPr="000B3F01" w:rsidRDefault="008E508F" w:rsidP="00A64469">
            <w:pPr>
              <w:rPr>
                <w:rFonts w:ascii="Arial" w:eastAsiaTheme="minorEastAsia" w:hAnsi="Arial" w:cs="Arial"/>
                <w:sz w:val="18"/>
                <w:szCs w:val="18"/>
              </w:rPr>
            </w:pPr>
            <w:r>
              <w:rPr>
                <w:rFonts w:ascii="Arial" w:eastAsiaTheme="minorEastAsia" w:hAnsi="Arial" w:cs="Arial"/>
                <w:sz w:val="18"/>
                <w:szCs w:val="18"/>
              </w:rPr>
              <w:t>6.80e2</w:t>
            </w:r>
          </w:p>
        </w:tc>
        <w:tc>
          <w:tcPr>
            <w:tcW w:w="1843" w:type="dxa"/>
          </w:tcPr>
          <w:p w14:paraId="22B9BB53" w14:textId="414F437A"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w:t>
            </w:r>
            <w:r w:rsidR="008E508F">
              <w:rPr>
                <w:rFonts w:ascii="Arial" w:eastAsiaTheme="minorEastAsia" w:hAnsi="Arial" w:cs="Arial"/>
                <w:sz w:val="18"/>
                <w:szCs w:val="18"/>
              </w:rPr>
              <w:t>hr</w:t>
            </w:r>
          </w:p>
        </w:tc>
        <w:tc>
          <w:tcPr>
            <w:tcW w:w="2413" w:type="dxa"/>
          </w:tcPr>
          <w:p w14:paraId="4A541D45" w14:textId="3C18A59D"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10</w:t>
            </w:r>
          </w:p>
        </w:tc>
      </w:tr>
      <w:tr w:rsidR="004B7FD2" w:rsidRPr="000B3F01" w14:paraId="266479B6" w14:textId="77777777" w:rsidTr="007845A4">
        <w:trPr>
          <w:jc w:val="center"/>
        </w:trPr>
        <w:tc>
          <w:tcPr>
            <w:tcW w:w="1701" w:type="dxa"/>
          </w:tcPr>
          <w:p w14:paraId="3366DD8A"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FTS</m:t>
                    </m:r>
                  </m:sub>
                </m:sSub>
              </m:oMath>
            </m:oMathPara>
          </w:p>
        </w:tc>
        <w:tc>
          <w:tcPr>
            <w:tcW w:w="3119" w:type="dxa"/>
          </w:tcPr>
          <w:p w14:paraId="0C4DC1B1"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Functional thyroid destruction rate</w:t>
            </w:r>
          </w:p>
        </w:tc>
        <w:tc>
          <w:tcPr>
            <w:tcW w:w="1559" w:type="dxa"/>
          </w:tcPr>
          <w:p w14:paraId="1E0C4C84" w14:textId="762E9C19" w:rsidR="004B7FD2" w:rsidRPr="000B3F01" w:rsidRDefault="008E508F" w:rsidP="00A64469">
            <w:pPr>
              <w:rPr>
                <w:rFonts w:ascii="Arial" w:eastAsiaTheme="minorEastAsia" w:hAnsi="Arial" w:cs="Arial"/>
                <w:sz w:val="18"/>
                <w:szCs w:val="18"/>
                <w:lang w:val="sv-SE"/>
              </w:rPr>
            </w:pPr>
            <w:r>
              <w:rPr>
                <w:rFonts w:ascii="Arial" w:eastAsiaTheme="minorEastAsia" w:hAnsi="Arial" w:cs="Arial"/>
                <w:sz w:val="18"/>
                <w:szCs w:val="18"/>
                <w:lang w:val="sv-SE"/>
              </w:rPr>
              <w:t>3.60</w:t>
            </w:r>
          </w:p>
        </w:tc>
        <w:tc>
          <w:tcPr>
            <w:tcW w:w="1843" w:type="dxa"/>
          </w:tcPr>
          <w:p w14:paraId="58E013AE" w14:textId="75D25415"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mL/(</w:t>
            </w:r>
            <w:proofErr w:type="spellStart"/>
            <w:r w:rsidRPr="000B3F01">
              <w:rPr>
                <w:rFonts w:ascii="Arial" w:eastAsiaTheme="minorEastAsia" w:hAnsi="Arial" w:cs="Arial"/>
                <w:sz w:val="18"/>
                <w:szCs w:val="18"/>
              </w:rPr>
              <w:t>molecule</w:t>
            </w:r>
            <w:r w:rsidR="005A0B0E">
              <w:rPr>
                <w:rFonts w:ascii="Arial" w:eastAsiaTheme="minorEastAsia" w:hAnsi="Arial" w:cs="Arial"/>
                <w:sz w:val="18"/>
                <w:szCs w:val="18"/>
              </w:rPr>
              <w:t>s</w:t>
            </w:r>
            <w:r w:rsidRPr="000B3F01">
              <w:rPr>
                <w:rFonts w:ascii="Arial" w:eastAsiaTheme="minorEastAsia" w:hAnsi="Arial" w:cs="Arial"/>
                <w:sz w:val="18"/>
                <w:szCs w:val="18"/>
              </w:rPr>
              <w:t>·</w:t>
            </w:r>
            <w:r w:rsidR="008E508F">
              <w:rPr>
                <w:rFonts w:ascii="Arial" w:eastAsiaTheme="minorEastAsia" w:hAnsi="Arial" w:cs="Arial"/>
                <w:sz w:val="18"/>
                <w:szCs w:val="18"/>
              </w:rPr>
              <w:t>hr</w:t>
            </w:r>
            <w:proofErr w:type="spellEnd"/>
            <w:r w:rsidRPr="000B3F01">
              <w:rPr>
                <w:rFonts w:ascii="Arial" w:eastAsiaTheme="minorEastAsia" w:hAnsi="Arial" w:cs="Arial"/>
                <w:sz w:val="18"/>
                <w:szCs w:val="18"/>
              </w:rPr>
              <w:t>)</w:t>
            </w:r>
          </w:p>
        </w:tc>
        <w:tc>
          <w:tcPr>
            <w:tcW w:w="2413" w:type="dxa"/>
          </w:tcPr>
          <w:p w14:paraId="275FEF1A" w14:textId="4BFD5091"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15</w:t>
            </w:r>
          </w:p>
        </w:tc>
      </w:tr>
      <w:tr w:rsidR="004B7FD2" w:rsidRPr="000B3F01" w14:paraId="6617634F" w14:textId="77777777" w:rsidTr="007845A4">
        <w:trPr>
          <w:jc w:val="center"/>
        </w:trPr>
        <w:tc>
          <w:tcPr>
            <w:tcW w:w="1701" w:type="dxa"/>
          </w:tcPr>
          <w:p w14:paraId="020AA10F"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eastAsiaTheme="minorEastAsia" w:hAnsi="Cambria Math" w:cs="Arial"/>
                        <w:sz w:val="20"/>
                        <w:szCs w:val="20"/>
                      </w:rPr>
                      <m:t>Ab</m:t>
                    </m:r>
                  </m:sub>
                </m:sSub>
              </m:oMath>
            </m:oMathPara>
          </w:p>
        </w:tc>
        <w:tc>
          <w:tcPr>
            <w:tcW w:w="3119" w:type="dxa"/>
          </w:tcPr>
          <w:p w14:paraId="6CD15C97"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Plasma Ab degradation rate</w:t>
            </w:r>
          </w:p>
        </w:tc>
        <w:tc>
          <w:tcPr>
            <w:tcW w:w="1559" w:type="dxa"/>
          </w:tcPr>
          <w:p w14:paraId="36DA0A24" w14:textId="60B9B413" w:rsidR="004B7FD2" w:rsidRPr="000B3F01" w:rsidRDefault="008E508F" w:rsidP="00A64469">
            <w:pPr>
              <w:rPr>
                <w:rFonts w:ascii="Arial" w:eastAsiaTheme="minorEastAsia" w:hAnsi="Arial" w:cs="Arial"/>
                <w:sz w:val="18"/>
                <w:szCs w:val="18"/>
              </w:rPr>
            </w:pPr>
            <w:r>
              <w:rPr>
                <w:rFonts w:ascii="Arial" w:eastAsiaTheme="minorEastAsia" w:hAnsi="Arial" w:cs="Arial"/>
                <w:sz w:val="18"/>
                <w:szCs w:val="18"/>
              </w:rPr>
              <w:t>6.26</w:t>
            </w:r>
            <w:r w:rsidR="004B7FD2" w:rsidRPr="000B3F01">
              <w:rPr>
                <w:rFonts w:ascii="Arial" w:eastAsiaTheme="minorEastAsia" w:hAnsi="Arial" w:cs="Arial"/>
                <w:sz w:val="18"/>
                <w:szCs w:val="18"/>
              </w:rPr>
              <w:t>e-</w:t>
            </w:r>
            <w:r>
              <w:rPr>
                <w:rFonts w:ascii="Arial" w:eastAsiaTheme="minorEastAsia" w:hAnsi="Arial" w:cs="Arial"/>
                <w:sz w:val="18"/>
                <w:szCs w:val="18"/>
              </w:rPr>
              <w:t>3</w:t>
            </w:r>
          </w:p>
        </w:tc>
        <w:tc>
          <w:tcPr>
            <w:tcW w:w="1843" w:type="dxa"/>
          </w:tcPr>
          <w:p w14:paraId="65C3C63E" w14:textId="5EA54F10"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mL</w:t>
            </w:r>
            <w:r w:rsidRPr="000B3F01">
              <w:rPr>
                <w:rFonts w:ascii="Arial" w:eastAsiaTheme="minorEastAsia" w:hAnsi="Arial" w:cs="Arial"/>
                <w:sz w:val="18"/>
                <w:szCs w:val="18"/>
                <w:vertAlign w:val="superscript"/>
              </w:rPr>
              <w:t>2</w:t>
            </w:r>
            <w:r w:rsidRPr="000B3F01">
              <w:rPr>
                <w:rFonts w:ascii="Arial" w:eastAsiaTheme="minorEastAsia" w:hAnsi="Arial" w:cs="Arial"/>
                <w:sz w:val="18"/>
                <w:szCs w:val="18"/>
              </w:rPr>
              <w:t>/(</w:t>
            </w:r>
            <w:proofErr w:type="spellStart"/>
            <w:r w:rsidRPr="000B3F01">
              <w:rPr>
                <w:rFonts w:ascii="Arial" w:eastAsiaTheme="minorEastAsia" w:hAnsi="Arial" w:cs="Arial"/>
                <w:sz w:val="18"/>
                <w:szCs w:val="18"/>
              </w:rPr>
              <w:t>molecule</w:t>
            </w:r>
            <w:r w:rsidR="005A0B0E">
              <w:rPr>
                <w:rFonts w:ascii="Arial" w:eastAsiaTheme="minorEastAsia" w:hAnsi="Arial" w:cs="Arial"/>
                <w:sz w:val="18"/>
                <w:szCs w:val="18"/>
              </w:rPr>
              <w:t>s</w:t>
            </w:r>
            <w:r w:rsidRPr="000B3F01">
              <w:rPr>
                <w:rFonts w:ascii="Arial" w:eastAsiaTheme="minorEastAsia" w:hAnsi="Arial" w:cs="Arial"/>
                <w:sz w:val="18"/>
                <w:szCs w:val="18"/>
              </w:rPr>
              <w:t>·</w:t>
            </w:r>
            <w:r w:rsidR="008E508F">
              <w:rPr>
                <w:rFonts w:ascii="Arial" w:eastAsiaTheme="minorEastAsia" w:hAnsi="Arial" w:cs="Arial"/>
                <w:sz w:val="18"/>
                <w:szCs w:val="18"/>
              </w:rPr>
              <w:t>hr</w:t>
            </w:r>
            <w:proofErr w:type="spellEnd"/>
            <w:r w:rsidRPr="000B3F01">
              <w:rPr>
                <w:rFonts w:ascii="Arial" w:eastAsiaTheme="minorEastAsia" w:hAnsi="Arial" w:cs="Arial"/>
                <w:sz w:val="18"/>
                <w:szCs w:val="18"/>
              </w:rPr>
              <w:t>)</w:t>
            </w:r>
          </w:p>
        </w:tc>
        <w:tc>
          <w:tcPr>
            <w:tcW w:w="2413" w:type="dxa"/>
          </w:tcPr>
          <w:p w14:paraId="22991716" w14:textId="5838ED9E"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12</w:t>
            </w:r>
          </w:p>
        </w:tc>
      </w:tr>
      <w:tr w:rsidR="004B7FD2" w:rsidRPr="000B3F01" w14:paraId="7BFF562C" w14:textId="77777777" w:rsidTr="007845A4">
        <w:trPr>
          <w:jc w:val="center"/>
        </w:trPr>
        <w:tc>
          <w:tcPr>
            <w:tcW w:w="1701" w:type="dxa"/>
          </w:tcPr>
          <w:p w14:paraId="67F1FC30"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τ</m:t>
                    </m:r>
                  </m:e>
                  <m:sub>
                    <m:r>
                      <w:rPr>
                        <w:rFonts w:ascii="Cambria Math" w:hAnsi="Cambria Math" w:cs="Arial"/>
                        <w:sz w:val="20"/>
                        <w:szCs w:val="20"/>
                      </w:rPr>
                      <m:t>B</m:t>
                    </m:r>
                  </m:sub>
                </m:sSub>
              </m:oMath>
            </m:oMathPara>
          </w:p>
        </w:tc>
        <w:tc>
          <w:tcPr>
            <w:tcW w:w="3119" w:type="dxa"/>
          </w:tcPr>
          <w:p w14:paraId="4964B7DF"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B-cell binding threshold</w:t>
            </w:r>
          </w:p>
        </w:tc>
        <w:tc>
          <w:tcPr>
            <w:tcW w:w="1559" w:type="dxa"/>
          </w:tcPr>
          <w:p w14:paraId="37EEB835"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18e4</w:t>
            </w:r>
          </w:p>
        </w:tc>
        <w:tc>
          <w:tcPr>
            <w:tcW w:w="1843" w:type="dxa"/>
          </w:tcPr>
          <w:p w14:paraId="5C1DAD0F" w14:textId="24B86D9A"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molecule</w:t>
            </w:r>
            <w:r w:rsidR="005A0B0E">
              <w:rPr>
                <w:rFonts w:ascii="Arial" w:eastAsiaTheme="minorEastAsia" w:hAnsi="Arial" w:cs="Arial"/>
                <w:sz w:val="18"/>
                <w:szCs w:val="18"/>
              </w:rPr>
              <w:t>s</w:t>
            </w:r>
            <w:r w:rsidRPr="000B3F01">
              <w:rPr>
                <w:rFonts w:ascii="Arial" w:eastAsiaTheme="minorEastAsia" w:hAnsi="Arial" w:cs="Arial"/>
                <w:sz w:val="18"/>
                <w:szCs w:val="18"/>
              </w:rPr>
              <w:t>/mL</w:t>
            </w:r>
          </w:p>
        </w:tc>
        <w:tc>
          <w:tcPr>
            <w:tcW w:w="2413" w:type="dxa"/>
          </w:tcPr>
          <w:p w14:paraId="7984F030" w14:textId="246FE816"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16</w:t>
            </w:r>
          </w:p>
        </w:tc>
      </w:tr>
      <w:tr w:rsidR="004B7FD2" w:rsidRPr="000B3F01" w14:paraId="4D364157" w14:textId="77777777" w:rsidTr="007845A4">
        <w:trPr>
          <w:jc w:val="center"/>
        </w:trPr>
        <w:tc>
          <w:tcPr>
            <w:tcW w:w="1701" w:type="dxa"/>
          </w:tcPr>
          <w:p w14:paraId="61BAC12F"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τ</m:t>
                    </m:r>
                  </m:e>
                  <m:sub>
                    <m:r>
                      <w:rPr>
                        <w:rFonts w:ascii="Cambria Math" w:hAnsi="Cambria Math" w:cs="Arial"/>
                        <w:sz w:val="20"/>
                        <w:szCs w:val="20"/>
                      </w:rPr>
                      <m:t>T</m:t>
                    </m:r>
                  </m:sub>
                </m:sSub>
              </m:oMath>
            </m:oMathPara>
          </w:p>
        </w:tc>
        <w:tc>
          <w:tcPr>
            <w:tcW w:w="3119" w:type="dxa"/>
          </w:tcPr>
          <w:p w14:paraId="5492086E"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T-cell binding threshold</w:t>
            </w:r>
          </w:p>
        </w:tc>
        <w:tc>
          <w:tcPr>
            <w:tcW w:w="1559" w:type="dxa"/>
          </w:tcPr>
          <w:p w14:paraId="015A546F"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2e4</w:t>
            </w:r>
          </w:p>
        </w:tc>
        <w:tc>
          <w:tcPr>
            <w:tcW w:w="1843" w:type="dxa"/>
          </w:tcPr>
          <w:p w14:paraId="0165CC18" w14:textId="589F8EA8"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molecule</w:t>
            </w:r>
            <w:r w:rsidR="005A0B0E">
              <w:rPr>
                <w:rFonts w:ascii="Arial" w:eastAsiaTheme="minorEastAsia" w:hAnsi="Arial" w:cs="Arial"/>
                <w:sz w:val="18"/>
                <w:szCs w:val="18"/>
              </w:rPr>
              <w:t>s</w:t>
            </w:r>
            <w:r w:rsidRPr="000B3F01">
              <w:rPr>
                <w:rFonts w:ascii="Arial" w:eastAsiaTheme="minorEastAsia" w:hAnsi="Arial" w:cs="Arial"/>
                <w:sz w:val="18"/>
                <w:szCs w:val="18"/>
              </w:rPr>
              <w:t>/mL</w:t>
            </w:r>
          </w:p>
        </w:tc>
        <w:tc>
          <w:tcPr>
            <w:tcW w:w="2413" w:type="dxa"/>
          </w:tcPr>
          <w:p w14:paraId="395356D0" w14:textId="714B290E"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16</w:t>
            </w:r>
          </w:p>
        </w:tc>
      </w:tr>
      <w:tr w:rsidR="004B7FD2" w:rsidRPr="000B3F01" w14:paraId="626FC52B" w14:textId="77777777" w:rsidTr="007845A4">
        <w:trPr>
          <w:jc w:val="center"/>
        </w:trPr>
        <w:tc>
          <w:tcPr>
            <w:tcW w:w="1701" w:type="dxa"/>
          </w:tcPr>
          <w:p w14:paraId="760A1B63"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B</m:t>
                    </m:r>
                  </m:sub>
                </m:sSub>
              </m:oMath>
            </m:oMathPara>
          </w:p>
        </w:tc>
        <w:tc>
          <w:tcPr>
            <w:tcW w:w="3119" w:type="dxa"/>
          </w:tcPr>
          <w:p w14:paraId="7CC99F8B" w14:textId="7A75670E"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T</w:t>
            </w:r>
            <w:r w:rsidR="00F169F7">
              <w:rPr>
                <w:rFonts w:ascii="Arial" w:eastAsiaTheme="minorEastAsia" w:hAnsi="Arial" w:cs="Arial"/>
                <w:sz w:val="18"/>
                <w:szCs w:val="18"/>
              </w:rPr>
              <w:t>4</w:t>
            </w:r>
            <w:r w:rsidRPr="000B3F01">
              <w:rPr>
                <w:rFonts w:ascii="Arial" w:eastAsiaTheme="minorEastAsia" w:hAnsi="Arial" w:cs="Arial"/>
                <w:sz w:val="18"/>
                <w:szCs w:val="18"/>
              </w:rPr>
              <w:t xml:space="preserve"> B-cell stimulation rate</w:t>
            </w:r>
          </w:p>
        </w:tc>
        <w:tc>
          <w:tcPr>
            <w:tcW w:w="1559" w:type="dxa"/>
          </w:tcPr>
          <w:p w14:paraId="5DFA9DFE" w14:textId="2562CD9A" w:rsidR="004B7FD2" w:rsidRPr="000B3F01" w:rsidRDefault="008E508F" w:rsidP="00A64469">
            <w:pPr>
              <w:rPr>
                <w:rFonts w:ascii="Arial" w:eastAsiaTheme="minorEastAsia" w:hAnsi="Arial" w:cs="Arial"/>
                <w:sz w:val="18"/>
                <w:szCs w:val="18"/>
              </w:rPr>
            </w:pPr>
            <w:r>
              <w:rPr>
                <w:rFonts w:ascii="Arial" w:eastAsiaTheme="minorEastAsia" w:hAnsi="Arial" w:cs="Arial"/>
                <w:sz w:val="18"/>
                <w:szCs w:val="18"/>
              </w:rPr>
              <w:t>3.60e5</w:t>
            </w:r>
          </w:p>
        </w:tc>
        <w:tc>
          <w:tcPr>
            <w:tcW w:w="1843" w:type="dxa"/>
          </w:tcPr>
          <w:p w14:paraId="728BF4E8" w14:textId="7A1AA749"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cell/(</w:t>
            </w:r>
            <w:proofErr w:type="spellStart"/>
            <w:r w:rsidRPr="000B3F01">
              <w:rPr>
                <w:rFonts w:ascii="Arial" w:eastAsiaTheme="minorEastAsia" w:hAnsi="Arial" w:cs="Arial"/>
                <w:sz w:val="18"/>
                <w:szCs w:val="18"/>
              </w:rPr>
              <w:t>mcg·</w:t>
            </w:r>
            <w:r w:rsidR="008E508F">
              <w:rPr>
                <w:rFonts w:ascii="Arial" w:eastAsiaTheme="minorEastAsia" w:hAnsi="Arial" w:cs="Arial"/>
                <w:sz w:val="18"/>
                <w:szCs w:val="18"/>
              </w:rPr>
              <w:t>s</w:t>
            </w:r>
            <w:proofErr w:type="spellEnd"/>
            <w:r w:rsidRPr="000B3F01">
              <w:rPr>
                <w:rFonts w:ascii="Arial" w:eastAsiaTheme="minorEastAsia" w:hAnsi="Arial" w:cs="Arial"/>
                <w:sz w:val="18"/>
                <w:szCs w:val="18"/>
              </w:rPr>
              <w:t>)</w:t>
            </w:r>
          </w:p>
        </w:tc>
        <w:tc>
          <w:tcPr>
            <w:tcW w:w="2413" w:type="dxa"/>
          </w:tcPr>
          <w:p w14:paraId="7E3F6E1A" w14:textId="128B1A9C" w:rsidR="004B7FD2" w:rsidRPr="000B3F01" w:rsidRDefault="004B7FD2" w:rsidP="00A64469">
            <w:pPr>
              <w:rPr>
                <w:rFonts w:ascii="Arial" w:eastAsiaTheme="minorEastAsia" w:hAnsi="Arial" w:cs="Arial"/>
                <w:sz w:val="18"/>
                <w:szCs w:val="18"/>
                <w:vertAlign w:val="superscript"/>
              </w:rPr>
            </w:pPr>
            <w:r w:rsidRPr="000B3F01">
              <w:rPr>
                <w:rFonts w:ascii="Arial" w:eastAsiaTheme="minorEastAsia" w:hAnsi="Arial" w:cs="Arial"/>
                <w:sz w:val="18"/>
                <w:szCs w:val="18"/>
              </w:rPr>
              <w:t>Simulation</w:t>
            </w:r>
          </w:p>
        </w:tc>
      </w:tr>
      <w:tr w:rsidR="004B7FD2" w:rsidRPr="000B3F01" w14:paraId="6CDD35FB" w14:textId="77777777" w:rsidTr="007845A4">
        <w:trPr>
          <w:jc w:val="center"/>
        </w:trPr>
        <w:tc>
          <w:tcPr>
            <w:tcW w:w="1701" w:type="dxa"/>
          </w:tcPr>
          <w:p w14:paraId="192A58E2"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T</m:t>
                    </m:r>
                  </m:sub>
                </m:sSub>
              </m:oMath>
            </m:oMathPara>
          </w:p>
        </w:tc>
        <w:tc>
          <w:tcPr>
            <w:tcW w:w="3119" w:type="dxa"/>
          </w:tcPr>
          <w:p w14:paraId="08A0A30E" w14:textId="7CD6B3EF" w:rsidR="004B7FD2" w:rsidRPr="000B3F01" w:rsidRDefault="009D4734" w:rsidP="00A64469">
            <w:pPr>
              <w:rPr>
                <w:rFonts w:ascii="Arial" w:eastAsiaTheme="minorEastAsia" w:hAnsi="Arial" w:cs="Arial"/>
                <w:sz w:val="18"/>
                <w:szCs w:val="18"/>
              </w:rPr>
            </w:pPr>
            <w:r>
              <w:rPr>
                <w:rFonts w:ascii="Arial" w:eastAsiaTheme="minorEastAsia" w:hAnsi="Arial" w:cs="Arial"/>
                <w:sz w:val="18"/>
                <w:szCs w:val="18"/>
              </w:rPr>
              <w:t xml:space="preserve">T4 </w:t>
            </w:r>
            <w:r w:rsidR="004B7FD2" w:rsidRPr="000B3F01">
              <w:rPr>
                <w:rFonts w:ascii="Arial" w:eastAsiaTheme="minorEastAsia" w:hAnsi="Arial" w:cs="Arial"/>
                <w:sz w:val="18"/>
                <w:szCs w:val="18"/>
              </w:rPr>
              <w:t>T-cell stimulation rate</w:t>
            </w:r>
          </w:p>
        </w:tc>
        <w:tc>
          <w:tcPr>
            <w:tcW w:w="1559" w:type="dxa"/>
          </w:tcPr>
          <w:p w14:paraId="159C1878" w14:textId="5B0EA394" w:rsidR="004B7FD2" w:rsidRPr="000B3F01" w:rsidRDefault="00F169F7" w:rsidP="00A64469">
            <w:pPr>
              <w:rPr>
                <w:rFonts w:ascii="Arial" w:eastAsiaTheme="minorEastAsia" w:hAnsi="Arial" w:cs="Arial"/>
                <w:sz w:val="18"/>
                <w:szCs w:val="18"/>
              </w:rPr>
            </w:pPr>
            <w:r>
              <w:rPr>
                <w:rFonts w:ascii="Arial" w:eastAsiaTheme="minorEastAsia" w:hAnsi="Arial" w:cs="Arial"/>
                <w:sz w:val="18"/>
                <w:szCs w:val="18"/>
              </w:rPr>
              <w:t>32.8</w:t>
            </w:r>
          </w:p>
        </w:tc>
        <w:tc>
          <w:tcPr>
            <w:tcW w:w="1843" w:type="dxa"/>
          </w:tcPr>
          <w:p w14:paraId="206378E8"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1/s</w:t>
            </w:r>
          </w:p>
        </w:tc>
        <w:tc>
          <w:tcPr>
            <w:tcW w:w="2413" w:type="dxa"/>
          </w:tcPr>
          <w:p w14:paraId="2322106F" w14:textId="5D32FEDA"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13</w:t>
            </w:r>
            <w:r w:rsidR="004B7FD2" w:rsidRPr="00B52F52">
              <w:rPr>
                <w:rFonts w:ascii="Arial" w:eastAsiaTheme="minorEastAsia" w:hAnsi="Arial" w:cs="Arial"/>
                <w:sz w:val="18"/>
                <w:szCs w:val="18"/>
                <w:vertAlign w:val="superscript"/>
              </w:rPr>
              <w:t xml:space="preserve"> </w:t>
            </w:r>
          </w:p>
        </w:tc>
      </w:tr>
      <w:tr w:rsidR="004B7FD2" w:rsidRPr="00B66943" w14:paraId="2EE5CECC" w14:textId="77777777" w:rsidTr="007845A4">
        <w:trPr>
          <w:trHeight w:val="66"/>
          <w:jc w:val="center"/>
        </w:trPr>
        <w:tc>
          <w:tcPr>
            <w:tcW w:w="1701" w:type="dxa"/>
          </w:tcPr>
          <w:p w14:paraId="54BBEC5D" w14:textId="15794EBC" w:rsidR="004B7FD2" w:rsidRPr="00057F68" w:rsidRDefault="009D4734" w:rsidP="00A64469">
            <w:pPr>
              <w:rPr>
                <w:rFonts w:ascii="Arial" w:eastAsiaTheme="minorEastAsia" w:hAnsi="Arial" w:cs="Arial"/>
                <w:sz w:val="20"/>
                <w:szCs w:val="20"/>
              </w:rPr>
            </w:pPr>
            <m:oMathPara>
              <m:oMathParaPr>
                <m:jc m:val="left"/>
              </m:oMathParaP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η</m:t>
                    </m:r>
                  </m:e>
                  <m:sub>
                    <m:r>
                      <w:rPr>
                        <w:rFonts w:ascii="Cambria Math" w:eastAsiaTheme="minorEastAsia" w:hAnsi="Cambria Math" w:cs="Arial"/>
                        <w:sz w:val="20"/>
                        <w:szCs w:val="20"/>
                      </w:rPr>
                      <m:t>T</m:t>
                    </m:r>
                  </m:sub>
                </m:sSub>
              </m:oMath>
            </m:oMathPara>
          </w:p>
        </w:tc>
        <w:tc>
          <w:tcPr>
            <w:tcW w:w="3119" w:type="dxa"/>
          </w:tcPr>
          <w:p w14:paraId="48678C38" w14:textId="44B1EBFD" w:rsidR="004B7FD2" w:rsidRPr="000B3F01" w:rsidRDefault="009D4734" w:rsidP="00A64469">
            <w:pPr>
              <w:rPr>
                <w:rFonts w:ascii="Arial" w:eastAsiaTheme="minorEastAsia" w:hAnsi="Arial" w:cs="Arial"/>
                <w:sz w:val="18"/>
                <w:szCs w:val="18"/>
              </w:rPr>
            </w:pPr>
            <w:r>
              <w:rPr>
                <w:rFonts w:ascii="Arial" w:eastAsiaTheme="minorEastAsia" w:hAnsi="Arial" w:cs="Arial"/>
                <w:sz w:val="18"/>
                <w:szCs w:val="18"/>
              </w:rPr>
              <w:t>T-cell cytokine stimulation rate</w:t>
            </w:r>
          </w:p>
        </w:tc>
        <w:tc>
          <w:tcPr>
            <w:tcW w:w="1559" w:type="dxa"/>
          </w:tcPr>
          <w:p w14:paraId="477B116B" w14:textId="4D75DAFC" w:rsidR="004B7FD2" w:rsidRPr="000B3F01" w:rsidRDefault="00F169F7" w:rsidP="00A64469">
            <w:pPr>
              <w:rPr>
                <w:rFonts w:ascii="Arial" w:eastAsiaTheme="minorEastAsia" w:hAnsi="Arial" w:cs="Arial"/>
                <w:sz w:val="18"/>
                <w:szCs w:val="18"/>
              </w:rPr>
            </w:pPr>
            <w:r>
              <w:rPr>
                <w:rFonts w:ascii="Arial" w:eastAsiaTheme="minorEastAsia" w:hAnsi="Arial" w:cs="Arial"/>
                <w:sz w:val="18"/>
                <w:szCs w:val="18"/>
              </w:rPr>
              <w:t>1.0e-5</w:t>
            </w:r>
          </w:p>
        </w:tc>
        <w:tc>
          <w:tcPr>
            <w:tcW w:w="1843" w:type="dxa"/>
          </w:tcPr>
          <w:p w14:paraId="5757FDE0" w14:textId="77777777" w:rsidR="004B7FD2" w:rsidRPr="000B3F01" w:rsidRDefault="004B7FD2" w:rsidP="00A64469">
            <w:pPr>
              <w:rPr>
                <w:rFonts w:ascii="Arial" w:eastAsiaTheme="minorEastAsia" w:hAnsi="Arial" w:cs="Arial"/>
                <w:sz w:val="18"/>
                <w:szCs w:val="18"/>
                <w:vertAlign w:val="superscript"/>
              </w:rPr>
            </w:pPr>
            <w:proofErr w:type="spellStart"/>
            <w:r w:rsidRPr="000B3F01">
              <w:rPr>
                <w:rFonts w:ascii="Arial" w:eastAsiaTheme="minorEastAsia" w:hAnsi="Arial" w:cs="Arial"/>
                <w:sz w:val="18"/>
                <w:szCs w:val="18"/>
              </w:rPr>
              <w:t>mU</w:t>
            </w:r>
            <w:proofErr w:type="spellEnd"/>
            <w:r w:rsidRPr="000B3F01">
              <w:rPr>
                <w:rFonts w:ascii="Arial" w:eastAsiaTheme="minorEastAsia" w:hAnsi="Arial" w:cs="Arial"/>
                <w:sz w:val="18"/>
                <w:szCs w:val="18"/>
              </w:rPr>
              <w:t>/mL</w:t>
            </w:r>
            <w:r w:rsidRPr="000B3F01">
              <w:rPr>
                <w:rFonts w:ascii="Arial" w:eastAsiaTheme="minorEastAsia" w:hAnsi="Arial" w:cs="Arial"/>
                <w:sz w:val="18"/>
                <w:szCs w:val="18"/>
                <w:vertAlign w:val="superscript"/>
              </w:rPr>
              <w:t>2</w:t>
            </w:r>
          </w:p>
        </w:tc>
        <w:tc>
          <w:tcPr>
            <w:tcW w:w="2413" w:type="dxa"/>
          </w:tcPr>
          <w:p w14:paraId="65B36991" w14:textId="128B76EF"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8</w:t>
            </w:r>
          </w:p>
        </w:tc>
      </w:tr>
      <w:tr w:rsidR="004B7FD2" w:rsidRPr="000B3F01" w14:paraId="464B0F3A" w14:textId="77777777" w:rsidTr="007845A4">
        <w:trPr>
          <w:trHeight w:val="66"/>
          <w:jc w:val="center"/>
        </w:trPr>
        <w:tc>
          <w:tcPr>
            <w:tcW w:w="1701" w:type="dxa"/>
          </w:tcPr>
          <w:p w14:paraId="15C32277" w14:textId="77777777" w:rsidR="004B7FD2" w:rsidRPr="00057F68" w:rsidRDefault="00000000" w:rsidP="00A64469">
            <w:pPr>
              <w:rPr>
                <w:rFonts w:ascii="Arial" w:eastAsia="Calibri" w:hAnsi="Arial" w:cs="Arial"/>
                <w:sz w:val="20"/>
                <w:szCs w:val="20"/>
              </w:rPr>
            </w:pPr>
            <m:oMathPara>
              <m:oMathParaPr>
                <m:jc m:val="left"/>
              </m:oMathParaPr>
              <m:oMath>
                <m:sSub>
                  <m:sSubPr>
                    <m:ctrlPr>
                      <w:rPr>
                        <w:rFonts w:ascii="Cambria Math" w:eastAsiaTheme="minorEastAsia" w:hAnsi="Cambria Math"/>
                        <w:i/>
                        <w:sz w:val="20"/>
                        <w:szCs w:val="20"/>
                      </w:rPr>
                    </m:ctrlPr>
                  </m:sSubPr>
                  <m:e>
                    <m:r>
                      <m:rPr>
                        <m:nor/>
                      </m:rPr>
                      <w:rPr>
                        <w:rFonts w:ascii="Cambria Math" w:eastAsiaTheme="minorEastAsia" w:hAnsi="Cambria Math"/>
                        <w:i/>
                        <w:iCs/>
                        <w:sz w:val="20"/>
                        <w:szCs w:val="20"/>
                      </w:rPr>
                      <m:t>FTS</m:t>
                    </m:r>
                  </m:e>
                  <m:sub>
                    <m:r>
                      <w:rPr>
                        <w:rFonts w:ascii="Cambria Math" w:eastAsiaTheme="minorEastAsia" w:hAnsi="Cambria Math"/>
                        <w:sz w:val="20"/>
                        <w:szCs w:val="20"/>
                      </w:rPr>
                      <m:t>0</m:t>
                    </m:r>
                  </m:sub>
                </m:sSub>
              </m:oMath>
            </m:oMathPara>
          </w:p>
        </w:tc>
        <w:tc>
          <w:tcPr>
            <w:tcW w:w="3119" w:type="dxa"/>
          </w:tcPr>
          <w:p w14:paraId="7A0DF4C3"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 xml:space="preserve">Euthyroid </w:t>
            </w:r>
            <w:r w:rsidRPr="00BD2453">
              <w:rPr>
                <w:rFonts w:ascii="Arial" w:eastAsiaTheme="minorEastAsia" w:hAnsi="Arial" w:cs="Arial"/>
                <w:i/>
                <w:iCs/>
                <w:sz w:val="18"/>
                <w:szCs w:val="18"/>
              </w:rPr>
              <w:t>FTS</w:t>
            </w:r>
          </w:p>
          <w:p w14:paraId="0473CC43" w14:textId="77777777" w:rsidR="004B7FD2" w:rsidRPr="000B3F01" w:rsidRDefault="004B7FD2" w:rsidP="00A64469">
            <w:pPr>
              <w:rPr>
                <w:rFonts w:ascii="Arial" w:eastAsiaTheme="minorEastAsia" w:hAnsi="Arial" w:cs="Arial"/>
                <w:sz w:val="18"/>
                <w:szCs w:val="18"/>
              </w:rPr>
            </w:pPr>
          </w:p>
        </w:tc>
        <w:tc>
          <w:tcPr>
            <w:tcW w:w="1559" w:type="dxa"/>
          </w:tcPr>
          <w:p w14:paraId="696FDDB6"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13.5</w:t>
            </w:r>
          </w:p>
        </w:tc>
        <w:tc>
          <w:tcPr>
            <w:tcW w:w="1843" w:type="dxa"/>
          </w:tcPr>
          <w:p w14:paraId="039971E0" w14:textId="1F3AAC3D"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mL</w:t>
            </w:r>
          </w:p>
        </w:tc>
        <w:tc>
          <w:tcPr>
            <w:tcW w:w="2413" w:type="dxa"/>
          </w:tcPr>
          <w:p w14:paraId="30B2614A" w14:textId="4BBD5B4A"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17</w:t>
            </w:r>
          </w:p>
        </w:tc>
      </w:tr>
    </w:tbl>
    <w:commentRangeEnd w:id="24"/>
    <w:p w14:paraId="33F28014" w14:textId="479E8643" w:rsidR="00515499" w:rsidRDefault="00F169F7" w:rsidP="004B7FD2">
      <w:pPr>
        <w:rPr>
          <w:rFonts w:ascii="Cambria" w:eastAsiaTheme="minorEastAsia" w:hAnsi="Cambria" w:cs="Arial"/>
          <w:sz w:val="18"/>
          <w:szCs w:val="18"/>
        </w:rPr>
      </w:pPr>
      <w:r>
        <w:rPr>
          <w:rStyle w:val="CommentReference"/>
        </w:rPr>
        <w:commentReference w:id="24"/>
      </w:r>
      <w:r w:rsidR="004B7FD2">
        <w:rPr>
          <w:rFonts w:ascii="Cambria" w:eastAsiaTheme="minorEastAsia" w:hAnsi="Cambria" w:cs="Arial"/>
          <w:b/>
          <w:bCs/>
          <w:sz w:val="18"/>
          <w:szCs w:val="18"/>
        </w:rPr>
        <w:t xml:space="preserve">Table 1: </w:t>
      </w:r>
      <w:r w:rsidR="004B7FD2">
        <w:rPr>
          <w:rFonts w:ascii="Cambria" w:eastAsiaTheme="minorEastAsia" w:hAnsi="Cambria" w:cs="Arial"/>
          <w:sz w:val="18"/>
          <w:szCs w:val="18"/>
        </w:rPr>
        <w:t xml:space="preserve">Initial parameter estimates </w:t>
      </w:r>
      <w:r w:rsidR="0006159F">
        <w:rPr>
          <w:rFonts w:ascii="Cambria" w:eastAsiaTheme="minorEastAsia" w:hAnsi="Cambria" w:cs="Arial"/>
          <w:sz w:val="18"/>
          <w:szCs w:val="18"/>
        </w:rPr>
        <w:t xml:space="preserve">and sources </w:t>
      </w:r>
      <w:r w:rsidR="004B7FD2">
        <w:rPr>
          <w:rFonts w:ascii="Cambria" w:eastAsiaTheme="minorEastAsia" w:hAnsi="Cambria" w:cs="Arial"/>
          <w:sz w:val="18"/>
          <w:szCs w:val="18"/>
        </w:rPr>
        <w:t xml:space="preserve">for </w:t>
      </w:r>
      <w:proofErr w:type="spellStart"/>
      <w:r w:rsidR="004B7FD2">
        <w:rPr>
          <w:rFonts w:ascii="Cambria" w:eastAsiaTheme="minorEastAsia" w:hAnsi="Cambria" w:cs="Arial"/>
          <w:sz w:val="18"/>
          <w:szCs w:val="18"/>
        </w:rPr>
        <w:t>Thyr</w:t>
      </w:r>
      <w:r w:rsidR="0014357F">
        <w:rPr>
          <w:rFonts w:ascii="Cambria" w:eastAsiaTheme="minorEastAsia" w:hAnsi="Cambria" w:cs="Arial"/>
          <w:sz w:val="18"/>
          <w:szCs w:val="18"/>
        </w:rPr>
        <w:t>IM</w:t>
      </w:r>
      <w:r w:rsidR="004B7FD2">
        <w:rPr>
          <w:rFonts w:ascii="Cambria" w:eastAsiaTheme="minorEastAsia" w:hAnsi="Cambria" w:cs="Arial"/>
          <w:sz w:val="18"/>
          <w:szCs w:val="18"/>
        </w:rPr>
        <w:t>sim</w:t>
      </w:r>
      <w:proofErr w:type="spellEnd"/>
      <w:r w:rsidR="0068109B">
        <w:rPr>
          <w:rFonts w:ascii="Cambria" w:eastAsiaTheme="minorEastAsia" w:hAnsi="Cambria" w:cs="Arial"/>
          <w:sz w:val="18"/>
          <w:szCs w:val="18"/>
        </w:rPr>
        <w:t xml:space="preserve">.  </w:t>
      </w:r>
      <w:r w:rsidR="0006159F" w:rsidRPr="003A2945">
        <w:rPr>
          <w:rFonts w:ascii="Cambria" w:eastAsiaTheme="minorEastAsia" w:hAnsi="Cambria" w:cs="Arial"/>
          <w:sz w:val="18"/>
          <w:szCs w:val="18"/>
        </w:rPr>
        <w:t xml:space="preserve">The rate </w:t>
      </w: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B</m:t>
            </m:r>
          </m:sub>
        </m:sSub>
        <m:r>
          <w:rPr>
            <w:rFonts w:ascii="Cambria Math" w:hAnsi="Cambria Math" w:cs="Arial"/>
            <w:sz w:val="20"/>
            <w:szCs w:val="20"/>
          </w:rPr>
          <m:t xml:space="preserve"> </m:t>
        </m:r>
      </m:oMath>
      <w:r w:rsidR="0006159F" w:rsidRPr="003A2945">
        <w:rPr>
          <w:rFonts w:ascii="Cambria" w:eastAsiaTheme="minorEastAsia" w:hAnsi="Cambria" w:cs="Arial"/>
          <w:sz w:val="18"/>
          <w:szCs w:val="18"/>
        </w:rPr>
        <w:t xml:space="preserve">at which </w:t>
      </w:r>
      <w:r w:rsidR="005A0B0E" w:rsidRPr="003A2945">
        <w:rPr>
          <w:rFonts w:ascii="Cambria" w:eastAsiaTheme="minorEastAsia" w:hAnsi="Cambria" w:cs="Arial"/>
          <w:sz w:val="18"/>
          <w:szCs w:val="18"/>
        </w:rPr>
        <w:t xml:space="preserve">plasma </w:t>
      </w:r>
      <w:r w:rsidR="0006159F" w:rsidRPr="003A2945">
        <w:rPr>
          <w:rFonts w:ascii="Cambria" w:eastAsiaTheme="minorEastAsia" w:hAnsi="Cambria" w:cs="Arial"/>
          <w:sz w:val="18"/>
          <w:szCs w:val="18"/>
        </w:rPr>
        <w:t>T</w:t>
      </w:r>
      <w:r w:rsidR="005A0B0E" w:rsidRPr="003A2945">
        <w:rPr>
          <w:rFonts w:ascii="Cambria" w:eastAsiaTheme="minorEastAsia" w:hAnsi="Cambria" w:cs="Arial"/>
          <w:sz w:val="18"/>
          <w:szCs w:val="18"/>
        </w:rPr>
        <w:t>4</w:t>
      </w:r>
      <w:r w:rsidR="0006159F" w:rsidRPr="003A2945">
        <w:rPr>
          <w:rFonts w:ascii="Cambria" w:eastAsiaTheme="minorEastAsia" w:hAnsi="Cambria" w:cs="Arial"/>
          <w:sz w:val="18"/>
          <w:szCs w:val="18"/>
        </w:rPr>
        <w:t xml:space="preserve"> </w:t>
      </w:r>
      <w:r w:rsidR="005A0B0E" w:rsidRPr="003A2945">
        <w:rPr>
          <w:rFonts w:ascii="Cambria" w:eastAsiaTheme="minorEastAsia" w:hAnsi="Cambria" w:cs="Arial"/>
          <w:sz w:val="18"/>
          <w:szCs w:val="18"/>
        </w:rPr>
        <w:t xml:space="preserve">(via conversion to T3 in the cell) </w:t>
      </w:r>
      <w:r w:rsidR="0006159F" w:rsidRPr="003A2945">
        <w:rPr>
          <w:rFonts w:ascii="Cambria" w:eastAsiaTheme="minorEastAsia" w:hAnsi="Cambria" w:cs="Arial"/>
          <w:sz w:val="18"/>
          <w:szCs w:val="18"/>
        </w:rPr>
        <w:t>stimulates B-cell proliferation</w:t>
      </w:r>
      <w:r w:rsidR="0006159F">
        <w:rPr>
          <w:rFonts w:ascii="Cambria" w:eastAsiaTheme="minorEastAsia" w:hAnsi="Cambria" w:cs="Arial"/>
          <w:sz w:val="18"/>
          <w:szCs w:val="18"/>
        </w:rPr>
        <w:t xml:space="preserve"> is unknown and is estimated using the initial </w:t>
      </w:r>
      <w:proofErr w:type="spellStart"/>
      <w:r w:rsidR="0006159F">
        <w:rPr>
          <w:rFonts w:ascii="Cambria" w:eastAsiaTheme="minorEastAsia" w:hAnsi="Cambria" w:cs="Arial"/>
          <w:sz w:val="18"/>
          <w:szCs w:val="18"/>
        </w:rPr>
        <w:t>Thyr</w:t>
      </w:r>
      <w:r w:rsidR="005A0B0E">
        <w:rPr>
          <w:rFonts w:ascii="Cambria" w:eastAsiaTheme="minorEastAsia" w:hAnsi="Cambria" w:cs="Arial"/>
          <w:sz w:val="18"/>
          <w:szCs w:val="18"/>
        </w:rPr>
        <w:t>IM</w:t>
      </w:r>
      <w:r w:rsidR="0006159F">
        <w:rPr>
          <w:rFonts w:ascii="Cambria" w:eastAsiaTheme="minorEastAsia" w:hAnsi="Cambria" w:cs="Arial"/>
          <w:sz w:val="18"/>
          <w:szCs w:val="18"/>
        </w:rPr>
        <w:t>sim</w:t>
      </w:r>
      <w:proofErr w:type="spellEnd"/>
      <w:r w:rsidR="0006159F">
        <w:rPr>
          <w:rFonts w:ascii="Cambria" w:eastAsiaTheme="minorEastAsia" w:hAnsi="Cambria" w:cs="Arial"/>
          <w:sz w:val="18"/>
          <w:szCs w:val="18"/>
        </w:rPr>
        <w:t xml:space="preserve"> model</w:t>
      </w:r>
      <w:r w:rsidR="0068109B">
        <w:rPr>
          <w:rFonts w:ascii="Cambria" w:eastAsiaTheme="minorEastAsia" w:hAnsi="Cambria" w:cs="Arial"/>
          <w:sz w:val="18"/>
          <w:szCs w:val="18"/>
        </w:rPr>
        <w:t xml:space="preserve">.  </w:t>
      </w:r>
      <w:r w:rsidR="0006159F">
        <w:rPr>
          <w:rFonts w:ascii="Cambria" w:eastAsiaTheme="minorEastAsia" w:hAnsi="Cambria" w:cs="Arial"/>
          <w:sz w:val="18"/>
          <w:szCs w:val="18"/>
        </w:rPr>
        <w:t xml:space="preserve">Note </w:t>
      </w:r>
      <w:r w:rsidR="00E9796F">
        <w:rPr>
          <w:rFonts w:ascii="Cambria" w:eastAsiaTheme="minorEastAsia" w:hAnsi="Cambria" w:cs="Arial"/>
          <w:sz w:val="18"/>
          <w:szCs w:val="18"/>
        </w:rPr>
        <w:t>s</w:t>
      </w:r>
      <w:r w:rsidR="0006159F">
        <w:rPr>
          <w:rFonts w:ascii="Cambria" w:eastAsiaTheme="minorEastAsia" w:hAnsi="Cambria" w:cs="Arial"/>
          <w:sz w:val="18"/>
          <w:szCs w:val="18"/>
        </w:rPr>
        <w:t xml:space="preserve">tate variables </w:t>
      </w:r>
      <w:r w:rsidR="005A0B0E">
        <w:rPr>
          <w:rFonts w:ascii="Cambria" w:eastAsiaTheme="minorEastAsia" w:hAnsi="Cambria" w:cs="Arial"/>
          <w:sz w:val="18"/>
          <w:szCs w:val="18"/>
        </w:rPr>
        <w:t xml:space="preserve">of the full model </w:t>
      </w:r>
      <w:r w:rsidR="00BD2453">
        <w:rPr>
          <w:rFonts w:ascii="Cambria" w:eastAsiaTheme="minorEastAsia" w:hAnsi="Cambria" w:cs="Arial"/>
          <w:sz w:val="18"/>
          <w:szCs w:val="18"/>
        </w:rPr>
        <w:t xml:space="preserve">are </w:t>
      </w:r>
      <w:r w:rsidR="0006159F">
        <w:rPr>
          <w:rFonts w:ascii="Cambria" w:eastAsiaTheme="minorEastAsia" w:hAnsi="Cambria" w:cs="Arial"/>
          <w:sz w:val="18"/>
          <w:szCs w:val="18"/>
        </w:rPr>
        <w:t>influenced by parameters listed in terms of mole</w:t>
      </w:r>
      <w:r w:rsidR="00955605">
        <w:rPr>
          <w:rFonts w:ascii="Cambria" w:eastAsiaTheme="minorEastAsia" w:hAnsi="Cambria" w:cs="Arial"/>
          <w:sz w:val="18"/>
          <w:szCs w:val="18"/>
        </w:rPr>
        <w:t>c</w:t>
      </w:r>
      <w:r w:rsidR="0006159F">
        <w:rPr>
          <w:rFonts w:ascii="Cambria" w:eastAsiaTheme="minorEastAsia" w:hAnsi="Cambria" w:cs="Arial"/>
          <w:sz w:val="18"/>
          <w:szCs w:val="18"/>
        </w:rPr>
        <w:t>ule</w:t>
      </w:r>
      <w:r w:rsidR="005A0B0E">
        <w:rPr>
          <w:rFonts w:ascii="Cambria" w:eastAsiaTheme="minorEastAsia" w:hAnsi="Cambria" w:cs="Arial"/>
          <w:sz w:val="18"/>
          <w:szCs w:val="18"/>
        </w:rPr>
        <w:t xml:space="preserve"> number </w:t>
      </w:r>
      <w:r w:rsidR="0006159F">
        <w:rPr>
          <w:rFonts w:ascii="Cambria" w:eastAsiaTheme="minorEastAsia" w:hAnsi="Cambria" w:cs="Arial"/>
          <w:sz w:val="18"/>
          <w:szCs w:val="18"/>
        </w:rPr>
        <w:t>are converted t</w:t>
      </w:r>
      <w:r w:rsidR="00BD2453">
        <w:rPr>
          <w:rFonts w:ascii="Cambria" w:eastAsiaTheme="minorEastAsia" w:hAnsi="Cambria" w:cs="Arial"/>
          <w:sz w:val="18"/>
          <w:szCs w:val="18"/>
        </w:rPr>
        <w:t>o standard units</w:t>
      </w:r>
      <w:r w:rsidR="0006159F">
        <w:rPr>
          <w:rFonts w:ascii="Cambria" w:eastAsiaTheme="minorEastAsia" w:hAnsi="Cambria" w:cs="Arial"/>
          <w:sz w:val="18"/>
          <w:szCs w:val="18"/>
        </w:rPr>
        <w:t xml:space="preserve"> before plotting</w:t>
      </w:r>
      <w:r w:rsidR="0068109B">
        <w:rPr>
          <w:rFonts w:ascii="Cambria" w:eastAsiaTheme="minorEastAsia" w:hAnsi="Cambria" w:cs="Arial"/>
          <w:sz w:val="18"/>
          <w:szCs w:val="18"/>
        </w:rPr>
        <w:t xml:space="preserve">.  </w:t>
      </w:r>
      <w:r w:rsidR="004B7FD2">
        <w:rPr>
          <w:rFonts w:ascii="Cambria" w:eastAsiaTheme="minorEastAsia" w:hAnsi="Cambria" w:cs="Arial"/>
          <w:sz w:val="18"/>
          <w:szCs w:val="18"/>
        </w:rPr>
        <w:t xml:space="preserve">Parameters for the thyroid </w:t>
      </w:r>
      <w:r w:rsidR="005A0B0E">
        <w:rPr>
          <w:rFonts w:ascii="Cambria" w:eastAsiaTheme="minorEastAsia" w:hAnsi="Cambria" w:cs="Arial"/>
          <w:sz w:val="18"/>
          <w:szCs w:val="18"/>
        </w:rPr>
        <w:t xml:space="preserve">hormone regulation </w:t>
      </w:r>
      <w:r w:rsidR="004B7FD2">
        <w:rPr>
          <w:rFonts w:ascii="Cambria" w:eastAsiaTheme="minorEastAsia" w:hAnsi="Cambria" w:cs="Arial"/>
          <w:sz w:val="18"/>
          <w:szCs w:val="18"/>
        </w:rPr>
        <w:t>submodel can be found in</w:t>
      </w:r>
      <w:r w:rsidR="0006159F" w:rsidRPr="0006159F">
        <w:rPr>
          <w:rFonts w:ascii="Cambria" w:eastAsiaTheme="minorEastAsia" w:hAnsi="Cambria" w:cs="Arial"/>
          <w:sz w:val="18"/>
          <w:szCs w:val="18"/>
        </w:rPr>
        <w:t xml:space="preserve"> Cruz-Loya</w:t>
      </w:r>
      <w:r w:rsidR="0006159F">
        <w:rPr>
          <w:rFonts w:ascii="Cambria" w:eastAsiaTheme="minorEastAsia" w:hAnsi="Cambria" w:cs="Arial"/>
          <w:sz w:val="18"/>
          <w:szCs w:val="18"/>
        </w:rPr>
        <w:t xml:space="preserve"> et al</w:t>
      </w:r>
      <w:r w:rsidR="00B52F52">
        <w:rPr>
          <w:rFonts w:ascii="Cambria" w:eastAsiaTheme="minorEastAsia" w:hAnsi="Cambria" w:cs="Arial"/>
          <w:sz w:val="18"/>
          <w:szCs w:val="18"/>
          <w:vertAlign w:val="superscript"/>
        </w:rPr>
        <w:t>6</w:t>
      </w:r>
      <w:r w:rsidR="0006159F">
        <w:rPr>
          <w:rFonts w:ascii="Cambria" w:eastAsiaTheme="minorEastAsia" w:hAnsi="Cambria" w:cs="Arial"/>
          <w:sz w:val="18"/>
          <w:szCs w:val="18"/>
        </w:rPr>
        <w:t>.</w:t>
      </w:r>
    </w:p>
    <w:p w14:paraId="1B3FDA5F" w14:textId="77777777" w:rsidR="00515499" w:rsidRDefault="00515499" w:rsidP="004B7FD2">
      <w:pPr>
        <w:rPr>
          <w:rFonts w:ascii="Cambria" w:eastAsiaTheme="minorEastAsia" w:hAnsi="Cambria" w:cs="Arial"/>
          <w:sz w:val="18"/>
          <w:szCs w:val="18"/>
        </w:rPr>
      </w:pP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119"/>
        <w:gridCol w:w="1559"/>
        <w:gridCol w:w="1843"/>
        <w:gridCol w:w="2413"/>
      </w:tblGrid>
      <w:tr w:rsidR="004B7FD2" w:rsidRPr="00296E96" w14:paraId="79803B83" w14:textId="77777777" w:rsidTr="007845A4">
        <w:trPr>
          <w:jc w:val="center"/>
        </w:trPr>
        <w:tc>
          <w:tcPr>
            <w:tcW w:w="1701" w:type="dxa"/>
            <w:tcBorders>
              <w:bottom w:val="single" w:sz="4" w:space="0" w:color="auto"/>
            </w:tcBorders>
          </w:tcPr>
          <w:p w14:paraId="6A86932B" w14:textId="77777777" w:rsidR="004B7FD2" w:rsidRPr="008E508F" w:rsidRDefault="004B7FD2" w:rsidP="00A64469">
            <w:pPr>
              <w:rPr>
                <w:rFonts w:ascii="Roboto" w:eastAsiaTheme="minorEastAsia" w:hAnsi="Roboto" w:cs="Arial"/>
                <w:b/>
                <w:bCs/>
                <w:sz w:val="18"/>
                <w:szCs w:val="18"/>
              </w:rPr>
            </w:pPr>
            <w:r w:rsidRPr="008E508F">
              <w:rPr>
                <w:rFonts w:ascii="Roboto" w:eastAsiaTheme="minorEastAsia" w:hAnsi="Roboto" w:cs="Arial"/>
                <w:b/>
                <w:bCs/>
                <w:sz w:val="18"/>
                <w:szCs w:val="18"/>
              </w:rPr>
              <w:t>State Variable</w:t>
            </w:r>
          </w:p>
        </w:tc>
        <w:tc>
          <w:tcPr>
            <w:tcW w:w="3119" w:type="dxa"/>
            <w:tcBorders>
              <w:bottom w:val="single" w:sz="4" w:space="0" w:color="auto"/>
            </w:tcBorders>
          </w:tcPr>
          <w:p w14:paraId="47C8C09F" w14:textId="77777777" w:rsidR="004B7FD2" w:rsidRPr="008E508F" w:rsidRDefault="004B7FD2" w:rsidP="00A64469">
            <w:pPr>
              <w:rPr>
                <w:rFonts w:ascii="Roboto" w:eastAsiaTheme="minorEastAsia" w:hAnsi="Roboto" w:cs="Arial"/>
                <w:b/>
                <w:bCs/>
                <w:sz w:val="18"/>
                <w:szCs w:val="18"/>
              </w:rPr>
            </w:pPr>
            <w:r w:rsidRPr="008E508F">
              <w:rPr>
                <w:rFonts w:ascii="Roboto" w:eastAsiaTheme="minorEastAsia" w:hAnsi="Roboto" w:cs="Arial"/>
                <w:b/>
                <w:bCs/>
                <w:sz w:val="18"/>
                <w:szCs w:val="18"/>
              </w:rPr>
              <w:t>Description</w:t>
            </w:r>
          </w:p>
        </w:tc>
        <w:tc>
          <w:tcPr>
            <w:tcW w:w="1559" w:type="dxa"/>
            <w:tcBorders>
              <w:bottom w:val="single" w:sz="4" w:space="0" w:color="auto"/>
            </w:tcBorders>
          </w:tcPr>
          <w:p w14:paraId="7B927218" w14:textId="166200A4" w:rsidR="004B7FD2" w:rsidRPr="008E508F" w:rsidRDefault="003A2945" w:rsidP="00A64469">
            <w:pPr>
              <w:rPr>
                <w:rFonts w:ascii="Roboto" w:eastAsiaTheme="minorEastAsia" w:hAnsi="Roboto" w:cs="Arial"/>
                <w:b/>
                <w:bCs/>
                <w:sz w:val="18"/>
                <w:szCs w:val="18"/>
              </w:rPr>
            </w:pPr>
            <w:r w:rsidRPr="008E508F">
              <w:rPr>
                <w:rFonts w:ascii="Roboto" w:eastAsiaTheme="minorEastAsia" w:hAnsi="Roboto" w:cs="Arial"/>
                <w:b/>
                <w:bCs/>
                <w:sz w:val="18"/>
                <w:szCs w:val="18"/>
              </w:rPr>
              <w:t xml:space="preserve">Initial </w:t>
            </w:r>
            <w:r w:rsidR="004B7FD2" w:rsidRPr="008E508F">
              <w:rPr>
                <w:rFonts w:ascii="Roboto" w:eastAsiaTheme="minorEastAsia" w:hAnsi="Roboto" w:cs="Arial"/>
                <w:b/>
                <w:bCs/>
                <w:sz w:val="18"/>
                <w:szCs w:val="18"/>
              </w:rPr>
              <w:t>Value</w:t>
            </w:r>
          </w:p>
        </w:tc>
        <w:tc>
          <w:tcPr>
            <w:tcW w:w="1843" w:type="dxa"/>
            <w:tcBorders>
              <w:bottom w:val="single" w:sz="4" w:space="0" w:color="auto"/>
            </w:tcBorders>
          </w:tcPr>
          <w:p w14:paraId="3C2FF6DC" w14:textId="77777777" w:rsidR="004B7FD2" w:rsidRPr="008E508F" w:rsidRDefault="004B7FD2" w:rsidP="00A64469">
            <w:pPr>
              <w:rPr>
                <w:rFonts w:ascii="Roboto" w:eastAsiaTheme="minorEastAsia" w:hAnsi="Roboto" w:cs="Arial"/>
                <w:b/>
                <w:bCs/>
                <w:sz w:val="18"/>
                <w:szCs w:val="18"/>
              </w:rPr>
            </w:pPr>
            <w:r w:rsidRPr="008E508F">
              <w:rPr>
                <w:rFonts w:ascii="Roboto" w:eastAsiaTheme="minorEastAsia" w:hAnsi="Roboto" w:cs="Arial"/>
                <w:b/>
                <w:bCs/>
                <w:sz w:val="18"/>
                <w:szCs w:val="18"/>
              </w:rPr>
              <w:t>Units</w:t>
            </w:r>
          </w:p>
        </w:tc>
        <w:tc>
          <w:tcPr>
            <w:tcW w:w="2413" w:type="dxa"/>
            <w:tcBorders>
              <w:bottom w:val="single" w:sz="4" w:space="0" w:color="auto"/>
            </w:tcBorders>
          </w:tcPr>
          <w:p w14:paraId="171E1E61" w14:textId="77777777" w:rsidR="004B7FD2" w:rsidRPr="008E508F" w:rsidRDefault="004B7FD2" w:rsidP="00A64469">
            <w:pPr>
              <w:rPr>
                <w:rFonts w:ascii="Roboto" w:eastAsiaTheme="minorEastAsia" w:hAnsi="Roboto" w:cs="Arial"/>
                <w:b/>
                <w:bCs/>
                <w:sz w:val="18"/>
                <w:szCs w:val="18"/>
              </w:rPr>
            </w:pPr>
            <w:r w:rsidRPr="008E508F">
              <w:rPr>
                <w:rFonts w:ascii="Roboto" w:eastAsiaTheme="minorEastAsia" w:hAnsi="Roboto" w:cs="Arial"/>
                <w:b/>
                <w:bCs/>
                <w:sz w:val="18"/>
                <w:szCs w:val="18"/>
              </w:rPr>
              <w:t>Source</w:t>
            </w:r>
          </w:p>
        </w:tc>
      </w:tr>
      <w:tr w:rsidR="004B7FD2" w:rsidRPr="00296E96" w14:paraId="5C5457DF" w14:textId="77777777" w:rsidTr="007845A4">
        <w:trPr>
          <w:jc w:val="center"/>
        </w:trPr>
        <w:tc>
          <w:tcPr>
            <w:tcW w:w="1701" w:type="dxa"/>
            <w:tcBorders>
              <w:top w:val="single" w:sz="4" w:space="0" w:color="auto"/>
            </w:tcBorders>
          </w:tcPr>
          <w:p w14:paraId="63A4D371" w14:textId="77777777" w:rsidR="004B7FD2" w:rsidRPr="008E508F" w:rsidRDefault="004B7FD2" w:rsidP="00A64469">
            <w:pPr>
              <w:rPr>
                <w:rFonts w:ascii="Cambria Math" w:eastAsiaTheme="minorEastAsia" w:hAnsi="Cambria Math" w:cs="Arial"/>
                <w:i/>
                <w:iCs/>
                <w:color w:val="000000" w:themeColor="text1"/>
                <w:sz w:val="20"/>
                <w:szCs w:val="20"/>
              </w:rPr>
            </w:pPr>
            <w:r w:rsidRPr="008E508F">
              <w:rPr>
                <w:rFonts w:ascii="Cambria Math" w:eastAsiaTheme="minorEastAsia" w:hAnsi="Cambria Math" w:cs="Arial"/>
                <w:i/>
                <w:iCs/>
                <w:color w:val="000000" w:themeColor="text1"/>
                <w:sz w:val="20"/>
                <w:szCs w:val="20"/>
              </w:rPr>
              <w:t>B</w:t>
            </w:r>
          </w:p>
        </w:tc>
        <w:tc>
          <w:tcPr>
            <w:tcW w:w="3119" w:type="dxa"/>
            <w:tcBorders>
              <w:top w:val="single" w:sz="4" w:space="0" w:color="auto"/>
            </w:tcBorders>
          </w:tcPr>
          <w:p w14:paraId="45507429"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Activated B-cells</w:t>
            </w:r>
          </w:p>
        </w:tc>
        <w:tc>
          <w:tcPr>
            <w:tcW w:w="1559" w:type="dxa"/>
            <w:tcBorders>
              <w:top w:val="single" w:sz="4" w:space="0" w:color="auto"/>
            </w:tcBorders>
          </w:tcPr>
          <w:p w14:paraId="3A852821"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100</w:t>
            </w:r>
          </w:p>
        </w:tc>
        <w:tc>
          <w:tcPr>
            <w:tcW w:w="1843" w:type="dxa"/>
            <w:tcBorders>
              <w:top w:val="single" w:sz="4" w:space="0" w:color="auto"/>
            </w:tcBorders>
          </w:tcPr>
          <w:p w14:paraId="21614EA9"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cells/mL</w:t>
            </w:r>
          </w:p>
        </w:tc>
        <w:tc>
          <w:tcPr>
            <w:tcW w:w="2413" w:type="dxa"/>
            <w:tcBorders>
              <w:top w:val="single" w:sz="4" w:space="0" w:color="auto"/>
            </w:tcBorders>
          </w:tcPr>
          <w:p w14:paraId="2D13669D" w14:textId="278482D5" w:rsidR="004B7FD2" w:rsidRPr="008E508F" w:rsidRDefault="00B52F52" w:rsidP="00A64469">
            <w:pPr>
              <w:rPr>
                <w:rFonts w:ascii="Arial" w:eastAsiaTheme="minorEastAsia" w:hAnsi="Arial" w:cs="Arial"/>
                <w:color w:val="000000" w:themeColor="text1"/>
                <w:sz w:val="18"/>
                <w:szCs w:val="18"/>
                <w:vertAlign w:val="superscript"/>
              </w:rPr>
            </w:pPr>
            <w:r w:rsidRPr="008E508F">
              <w:rPr>
                <w:rFonts w:ascii="Arial" w:eastAsiaTheme="minorEastAsia" w:hAnsi="Arial" w:cs="Arial"/>
                <w:color w:val="000000" w:themeColor="text1"/>
                <w:sz w:val="18"/>
                <w:szCs w:val="18"/>
                <w:vertAlign w:val="superscript"/>
              </w:rPr>
              <w:t>9</w:t>
            </w:r>
          </w:p>
        </w:tc>
      </w:tr>
      <w:tr w:rsidR="004B7FD2" w:rsidRPr="00296E96" w14:paraId="47480663" w14:textId="77777777" w:rsidTr="007845A4">
        <w:trPr>
          <w:jc w:val="center"/>
        </w:trPr>
        <w:tc>
          <w:tcPr>
            <w:tcW w:w="1701" w:type="dxa"/>
          </w:tcPr>
          <w:p w14:paraId="04A9FE52" w14:textId="77777777" w:rsidR="004B7FD2" w:rsidRPr="008E508F" w:rsidRDefault="004B7FD2" w:rsidP="00A64469">
            <w:pPr>
              <w:rPr>
                <w:rFonts w:ascii="Cambria Math" w:eastAsiaTheme="minorEastAsia" w:hAnsi="Cambria Math" w:cs="Arial"/>
                <w:i/>
                <w:iCs/>
                <w:color w:val="000000" w:themeColor="text1"/>
                <w:sz w:val="20"/>
                <w:szCs w:val="20"/>
                <w:lang w:val="sv-SE"/>
              </w:rPr>
            </w:pPr>
            <w:r w:rsidRPr="008E508F">
              <w:rPr>
                <w:rFonts w:ascii="Cambria Math" w:eastAsiaTheme="minorEastAsia" w:hAnsi="Cambria Math" w:cs="Arial"/>
                <w:i/>
                <w:iCs/>
                <w:color w:val="000000" w:themeColor="text1"/>
                <w:sz w:val="20"/>
                <w:szCs w:val="20"/>
                <w:lang w:val="sv-SE"/>
              </w:rPr>
              <w:t>P</w:t>
            </w:r>
          </w:p>
        </w:tc>
        <w:tc>
          <w:tcPr>
            <w:tcW w:w="3119" w:type="dxa"/>
          </w:tcPr>
          <w:p w14:paraId="088E37BB"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Plasma Cells</w:t>
            </w:r>
          </w:p>
        </w:tc>
        <w:tc>
          <w:tcPr>
            <w:tcW w:w="1559" w:type="dxa"/>
          </w:tcPr>
          <w:p w14:paraId="52FCAD4A"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80</w:t>
            </w:r>
          </w:p>
        </w:tc>
        <w:tc>
          <w:tcPr>
            <w:tcW w:w="1843" w:type="dxa"/>
          </w:tcPr>
          <w:p w14:paraId="4290DE1A"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cells/mL</w:t>
            </w:r>
          </w:p>
        </w:tc>
        <w:tc>
          <w:tcPr>
            <w:tcW w:w="2413" w:type="dxa"/>
          </w:tcPr>
          <w:p w14:paraId="4AA56CB4"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Simulation</w:t>
            </w:r>
          </w:p>
        </w:tc>
      </w:tr>
      <w:tr w:rsidR="004B7FD2" w:rsidRPr="00296E96" w14:paraId="66D2ED51" w14:textId="77777777" w:rsidTr="007845A4">
        <w:trPr>
          <w:jc w:val="center"/>
        </w:trPr>
        <w:tc>
          <w:tcPr>
            <w:tcW w:w="1701" w:type="dxa"/>
          </w:tcPr>
          <w:p w14:paraId="3037421A" w14:textId="77777777" w:rsidR="004B7FD2" w:rsidRPr="008E508F" w:rsidRDefault="004B7FD2" w:rsidP="00A64469">
            <w:pPr>
              <w:rPr>
                <w:rFonts w:ascii="Cambria Math" w:eastAsiaTheme="minorEastAsia" w:hAnsi="Cambria Math" w:cs="Arial"/>
                <w:i/>
                <w:iCs/>
                <w:color w:val="000000" w:themeColor="text1"/>
                <w:sz w:val="20"/>
                <w:szCs w:val="20"/>
                <w:lang w:val="sv-SE"/>
              </w:rPr>
            </w:pPr>
            <w:r w:rsidRPr="008E508F">
              <w:rPr>
                <w:rFonts w:ascii="Cambria Math" w:eastAsiaTheme="minorEastAsia" w:hAnsi="Cambria Math" w:cs="Arial"/>
                <w:i/>
                <w:iCs/>
                <w:color w:val="000000" w:themeColor="text1"/>
                <w:sz w:val="20"/>
                <w:szCs w:val="20"/>
                <w:lang w:val="sv-SE"/>
              </w:rPr>
              <w:t>T</w:t>
            </w:r>
          </w:p>
        </w:tc>
        <w:tc>
          <w:tcPr>
            <w:tcW w:w="3119" w:type="dxa"/>
          </w:tcPr>
          <w:p w14:paraId="52EFA7D3"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Activated CD4+ Helper T-Cells</w:t>
            </w:r>
          </w:p>
        </w:tc>
        <w:tc>
          <w:tcPr>
            <w:tcW w:w="1559" w:type="dxa"/>
          </w:tcPr>
          <w:p w14:paraId="4F063553"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805</w:t>
            </w:r>
          </w:p>
        </w:tc>
        <w:tc>
          <w:tcPr>
            <w:tcW w:w="1843" w:type="dxa"/>
          </w:tcPr>
          <w:p w14:paraId="3C388BAB"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cells/mL</w:t>
            </w:r>
          </w:p>
        </w:tc>
        <w:tc>
          <w:tcPr>
            <w:tcW w:w="2413" w:type="dxa"/>
          </w:tcPr>
          <w:p w14:paraId="6052E2C8" w14:textId="01B339F6" w:rsidR="004B7FD2" w:rsidRPr="008E508F" w:rsidRDefault="00B52F52" w:rsidP="00A64469">
            <w:pPr>
              <w:rPr>
                <w:rFonts w:ascii="Arial" w:eastAsiaTheme="minorEastAsia" w:hAnsi="Arial" w:cs="Arial"/>
                <w:color w:val="000000" w:themeColor="text1"/>
                <w:sz w:val="18"/>
                <w:szCs w:val="18"/>
                <w:vertAlign w:val="superscript"/>
              </w:rPr>
            </w:pPr>
            <w:r w:rsidRPr="008E508F">
              <w:rPr>
                <w:rFonts w:ascii="Arial" w:eastAsiaTheme="minorEastAsia" w:hAnsi="Arial" w:cs="Arial"/>
                <w:color w:val="000000" w:themeColor="text1"/>
                <w:sz w:val="18"/>
                <w:szCs w:val="18"/>
                <w:vertAlign w:val="superscript"/>
              </w:rPr>
              <w:t>18</w:t>
            </w:r>
          </w:p>
        </w:tc>
      </w:tr>
      <w:tr w:rsidR="004B7FD2" w:rsidRPr="00296E96" w14:paraId="33B742EC" w14:textId="77777777" w:rsidTr="007845A4">
        <w:trPr>
          <w:jc w:val="center"/>
        </w:trPr>
        <w:tc>
          <w:tcPr>
            <w:tcW w:w="1701" w:type="dxa"/>
          </w:tcPr>
          <w:p w14:paraId="74D18C62" w14:textId="77777777" w:rsidR="004B7FD2" w:rsidRPr="008E508F" w:rsidRDefault="004B7FD2" w:rsidP="00A64469">
            <w:pPr>
              <w:rPr>
                <w:rFonts w:ascii="Cambria Math" w:eastAsiaTheme="minorEastAsia" w:hAnsi="Cambria Math" w:cs="Arial"/>
                <w:i/>
                <w:iCs/>
                <w:color w:val="000000" w:themeColor="text1"/>
                <w:sz w:val="20"/>
                <w:szCs w:val="20"/>
              </w:rPr>
            </w:pPr>
            <w:r w:rsidRPr="008E508F">
              <w:rPr>
                <w:rFonts w:ascii="Cambria Math" w:eastAsiaTheme="minorEastAsia" w:hAnsi="Cambria Math" w:cs="Arial"/>
                <w:i/>
                <w:iCs/>
                <w:color w:val="000000" w:themeColor="text1"/>
                <w:sz w:val="20"/>
                <w:szCs w:val="20"/>
              </w:rPr>
              <w:t>C</w:t>
            </w:r>
          </w:p>
        </w:tc>
        <w:tc>
          <w:tcPr>
            <w:tcW w:w="3119" w:type="dxa"/>
          </w:tcPr>
          <w:p w14:paraId="26038450" w14:textId="3D351975"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Cytokines</w:t>
            </w:r>
          </w:p>
        </w:tc>
        <w:tc>
          <w:tcPr>
            <w:tcW w:w="1559" w:type="dxa"/>
          </w:tcPr>
          <w:p w14:paraId="6FF7BC83"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6.022e15</w:t>
            </w:r>
          </w:p>
        </w:tc>
        <w:tc>
          <w:tcPr>
            <w:tcW w:w="1843" w:type="dxa"/>
          </w:tcPr>
          <w:p w14:paraId="0E07EA6C"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molecules/mL</w:t>
            </w:r>
          </w:p>
        </w:tc>
        <w:tc>
          <w:tcPr>
            <w:tcW w:w="2413" w:type="dxa"/>
          </w:tcPr>
          <w:p w14:paraId="60B8FC63" w14:textId="035B982B" w:rsidR="004B7FD2" w:rsidRPr="008E508F" w:rsidRDefault="00B52F52" w:rsidP="00A64469">
            <w:pPr>
              <w:rPr>
                <w:rFonts w:ascii="Arial" w:eastAsiaTheme="minorEastAsia" w:hAnsi="Arial" w:cs="Arial"/>
                <w:color w:val="000000" w:themeColor="text1"/>
                <w:sz w:val="18"/>
                <w:szCs w:val="18"/>
                <w:vertAlign w:val="superscript"/>
              </w:rPr>
            </w:pPr>
            <w:r w:rsidRPr="008E508F">
              <w:rPr>
                <w:rFonts w:ascii="Arial" w:eastAsiaTheme="minorEastAsia" w:hAnsi="Arial" w:cs="Arial"/>
                <w:color w:val="000000" w:themeColor="text1"/>
                <w:sz w:val="18"/>
                <w:szCs w:val="18"/>
                <w:vertAlign w:val="superscript"/>
              </w:rPr>
              <w:t>9</w:t>
            </w:r>
          </w:p>
        </w:tc>
      </w:tr>
      <w:tr w:rsidR="004B7FD2" w:rsidRPr="00296E96" w14:paraId="633DD2FF" w14:textId="77777777" w:rsidTr="007845A4">
        <w:trPr>
          <w:jc w:val="center"/>
        </w:trPr>
        <w:tc>
          <w:tcPr>
            <w:tcW w:w="1701" w:type="dxa"/>
          </w:tcPr>
          <w:p w14:paraId="48ACE33B" w14:textId="77777777" w:rsidR="004B7FD2" w:rsidRPr="008E508F" w:rsidRDefault="004B7FD2" w:rsidP="00A64469">
            <w:pPr>
              <w:rPr>
                <w:rFonts w:ascii="Cambria Math" w:eastAsiaTheme="minorEastAsia" w:hAnsi="Cambria Math" w:cs="Arial"/>
                <w:i/>
                <w:iCs/>
                <w:color w:val="000000" w:themeColor="text1"/>
                <w:sz w:val="20"/>
                <w:szCs w:val="20"/>
              </w:rPr>
            </w:pPr>
            <w:r w:rsidRPr="008E508F">
              <w:rPr>
                <w:rFonts w:ascii="Cambria Math" w:eastAsiaTheme="minorEastAsia" w:hAnsi="Cambria Math" w:cs="Arial"/>
                <w:i/>
                <w:iCs/>
                <w:color w:val="000000" w:themeColor="text1"/>
                <w:sz w:val="20"/>
                <w:szCs w:val="20"/>
              </w:rPr>
              <w:t>FTS</w:t>
            </w:r>
          </w:p>
        </w:tc>
        <w:tc>
          <w:tcPr>
            <w:tcW w:w="3119" w:type="dxa"/>
          </w:tcPr>
          <w:p w14:paraId="2B9619E3"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Functional thyroid size</w:t>
            </w:r>
          </w:p>
        </w:tc>
        <w:tc>
          <w:tcPr>
            <w:tcW w:w="1559" w:type="dxa"/>
          </w:tcPr>
          <w:p w14:paraId="386BEFEF"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11</w:t>
            </w:r>
          </w:p>
        </w:tc>
        <w:tc>
          <w:tcPr>
            <w:tcW w:w="1843" w:type="dxa"/>
          </w:tcPr>
          <w:p w14:paraId="1FE06ED4"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mL</w:t>
            </w:r>
          </w:p>
        </w:tc>
        <w:tc>
          <w:tcPr>
            <w:tcW w:w="2413" w:type="dxa"/>
          </w:tcPr>
          <w:p w14:paraId="00088E0A" w14:textId="1D7578DF" w:rsidR="004B7FD2" w:rsidRPr="008E508F" w:rsidRDefault="00B52F52" w:rsidP="00A64469">
            <w:pPr>
              <w:rPr>
                <w:rFonts w:ascii="Arial" w:eastAsiaTheme="minorEastAsia" w:hAnsi="Arial" w:cs="Arial"/>
                <w:color w:val="000000" w:themeColor="text1"/>
                <w:sz w:val="18"/>
                <w:szCs w:val="18"/>
                <w:vertAlign w:val="superscript"/>
              </w:rPr>
            </w:pPr>
            <w:r w:rsidRPr="008E508F">
              <w:rPr>
                <w:rFonts w:ascii="Arial" w:eastAsiaTheme="minorEastAsia" w:hAnsi="Arial" w:cs="Arial"/>
                <w:color w:val="000000" w:themeColor="text1"/>
                <w:sz w:val="18"/>
                <w:szCs w:val="18"/>
                <w:vertAlign w:val="superscript"/>
              </w:rPr>
              <w:t>17</w:t>
            </w:r>
          </w:p>
        </w:tc>
      </w:tr>
      <w:tr w:rsidR="004B7FD2" w:rsidRPr="000B3F01" w14:paraId="45DA0B86" w14:textId="77777777" w:rsidTr="007845A4">
        <w:trPr>
          <w:trHeight w:val="81"/>
          <w:jc w:val="center"/>
        </w:trPr>
        <w:tc>
          <w:tcPr>
            <w:tcW w:w="1701" w:type="dxa"/>
          </w:tcPr>
          <w:p w14:paraId="5303C710" w14:textId="77777777" w:rsidR="004B7FD2" w:rsidRPr="008E508F" w:rsidRDefault="004B7FD2" w:rsidP="00A64469">
            <w:pPr>
              <w:rPr>
                <w:rFonts w:ascii="Cambria Math" w:eastAsiaTheme="minorEastAsia" w:hAnsi="Cambria Math" w:cs="Arial"/>
                <w:i/>
                <w:iCs/>
                <w:color w:val="000000" w:themeColor="text1"/>
                <w:sz w:val="20"/>
                <w:szCs w:val="20"/>
              </w:rPr>
            </w:pPr>
            <w:r w:rsidRPr="008E508F">
              <w:rPr>
                <w:rFonts w:ascii="Cambria Math" w:eastAsiaTheme="minorEastAsia" w:hAnsi="Cambria Math" w:cs="Arial"/>
                <w:i/>
                <w:iCs/>
                <w:color w:val="000000" w:themeColor="text1"/>
                <w:sz w:val="20"/>
                <w:szCs w:val="20"/>
              </w:rPr>
              <w:t>Ab</w:t>
            </w:r>
          </w:p>
        </w:tc>
        <w:tc>
          <w:tcPr>
            <w:tcW w:w="3119" w:type="dxa"/>
          </w:tcPr>
          <w:p w14:paraId="52F88C60"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Thyroid peroxidase antibody</w:t>
            </w:r>
          </w:p>
        </w:tc>
        <w:tc>
          <w:tcPr>
            <w:tcW w:w="1559" w:type="dxa"/>
          </w:tcPr>
          <w:p w14:paraId="242E175E"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3.122e6</w:t>
            </w:r>
          </w:p>
        </w:tc>
        <w:tc>
          <w:tcPr>
            <w:tcW w:w="1843" w:type="dxa"/>
          </w:tcPr>
          <w:p w14:paraId="1743387C"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molecules/mL</w:t>
            </w:r>
          </w:p>
        </w:tc>
        <w:tc>
          <w:tcPr>
            <w:tcW w:w="2413" w:type="dxa"/>
          </w:tcPr>
          <w:p w14:paraId="08DA9D87" w14:textId="12D14A30" w:rsidR="004B7FD2" w:rsidRPr="008E508F" w:rsidRDefault="00B52F52" w:rsidP="00A64469">
            <w:pPr>
              <w:rPr>
                <w:rFonts w:ascii="Arial" w:eastAsiaTheme="minorEastAsia" w:hAnsi="Arial" w:cs="Arial"/>
                <w:color w:val="000000" w:themeColor="text1"/>
                <w:sz w:val="18"/>
                <w:szCs w:val="18"/>
                <w:vertAlign w:val="superscript"/>
              </w:rPr>
            </w:pPr>
            <w:r w:rsidRPr="008E508F">
              <w:rPr>
                <w:rFonts w:ascii="Arial" w:eastAsiaTheme="minorEastAsia" w:hAnsi="Arial" w:cs="Arial"/>
                <w:color w:val="000000" w:themeColor="text1"/>
                <w:sz w:val="18"/>
                <w:szCs w:val="18"/>
                <w:vertAlign w:val="superscript"/>
              </w:rPr>
              <w:t>17</w:t>
            </w:r>
          </w:p>
        </w:tc>
      </w:tr>
      <w:tr w:rsidR="004B7FD2" w:rsidRPr="000B3F01" w14:paraId="6442C08D" w14:textId="77777777" w:rsidTr="007845A4">
        <w:trPr>
          <w:trHeight w:val="81"/>
          <w:jc w:val="center"/>
        </w:trPr>
        <w:tc>
          <w:tcPr>
            <w:tcW w:w="1701" w:type="dxa"/>
          </w:tcPr>
          <w:p w14:paraId="7F788232" w14:textId="77777777" w:rsidR="004B7FD2" w:rsidRPr="004B7FD2" w:rsidRDefault="004B7FD2" w:rsidP="00A64469">
            <w:pPr>
              <w:rPr>
                <w:rFonts w:ascii="Cambria Math" w:eastAsiaTheme="minorEastAsia" w:hAnsi="Cambria Math" w:cs="Arial"/>
                <w:i/>
                <w:iCs/>
                <w:color w:val="000000" w:themeColor="text1"/>
                <w:sz w:val="20"/>
                <w:szCs w:val="20"/>
              </w:rPr>
            </w:pPr>
          </w:p>
        </w:tc>
        <w:tc>
          <w:tcPr>
            <w:tcW w:w="3119" w:type="dxa"/>
          </w:tcPr>
          <w:p w14:paraId="4D27B345" w14:textId="77777777" w:rsidR="004B7FD2" w:rsidRPr="004B7FD2" w:rsidRDefault="004B7FD2" w:rsidP="00A64469">
            <w:pPr>
              <w:rPr>
                <w:rFonts w:ascii="Arial" w:eastAsiaTheme="minorEastAsia" w:hAnsi="Arial" w:cs="Arial"/>
                <w:color w:val="000000" w:themeColor="text1"/>
                <w:sz w:val="18"/>
                <w:szCs w:val="18"/>
              </w:rPr>
            </w:pPr>
          </w:p>
        </w:tc>
        <w:tc>
          <w:tcPr>
            <w:tcW w:w="1559" w:type="dxa"/>
          </w:tcPr>
          <w:p w14:paraId="071548B1" w14:textId="77777777" w:rsidR="004B7FD2" w:rsidRPr="004B7FD2" w:rsidRDefault="004B7FD2" w:rsidP="00A64469">
            <w:pPr>
              <w:rPr>
                <w:rFonts w:ascii="Arial" w:eastAsiaTheme="minorEastAsia" w:hAnsi="Arial" w:cs="Arial"/>
                <w:color w:val="000000" w:themeColor="text1"/>
                <w:sz w:val="18"/>
                <w:szCs w:val="18"/>
              </w:rPr>
            </w:pPr>
          </w:p>
        </w:tc>
        <w:tc>
          <w:tcPr>
            <w:tcW w:w="1843" w:type="dxa"/>
          </w:tcPr>
          <w:p w14:paraId="569273FC" w14:textId="77777777" w:rsidR="004B7FD2" w:rsidRPr="004B7FD2" w:rsidRDefault="004B7FD2" w:rsidP="00A64469">
            <w:pPr>
              <w:rPr>
                <w:rFonts w:ascii="Arial" w:eastAsiaTheme="minorEastAsia" w:hAnsi="Arial" w:cs="Arial"/>
                <w:color w:val="000000" w:themeColor="text1"/>
                <w:sz w:val="18"/>
                <w:szCs w:val="18"/>
              </w:rPr>
            </w:pPr>
          </w:p>
        </w:tc>
        <w:tc>
          <w:tcPr>
            <w:tcW w:w="2413" w:type="dxa"/>
          </w:tcPr>
          <w:p w14:paraId="4B78618A" w14:textId="77777777" w:rsidR="004B7FD2" w:rsidRPr="004B7FD2" w:rsidRDefault="004B7FD2" w:rsidP="00A64469">
            <w:pPr>
              <w:rPr>
                <w:rFonts w:ascii="Arial" w:eastAsiaTheme="minorEastAsia" w:hAnsi="Arial" w:cs="Arial"/>
                <w:color w:val="000000" w:themeColor="text1"/>
                <w:sz w:val="18"/>
                <w:szCs w:val="18"/>
              </w:rPr>
            </w:pPr>
          </w:p>
        </w:tc>
      </w:tr>
    </w:tbl>
    <w:p w14:paraId="0C0F2341" w14:textId="1C84BFDF" w:rsidR="00346FCC" w:rsidRPr="004D215E" w:rsidRDefault="004B7FD2" w:rsidP="00B46549">
      <w:pPr>
        <w:rPr>
          <w:rFonts w:ascii="Cambria" w:eastAsiaTheme="minorEastAsia" w:hAnsi="Cambria" w:cs="Arial"/>
          <w:sz w:val="18"/>
          <w:szCs w:val="18"/>
        </w:rPr>
      </w:pPr>
      <w:commentRangeStart w:id="27"/>
      <w:commentRangeStart w:id="28"/>
      <w:r>
        <w:rPr>
          <w:rFonts w:ascii="Cambria" w:eastAsiaTheme="minorEastAsia" w:hAnsi="Cambria" w:cs="Arial"/>
          <w:b/>
          <w:bCs/>
          <w:sz w:val="18"/>
          <w:szCs w:val="18"/>
        </w:rPr>
        <w:t xml:space="preserve">Table </w:t>
      </w:r>
      <w:commentRangeStart w:id="29"/>
      <w:commentRangeStart w:id="30"/>
      <w:commentRangeStart w:id="31"/>
      <w:commentRangeStart w:id="32"/>
      <w:r>
        <w:rPr>
          <w:rFonts w:ascii="Cambria" w:eastAsiaTheme="minorEastAsia" w:hAnsi="Cambria" w:cs="Arial"/>
          <w:b/>
          <w:bCs/>
          <w:sz w:val="18"/>
          <w:szCs w:val="18"/>
        </w:rPr>
        <w:t>2</w:t>
      </w:r>
      <w:commentRangeEnd w:id="27"/>
      <w:commentRangeEnd w:id="28"/>
      <w:commentRangeEnd w:id="29"/>
      <w:r w:rsidR="00BD2453">
        <w:rPr>
          <w:rStyle w:val="CommentReference"/>
        </w:rPr>
        <w:commentReference w:id="29"/>
      </w:r>
      <w:commentRangeEnd w:id="30"/>
      <w:r w:rsidR="00D85563">
        <w:rPr>
          <w:rStyle w:val="CommentReference"/>
        </w:rPr>
        <w:commentReference w:id="30"/>
      </w:r>
      <w:commentRangeEnd w:id="31"/>
      <w:r w:rsidR="00BF19E8">
        <w:rPr>
          <w:rStyle w:val="CommentReference"/>
        </w:rPr>
        <w:commentReference w:id="31"/>
      </w:r>
      <w:commentRangeEnd w:id="32"/>
      <w:r w:rsidR="00E96260">
        <w:rPr>
          <w:rStyle w:val="CommentReference"/>
        </w:rPr>
        <w:commentReference w:id="32"/>
      </w:r>
      <w:r w:rsidR="008F17A3">
        <w:rPr>
          <w:rStyle w:val="CommentReference"/>
        </w:rPr>
        <w:commentReference w:id="27"/>
      </w:r>
      <w:r w:rsidR="003A2945">
        <w:rPr>
          <w:rStyle w:val="CommentReference"/>
        </w:rPr>
        <w:commentReference w:id="28"/>
      </w:r>
      <w:r>
        <w:rPr>
          <w:rFonts w:ascii="Cambria" w:eastAsiaTheme="minorEastAsia" w:hAnsi="Cambria" w:cs="Arial"/>
          <w:b/>
          <w:bCs/>
          <w:sz w:val="18"/>
          <w:szCs w:val="18"/>
        </w:rPr>
        <w:t>:</w:t>
      </w:r>
      <w:r>
        <w:rPr>
          <w:rFonts w:ascii="Cambria" w:eastAsiaTheme="minorEastAsia" w:hAnsi="Cambria" w:cs="Arial"/>
          <w:sz w:val="18"/>
          <w:szCs w:val="18"/>
        </w:rPr>
        <w:t xml:space="preserve"> State variable</w:t>
      </w:r>
      <w:r w:rsidR="00BF19E8">
        <w:rPr>
          <w:rFonts w:ascii="Cambria" w:eastAsiaTheme="minorEastAsia" w:hAnsi="Cambria" w:cs="Arial"/>
          <w:sz w:val="18"/>
          <w:szCs w:val="18"/>
        </w:rPr>
        <w:t>s and their</w:t>
      </w:r>
      <w:r>
        <w:rPr>
          <w:rFonts w:ascii="Cambria" w:eastAsiaTheme="minorEastAsia" w:hAnsi="Cambria" w:cs="Arial"/>
          <w:sz w:val="18"/>
          <w:szCs w:val="18"/>
        </w:rPr>
        <w:t xml:space="preserve"> </w:t>
      </w:r>
      <w:r w:rsidRPr="003A2945">
        <w:rPr>
          <w:rFonts w:ascii="Cambria" w:eastAsiaTheme="minorEastAsia" w:hAnsi="Cambria" w:cs="Arial"/>
          <w:sz w:val="18"/>
          <w:szCs w:val="18"/>
        </w:rPr>
        <w:t>initial condition</w:t>
      </w:r>
      <w:r w:rsidR="00BF19E8" w:rsidRPr="003A2945">
        <w:rPr>
          <w:rFonts w:ascii="Cambria" w:eastAsiaTheme="minorEastAsia" w:hAnsi="Cambria" w:cs="Arial"/>
          <w:sz w:val="18"/>
          <w:szCs w:val="18"/>
        </w:rPr>
        <w:t xml:space="preserve"> value</w:t>
      </w:r>
      <w:r w:rsidR="003A2945" w:rsidRPr="003A2945">
        <w:rPr>
          <w:rFonts w:ascii="Cambria" w:eastAsiaTheme="minorEastAsia" w:hAnsi="Cambria" w:cs="Arial"/>
          <w:sz w:val="18"/>
          <w:szCs w:val="18"/>
        </w:rPr>
        <w:t>s</w:t>
      </w:r>
      <w:r w:rsidR="0006159F" w:rsidRPr="003A2945">
        <w:rPr>
          <w:rFonts w:ascii="Cambria" w:eastAsiaTheme="minorEastAsia" w:hAnsi="Cambria" w:cs="Arial"/>
          <w:sz w:val="18"/>
          <w:szCs w:val="18"/>
        </w:rPr>
        <w:t xml:space="preserve"> and</w:t>
      </w:r>
      <w:r w:rsidR="0006159F">
        <w:rPr>
          <w:rFonts w:ascii="Cambria" w:eastAsiaTheme="minorEastAsia" w:hAnsi="Cambria" w:cs="Arial"/>
          <w:sz w:val="18"/>
          <w:szCs w:val="18"/>
        </w:rPr>
        <w:t xml:space="preserve"> </w:t>
      </w:r>
      <w:r w:rsidR="00D85563">
        <w:rPr>
          <w:rFonts w:ascii="Cambria" w:eastAsiaTheme="minorEastAsia" w:hAnsi="Cambria" w:cs="Arial"/>
          <w:sz w:val="18"/>
          <w:szCs w:val="18"/>
        </w:rPr>
        <w:t xml:space="preserve">reference </w:t>
      </w:r>
      <w:r w:rsidR="0006159F">
        <w:rPr>
          <w:rFonts w:ascii="Cambria" w:eastAsiaTheme="minorEastAsia" w:hAnsi="Cambria" w:cs="Arial"/>
          <w:sz w:val="18"/>
          <w:szCs w:val="18"/>
        </w:rPr>
        <w:t>sources</w:t>
      </w:r>
      <w:r w:rsidR="0068109B">
        <w:rPr>
          <w:rFonts w:ascii="Cambria" w:eastAsiaTheme="minorEastAsia" w:hAnsi="Cambria" w:cs="Arial"/>
          <w:sz w:val="18"/>
          <w:szCs w:val="18"/>
        </w:rPr>
        <w:t xml:space="preserve">.  </w:t>
      </w:r>
      <w:r w:rsidR="0006159F">
        <w:rPr>
          <w:rFonts w:ascii="Cambria" w:eastAsiaTheme="minorEastAsia" w:hAnsi="Cambria" w:cs="Arial"/>
          <w:sz w:val="18"/>
          <w:szCs w:val="18"/>
        </w:rPr>
        <w:t xml:space="preserve">The cytokine state variable was estimated using the average value of plasma IL2 and IL4 recorded by </w:t>
      </w:r>
      <w:proofErr w:type="spellStart"/>
      <w:r w:rsidR="0006159F">
        <w:rPr>
          <w:rFonts w:ascii="Cambria" w:eastAsiaTheme="minorEastAsia" w:hAnsi="Cambria" w:cs="Arial"/>
          <w:sz w:val="18"/>
          <w:szCs w:val="18"/>
        </w:rPr>
        <w:t>Atite</w:t>
      </w:r>
      <w:r w:rsidR="008B7A11">
        <w:rPr>
          <w:rFonts w:ascii="Cambria" w:eastAsiaTheme="minorEastAsia" w:hAnsi="Cambria" w:cs="Arial"/>
          <w:sz w:val="18"/>
          <w:szCs w:val="18"/>
        </w:rPr>
        <w:t>y</w:t>
      </w:r>
      <w:proofErr w:type="spellEnd"/>
      <w:r w:rsidR="0006159F">
        <w:rPr>
          <w:rFonts w:ascii="Cambria" w:eastAsiaTheme="minorEastAsia" w:hAnsi="Cambria" w:cs="Arial"/>
          <w:sz w:val="18"/>
          <w:szCs w:val="18"/>
        </w:rPr>
        <w:t xml:space="preserve"> et al</w:t>
      </w:r>
      <w:r w:rsidR="00B52F52">
        <w:rPr>
          <w:rFonts w:ascii="Cambria" w:eastAsiaTheme="minorEastAsia" w:hAnsi="Cambria" w:cs="Arial"/>
          <w:sz w:val="18"/>
          <w:szCs w:val="18"/>
          <w:vertAlign w:val="superscript"/>
        </w:rPr>
        <w:t>9</w:t>
      </w:r>
      <w:r w:rsidR="0068109B">
        <w:rPr>
          <w:rFonts w:ascii="Cambria" w:eastAsiaTheme="minorEastAsia" w:hAnsi="Cambria" w:cs="Arial"/>
          <w:sz w:val="18"/>
          <w:szCs w:val="18"/>
        </w:rPr>
        <w:t xml:space="preserve">.  </w:t>
      </w:r>
      <w:r w:rsidR="004D215E">
        <w:rPr>
          <w:rFonts w:ascii="Cambria" w:eastAsiaTheme="minorEastAsia" w:hAnsi="Cambria" w:cs="Arial"/>
          <w:sz w:val="18"/>
          <w:szCs w:val="18"/>
        </w:rPr>
        <w:t xml:space="preserve">Note </w:t>
      </w:r>
      <w:r w:rsidR="004D215E" w:rsidRPr="004D215E">
        <w:rPr>
          <w:rFonts w:ascii="Cambria" w:eastAsiaTheme="minorEastAsia" w:hAnsi="Cambria" w:cs="Arial"/>
          <w:i/>
          <w:iCs/>
          <w:sz w:val="18"/>
          <w:szCs w:val="18"/>
        </w:rPr>
        <w:t>B</w:t>
      </w:r>
      <w:r w:rsidR="004D215E">
        <w:rPr>
          <w:rFonts w:ascii="Cambria" w:eastAsiaTheme="minorEastAsia" w:hAnsi="Cambria" w:cs="Arial"/>
          <w:sz w:val="18"/>
          <w:szCs w:val="18"/>
        </w:rPr>
        <w:t xml:space="preserve">, </w:t>
      </w:r>
      <w:r w:rsidR="004D215E" w:rsidRPr="004D215E">
        <w:rPr>
          <w:rFonts w:ascii="Cambria" w:eastAsiaTheme="minorEastAsia" w:hAnsi="Cambria" w:cs="Arial"/>
          <w:i/>
          <w:iCs/>
          <w:sz w:val="18"/>
          <w:szCs w:val="18"/>
        </w:rPr>
        <w:t>P</w:t>
      </w:r>
      <w:r w:rsidR="004D215E">
        <w:rPr>
          <w:rFonts w:ascii="Cambria" w:eastAsiaTheme="minorEastAsia" w:hAnsi="Cambria" w:cs="Arial"/>
          <w:sz w:val="18"/>
          <w:szCs w:val="18"/>
        </w:rPr>
        <w:t xml:space="preserve"> and </w:t>
      </w:r>
      <w:r w:rsidR="004D215E" w:rsidRPr="004D215E">
        <w:rPr>
          <w:rFonts w:ascii="Cambria" w:eastAsiaTheme="minorEastAsia" w:hAnsi="Cambria" w:cs="Arial"/>
          <w:i/>
          <w:iCs/>
          <w:sz w:val="18"/>
          <w:szCs w:val="18"/>
        </w:rPr>
        <w:t>T</w:t>
      </w:r>
      <w:r w:rsidR="004D215E">
        <w:rPr>
          <w:rFonts w:ascii="Cambria" w:eastAsiaTheme="minorEastAsia" w:hAnsi="Cambria" w:cs="Arial"/>
          <w:sz w:val="18"/>
          <w:szCs w:val="18"/>
        </w:rPr>
        <w:t xml:space="preserve"> are combined into a single </w:t>
      </w:r>
      <w:r w:rsidR="004D215E">
        <w:rPr>
          <w:rFonts w:ascii="Cambria" w:eastAsiaTheme="minorEastAsia" w:hAnsi="Cambria" w:cs="Arial"/>
          <w:i/>
          <w:iCs/>
          <w:sz w:val="18"/>
          <w:szCs w:val="18"/>
        </w:rPr>
        <w:t>Leukocyte</w:t>
      </w:r>
      <w:r w:rsidR="004D215E">
        <w:rPr>
          <w:rFonts w:ascii="Cambria" w:eastAsiaTheme="minorEastAsia" w:hAnsi="Cambria" w:cs="Arial"/>
          <w:sz w:val="18"/>
          <w:szCs w:val="18"/>
        </w:rPr>
        <w:t xml:space="preserve"> </w:t>
      </w:r>
      <w:r w:rsidR="00E96260">
        <w:rPr>
          <w:rFonts w:ascii="Cambria" w:eastAsiaTheme="minorEastAsia" w:hAnsi="Cambria" w:cs="Arial"/>
          <w:sz w:val="18"/>
          <w:szCs w:val="18"/>
        </w:rPr>
        <w:t>(</w:t>
      </w:r>
      <w:r w:rsidR="00E96260" w:rsidRPr="00E96260">
        <w:rPr>
          <w:rFonts w:ascii="Cambria" w:eastAsiaTheme="minorEastAsia" w:hAnsi="Cambria" w:cs="Arial"/>
          <w:i/>
          <w:iCs/>
          <w:sz w:val="18"/>
          <w:szCs w:val="18"/>
          <w:rPrChange w:id="33" w:author="Joe DiStefano III" w:date="2023-07-08T19:02:00Z">
            <w:rPr>
              <w:rFonts w:ascii="Cambria" w:eastAsiaTheme="minorEastAsia" w:hAnsi="Cambria" w:cs="Arial"/>
              <w:sz w:val="18"/>
              <w:szCs w:val="18"/>
            </w:rPr>
          </w:rPrChange>
        </w:rPr>
        <w:t>L</w:t>
      </w:r>
      <w:r w:rsidR="00E96260">
        <w:rPr>
          <w:rFonts w:ascii="Cambria" w:eastAsiaTheme="minorEastAsia" w:hAnsi="Cambria" w:cs="Arial"/>
          <w:sz w:val="18"/>
          <w:szCs w:val="18"/>
        </w:rPr>
        <w:t xml:space="preserve">) </w:t>
      </w:r>
      <w:r w:rsidR="004D215E">
        <w:rPr>
          <w:rFonts w:ascii="Cambria" w:eastAsiaTheme="minorEastAsia" w:hAnsi="Cambria" w:cs="Arial"/>
          <w:sz w:val="18"/>
          <w:szCs w:val="18"/>
        </w:rPr>
        <w:t>compartment for graphing and parameter estimation.</w:t>
      </w:r>
    </w:p>
    <w:p w14:paraId="7CBAD6BD" w14:textId="3382E704" w:rsidR="008B7A11" w:rsidRDefault="008B7A11" w:rsidP="00B46549">
      <w:pPr>
        <w:rPr>
          <w:rFonts w:ascii="Roboto" w:hAnsi="Roboto"/>
          <w:b/>
          <w:bCs/>
          <w:color w:val="1F3864" w:themeColor="accent1" w:themeShade="80"/>
          <w:sz w:val="28"/>
          <w:szCs w:val="28"/>
        </w:rPr>
      </w:pPr>
      <w:r>
        <w:rPr>
          <w:rFonts w:ascii="Roboto" w:hAnsi="Roboto"/>
          <w:b/>
          <w:bCs/>
          <w:noProof/>
          <w:color w:val="1F3864" w:themeColor="accent1" w:themeShade="80"/>
          <w:sz w:val="28"/>
          <w:szCs w:val="28"/>
        </w:rPr>
        <w:lastRenderedPageBreak/>
        <w:drawing>
          <wp:inline distT="0" distB="0" distL="0" distR="0" wp14:anchorId="4EF19FB6" wp14:editId="1F10C0EB">
            <wp:extent cx="6654817" cy="2755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6654817" cy="2755265"/>
                    </a:xfrm>
                    <a:prstGeom prst="rect">
                      <a:avLst/>
                    </a:prstGeom>
                    <a:noFill/>
                    <a:ln>
                      <a:noFill/>
                    </a:ln>
                  </pic:spPr>
                </pic:pic>
              </a:graphicData>
            </a:graphic>
          </wp:inline>
        </w:drawing>
      </w:r>
    </w:p>
    <w:p w14:paraId="233529A9" w14:textId="54AA10AD" w:rsidR="008B7A11" w:rsidRPr="00AD2228" w:rsidRDefault="008B7A11" w:rsidP="00B46549">
      <w:pPr>
        <w:rPr>
          <w:rFonts w:ascii="Cambria" w:eastAsiaTheme="minorEastAsia" w:hAnsi="Cambria" w:cs="Arial"/>
          <w:sz w:val="18"/>
          <w:szCs w:val="18"/>
        </w:rPr>
      </w:pPr>
      <w:commentRangeStart w:id="34"/>
      <w:commentRangeStart w:id="35"/>
      <w:commentRangeStart w:id="36"/>
      <w:r>
        <w:rPr>
          <w:rFonts w:ascii="Cambria" w:eastAsiaTheme="minorEastAsia" w:hAnsi="Cambria" w:cs="Arial"/>
          <w:b/>
          <w:bCs/>
          <w:sz w:val="18"/>
          <w:szCs w:val="18"/>
        </w:rPr>
        <w:t xml:space="preserve">Figure </w:t>
      </w:r>
      <w:r w:rsidR="00AD2228">
        <w:rPr>
          <w:rFonts w:ascii="Cambria" w:eastAsiaTheme="minorEastAsia" w:hAnsi="Cambria" w:cs="Arial"/>
          <w:b/>
          <w:bCs/>
          <w:sz w:val="18"/>
          <w:szCs w:val="18"/>
        </w:rPr>
        <w:t>3</w:t>
      </w:r>
      <w:commentRangeEnd w:id="34"/>
      <w:r w:rsidR="00F42D8F">
        <w:rPr>
          <w:rStyle w:val="CommentReference"/>
        </w:rPr>
        <w:commentReference w:id="34"/>
      </w:r>
      <w:commentRangeEnd w:id="35"/>
      <w:r w:rsidR="003A2945">
        <w:rPr>
          <w:rStyle w:val="CommentReference"/>
        </w:rPr>
        <w:commentReference w:id="35"/>
      </w:r>
      <w:commentRangeEnd w:id="36"/>
      <w:r w:rsidR="00A16B2B">
        <w:rPr>
          <w:rStyle w:val="CommentReference"/>
        </w:rPr>
        <w:commentReference w:id="36"/>
      </w:r>
      <w:r>
        <w:rPr>
          <w:rFonts w:ascii="Cambria" w:eastAsiaTheme="minorEastAsia" w:hAnsi="Cambria" w:cs="Arial"/>
          <w:b/>
          <w:bCs/>
          <w:sz w:val="18"/>
          <w:szCs w:val="18"/>
        </w:rPr>
        <w:t>:</w:t>
      </w:r>
      <w:r>
        <w:rPr>
          <w:rFonts w:ascii="Cambria" w:eastAsiaTheme="minorEastAsia" w:hAnsi="Cambria" w:cs="Arial"/>
          <w:sz w:val="18"/>
          <w:szCs w:val="18"/>
        </w:rPr>
        <w:t xml:space="preserve"> Complete model</w:t>
      </w:r>
      <w:r w:rsidR="0068109B">
        <w:rPr>
          <w:rFonts w:ascii="Cambria" w:eastAsiaTheme="minorEastAsia" w:hAnsi="Cambria" w:cs="Arial"/>
          <w:sz w:val="18"/>
          <w:szCs w:val="18"/>
        </w:rPr>
        <w:t xml:space="preserve">.  </w:t>
      </w:r>
      <w:r>
        <w:rPr>
          <w:rFonts w:ascii="Cambria" w:eastAsiaTheme="minorEastAsia" w:hAnsi="Cambria" w:cs="Arial"/>
          <w:sz w:val="18"/>
          <w:szCs w:val="18"/>
        </w:rPr>
        <w:t>Thyroid immune interaction occurs primarily via the functional thyroid compartment (</w:t>
      </w:r>
      <w:r w:rsidRPr="0068109B">
        <w:rPr>
          <w:rFonts w:ascii="Cambria" w:eastAsiaTheme="minorEastAsia" w:hAnsi="Cambria" w:cs="Arial"/>
          <w:i/>
          <w:iCs/>
          <w:sz w:val="18"/>
          <w:szCs w:val="18"/>
        </w:rPr>
        <w:t>FTS</w:t>
      </w:r>
      <w:r>
        <w:rPr>
          <w:rFonts w:ascii="Cambria" w:eastAsiaTheme="minorEastAsia" w:hAnsi="Cambria" w:cs="Arial"/>
          <w:sz w:val="18"/>
          <w:szCs w:val="18"/>
        </w:rPr>
        <w:t xml:space="preserve">) which is upregulated by the thyroid subsystem </w:t>
      </w:r>
      <w:r w:rsidR="00E96260">
        <w:rPr>
          <w:rFonts w:ascii="Cambria" w:eastAsiaTheme="minorEastAsia" w:hAnsi="Cambria" w:cs="Arial"/>
          <w:sz w:val="18"/>
          <w:szCs w:val="18"/>
        </w:rPr>
        <w:t>(via TSH and T</w:t>
      </w:r>
      <w:r w:rsidR="00A16B2B">
        <w:rPr>
          <w:rFonts w:ascii="Cambria" w:eastAsiaTheme="minorEastAsia" w:hAnsi="Cambria" w:cs="Arial"/>
          <w:sz w:val="18"/>
          <w:szCs w:val="18"/>
        </w:rPr>
        <w:t>4</w:t>
      </w:r>
      <w:r w:rsidR="00E96260">
        <w:rPr>
          <w:rFonts w:ascii="Cambria" w:eastAsiaTheme="minorEastAsia" w:hAnsi="Cambria" w:cs="Arial"/>
          <w:sz w:val="18"/>
          <w:szCs w:val="18"/>
        </w:rPr>
        <w:t xml:space="preserve"> feedback) </w:t>
      </w:r>
      <w:r>
        <w:rPr>
          <w:rFonts w:ascii="Cambria" w:eastAsiaTheme="minorEastAsia" w:hAnsi="Cambria" w:cs="Arial"/>
          <w:sz w:val="18"/>
          <w:szCs w:val="18"/>
        </w:rPr>
        <w:t>and downregulated by the immune system in Hashimoto’s disease</w:t>
      </w:r>
      <w:r w:rsidR="0068109B">
        <w:rPr>
          <w:rFonts w:ascii="Cambria" w:eastAsiaTheme="minorEastAsia" w:hAnsi="Cambria" w:cs="Arial"/>
          <w:sz w:val="18"/>
          <w:szCs w:val="18"/>
        </w:rPr>
        <w:t xml:space="preserve">.  </w:t>
      </w:r>
      <w:r>
        <w:rPr>
          <w:rFonts w:ascii="Cambria" w:eastAsiaTheme="minorEastAsia" w:hAnsi="Cambria" w:cs="Arial"/>
          <w:sz w:val="18"/>
          <w:szCs w:val="18"/>
        </w:rPr>
        <w:t xml:space="preserve">T3 also </w:t>
      </w:r>
      <w:r w:rsidR="003A2945">
        <w:rPr>
          <w:rFonts w:ascii="Cambria" w:eastAsiaTheme="minorEastAsia" w:hAnsi="Cambria" w:cs="Arial"/>
          <w:sz w:val="18"/>
          <w:szCs w:val="18"/>
        </w:rPr>
        <w:t xml:space="preserve">indirectly </w:t>
      </w:r>
      <w:r>
        <w:rPr>
          <w:rFonts w:ascii="Cambria" w:eastAsiaTheme="minorEastAsia" w:hAnsi="Cambria" w:cs="Arial"/>
          <w:sz w:val="18"/>
          <w:szCs w:val="18"/>
        </w:rPr>
        <w:t>plays a role in controlling B-cell dynamics</w:t>
      </w:r>
      <w:r w:rsidR="003A2945">
        <w:rPr>
          <w:rFonts w:ascii="Cambria" w:eastAsiaTheme="minorEastAsia" w:hAnsi="Cambria" w:cs="Arial"/>
          <w:sz w:val="18"/>
          <w:szCs w:val="18"/>
        </w:rPr>
        <w:t xml:space="preserve"> </w:t>
      </w:r>
      <w:r w:rsidR="00E96260">
        <w:rPr>
          <w:rFonts w:ascii="Cambria" w:eastAsiaTheme="minorEastAsia" w:hAnsi="Cambria" w:cs="Arial"/>
          <w:sz w:val="18"/>
          <w:szCs w:val="18"/>
        </w:rPr>
        <w:t>via intracellular conversion from plasma T4</w:t>
      </w:r>
      <w:r w:rsidR="0068109B">
        <w:rPr>
          <w:rFonts w:ascii="Cambria" w:eastAsiaTheme="minorEastAsia" w:hAnsi="Cambria" w:cs="Arial"/>
          <w:sz w:val="18"/>
          <w:szCs w:val="18"/>
        </w:rPr>
        <w:t xml:space="preserve">.  </w:t>
      </w:r>
      <w:r>
        <w:rPr>
          <w:rFonts w:ascii="Cambria" w:eastAsiaTheme="minorEastAsia" w:hAnsi="Cambria" w:cs="Arial"/>
          <w:sz w:val="18"/>
          <w:szCs w:val="18"/>
        </w:rPr>
        <w:t>Thyroid subsystem development and details can be found in</w:t>
      </w:r>
      <w:r w:rsidRPr="0006159F">
        <w:rPr>
          <w:rFonts w:ascii="Cambria" w:eastAsiaTheme="minorEastAsia" w:hAnsi="Cambria" w:cs="Arial"/>
          <w:sz w:val="18"/>
          <w:szCs w:val="18"/>
        </w:rPr>
        <w:t xml:space="preserve"> Cruz-Loya</w:t>
      </w:r>
      <w:r>
        <w:rPr>
          <w:rFonts w:ascii="Cambria" w:eastAsiaTheme="minorEastAsia" w:hAnsi="Cambria" w:cs="Arial"/>
          <w:sz w:val="18"/>
          <w:szCs w:val="18"/>
        </w:rPr>
        <w:t xml:space="preserve"> et al</w:t>
      </w:r>
      <w:r w:rsidR="00E268D1">
        <w:rPr>
          <w:rFonts w:ascii="Cambria" w:eastAsiaTheme="minorEastAsia" w:hAnsi="Cambria" w:cs="Arial"/>
          <w:sz w:val="18"/>
          <w:szCs w:val="18"/>
        </w:rPr>
        <w:fldChar w:fldCharType="begin"/>
      </w:r>
      <w:r w:rsidR="004626F7">
        <w:rPr>
          <w:rFonts w:ascii="Cambria" w:eastAsiaTheme="minorEastAsia" w:hAnsi="Cambria" w:cs="Arial"/>
          <w:sz w:val="18"/>
          <w:szCs w:val="18"/>
        </w:rPr>
        <w:instrText xml:space="preserve"> ADDIN ZOTERO_ITEM CSL_CITATION {"citationID":"L2qVY2nz","properties":{"formattedCitation":"\\super 8\\nosupersub{}","plainCitation":"8","noteIndex":0},"citationItems":[{"id":267,"uris":["http://zotero.org/users/local/hlaweYgq/items/52LUG8DN"],"itemData":{"id":267,"type":"article-journal","abstract":"Notably, the graphs provide a means for estimating unmeasurable RTFs for individual patients from their hormone measurements before treatment. Conclusions: p-THYROSIM can provide accurate monotherapies for male and female hypothyroid patients, personalized with their BMIs. Where combination therapy is warranted, our results predict that not much LT3 is needed in addition to LT4 to restore euthyroid levels, suggesting opportunities for further research exploring combination therapy with lower T3 doses and slow-releasing T3 formulations.","container-title":"Frontiers in Endocrinology","DOI":"10.3389/fendo.2022.888429","ISSN":"1664-2392","journalAbbreviation":"Front. Endocrinol.","language":"en","page":"888429","source":"DOI.org (Crossref)","title":"Optimized Replacement T4 and T4+T3 Dosing in Male and Female Hypothyroid Patients With Different BMIs Using a Personalized Mechanistic Model of Thyroid Hormone Regulation Dynamics","volume":"13","author":[{"family":"Cruz-Loya","given":"Mauricio"},{"family":"Chu","given":"Benjamin B."},{"family":"Jonklaas","given":"Jacqueline"},{"family":"Schneider","given":"David F."},{"family":"DiStefano","given":"Joseph"}],"issued":{"date-parts":[["2022",7,14]]}}}],"schema":"https://github.com/citation-style-language/schema/raw/master/csl-citation.json"} </w:instrText>
      </w:r>
      <w:r w:rsidR="00E268D1">
        <w:rPr>
          <w:rFonts w:ascii="Cambria" w:eastAsiaTheme="minorEastAsia" w:hAnsi="Cambria" w:cs="Arial"/>
          <w:sz w:val="18"/>
          <w:szCs w:val="18"/>
        </w:rPr>
        <w:fldChar w:fldCharType="separate"/>
      </w:r>
      <w:r w:rsidR="004626F7" w:rsidRPr="004626F7">
        <w:rPr>
          <w:rFonts w:ascii="Cambria" w:hAnsi="Cambria" w:cs="Times New Roman"/>
          <w:sz w:val="18"/>
          <w:szCs w:val="24"/>
          <w:vertAlign w:val="superscript"/>
        </w:rPr>
        <w:t>8</w:t>
      </w:r>
      <w:r w:rsidR="00E268D1">
        <w:rPr>
          <w:rFonts w:ascii="Cambria" w:eastAsiaTheme="minorEastAsia" w:hAnsi="Cambria" w:cs="Arial"/>
          <w:sz w:val="18"/>
          <w:szCs w:val="18"/>
        </w:rPr>
        <w:fldChar w:fldCharType="end"/>
      </w:r>
      <w:r>
        <w:rPr>
          <w:rFonts w:ascii="Cambria" w:eastAsiaTheme="minorEastAsia" w:hAnsi="Cambria" w:cs="Arial"/>
          <w:sz w:val="18"/>
          <w:szCs w:val="18"/>
        </w:rPr>
        <w:t>.</w:t>
      </w:r>
    </w:p>
    <w:p w14:paraId="1BD06DFD" w14:textId="2B31C0C8" w:rsidR="00DA4E2C" w:rsidRDefault="00FE2D2C" w:rsidP="00B46549">
      <w:pPr>
        <w:rPr>
          <w:rFonts w:ascii="Cambria" w:hAnsi="Cambria"/>
          <w:color w:val="000000" w:themeColor="text1"/>
        </w:rPr>
      </w:pPr>
      <w:r>
        <w:rPr>
          <w:rFonts w:ascii="Roboto" w:hAnsi="Roboto"/>
          <w:b/>
          <w:bCs/>
          <w:color w:val="595959" w:themeColor="text1" w:themeTint="A6"/>
          <w:sz w:val="24"/>
          <w:szCs w:val="24"/>
        </w:rPr>
        <w:t>Parameter Estimation</w:t>
      </w:r>
      <w:r w:rsidR="0068109B">
        <w:rPr>
          <w:rFonts w:ascii="Roboto" w:hAnsi="Roboto"/>
          <w:b/>
          <w:bCs/>
          <w:color w:val="595959" w:themeColor="text1" w:themeTint="A6"/>
          <w:sz w:val="24"/>
          <w:szCs w:val="24"/>
        </w:rPr>
        <w:t xml:space="preserve">.  </w:t>
      </w:r>
      <w:r w:rsidR="0019610D">
        <w:rPr>
          <w:rFonts w:ascii="Cambria" w:hAnsi="Cambria"/>
          <w:color w:val="000000" w:themeColor="text1"/>
        </w:rPr>
        <w:t>The system of ODEs was implemented in the</w:t>
      </w:r>
      <w:r w:rsidR="0019610D" w:rsidRPr="0068109B">
        <w:rPr>
          <w:rFonts w:ascii="Cambria" w:hAnsi="Cambria"/>
          <w:i/>
          <w:iCs/>
          <w:color w:val="000000" w:themeColor="text1"/>
        </w:rPr>
        <w:t xml:space="preserve"> Julia</w:t>
      </w:r>
      <w:r w:rsidR="0019610D">
        <w:rPr>
          <w:rFonts w:ascii="Cambria" w:hAnsi="Cambria"/>
          <w:color w:val="000000" w:themeColor="text1"/>
        </w:rPr>
        <w:t xml:space="preserve"> programming language</w:t>
      </w:r>
      <w:r w:rsidR="00E268D1">
        <w:rPr>
          <w:rFonts w:ascii="Cambria" w:hAnsi="Cambria"/>
          <w:color w:val="000000" w:themeColor="text1"/>
        </w:rPr>
        <w:fldChar w:fldCharType="begin"/>
      </w:r>
      <w:r w:rsidR="004626F7">
        <w:rPr>
          <w:rFonts w:ascii="Cambria" w:hAnsi="Cambria"/>
          <w:color w:val="000000" w:themeColor="text1"/>
        </w:rPr>
        <w:instrText xml:space="preserve"> ADDIN ZOTERO_ITEM CSL_CITATION {"citationID":"ixvpGmlV","properties":{"formattedCitation":"\\super 15\\nosupersub{}","plainCitation":"15","noteIndex":0},"citationItems":[{"id":441,"uris":["http://zotero.org/users/local/hlaweYgq/items/L7MHRM4Z"],"itemData":{"id":441,"type":"article-journal","container-title":"SIAM Review","DOI":"10.1137/141000671","ISSN":"0036-1445, 1095-7200","issue":"1","journalAbbreviation":"SIAM Rev.","language":"en","page":"65-98","source":"DOI.org (Crossref)","title":"Julia: A Fresh Approach to Numerical Computing","title-short":"Julia","volume":"59","author":[{"family":"Bezanson","given":"Jeff"},{"family":"Edelman","given":"Alan"},{"family":"Karpinski","given":"Stefan"},{"family":"Shah","given":"Viral B."}],"issued":{"date-parts":[["2017",1]]}}}],"schema":"https://github.com/citation-style-language/schema/raw/master/csl-citation.json"} </w:instrText>
      </w:r>
      <w:r w:rsidR="00E268D1">
        <w:rPr>
          <w:rFonts w:ascii="Cambria" w:hAnsi="Cambria"/>
          <w:color w:val="000000" w:themeColor="text1"/>
        </w:rPr>
        <w:fldChar w:fldCharType="separate"/>
      </w:r>
      <w:r w:rsidR="004626F7" w:rsidRPr="004626F7">
        <w:rPr>
          <w:rFonts w:ascii="Cambria" w:hAnsi="Cambria" w:cs="Times New Roman"/>
          <w:szCs w:val="24"/>
          <w:vertAlign w:val="superscript"/>
        </w:rPr>
        <w:t>15</w:t>
      </w:r>
      <w:r w:rsidR="00E268D1">
        <w:rPr>
          <w:rFonts w:ascii="Cambria" w:hAnsi="Cambria"/>
          <w:color w:val="000000" w:themeColor="text1"/>
        </w:rPr>
        <w:fldChar w:fldCharType="end"/>
      </w:r>
      <w:r w:rsidR="0019610D">
        <w:rPr>
          <w:rFonts w:ascii="Cambria" w:hAnsi="Cambria"/>
          <w:color w:val="000000" w:themeColor="text1"/>
        </w:rPr>
        <w:t xml:space="preserve"> and solved using the </w:t>
      </w:r>
      <w:r w:rsidR="0019610D" w:rsidRPr="0068109B">
        <w:rPr>
          <w:rFonts w:ascii="Cambria" w:hAnsi="Cambria"/>
          <w:i/>
          <w:iCs/>
          <w:color w:val="000000" w:themeColor="text1"/>
        </w:rPr>
        <w:t>DifferentialEquations.jl</w:t>
      </w:r>
      <w:r w:rsidR="00E268D1">
        <w:rPr>
          <w:rFonts w:ascii="Cambria" w:hAnsi="Cambria"/>
          <w:i/>
          <w:iCs/>
          <w:color w:val="000000" w:themeColor="text1"/>
        </w:rPr>
        <w:fldChar w:fldCharType="begin"/>
      </w:r>
      <w:r w:rsidR="004626F7">
        <w:rPr>
          <w:rFonts w:ascii="Cambria" w:hAnsi="Cambria"/>
          <w:i/>
          <w:iCs/>
          <w:color w:val="000000" w:themeColor="text1"/>
        </w:rPr>
        <w:instrText xml:space="preserve"> ADDIN ZOTERO_ITEM CSL_CITATION {"citationID":"HI8y2OLC","properties":{"formattedCitation":"\\super 16\\nosupersub{}","plainCitation":"16","noteIndex":0},"citationItems":[{"id":442,"uris":["http://zotero.org/users/local/hlaweYgq/items/MQCPGIXC"],"itemData":{"id":442,"type":"article-journal","container-title":"The Journal of Open Research Software","DOI":"10.5334/jors.151","issue":"1","title":"DifferentialEquations.jl – A Performant and Feature-Rich Ecosystem for Solving Differential Equations in Julia","URL":"https://app.dimensions.ai/details/publication/pub.1085583166 and http://openresearchsoftware.metajnl.com/articles/10.5334/jors.151/galley/245/download/","volume":"5","author":[{"family":"Rackauckas","given":"Christopher"},{"family":"Nie","given":"Qing"}],"issued":{"date-parts":[["2017"]]}}}],"schema":"https://github.com/citation-style-language/schema/raw/master/csl-citation.json"} </w:instrText>
      </w:r>
      <w:r w:rsidR="00E268D1">
        <w:rPr>
          <w:rFonts w:ascii="Cambria" w:hAnsi="Cambria"/>
          <w:i/>
          <w:iCs/>
          <w:color w:val="000000" w:themeColor="text1"/>
        </w:rPr>
        <w:fldChar w:fldCharType="separate"/>
      </w:r>
      <w:r w:rsidR="004626F7" w:rsidRPr="004626F7">
        <w:rPr>
          <w:rFonts w:ascii="Cambria" w:hAnsi="Cambria" w:cs="Times New Roman"/>
          <w:szCs w:val="24"/>
          <w:vertAlign w:val="superscript"/>
        </w:rPr>
        <w:t>16</w:t>
      </w:r>
      <w:r w:rsidR="00E268D1">
        <w:rPr>
          <w:rFonts w:ascii="Cambria" w:hAnsi="Cambria"/>
          <w:i/>
          <w:iCs/>
          <w:color w:val="000000" w:themeColor="text1"/>
        </w:rPr>
        <w:fldChar w:fldCharType="end"/>
      </w:r>
      <w:r w:rsidR="0068109B">
        <w:rPr>
          <w:rFonts w:ascii="Cambria" w:hAnsi="Cambria"/>
          <w:color w:val="000000" w:themeColor="text1"/>
        </w:rPr>
        <w:t xml:space="preserve"> </w:t>
      </w:r>
      <w:r w:rsidR="0019610D">
        <w:rPr>
          <w:rFonts w:ascii="Cambria" w:hAnsi="Cambria"/>
          <w:color w:val="000000" w:themeColor="text1"/>
        </w:rPr>
        <w:t>library</w:t>
      </w:r>
      <w:r w:rsidR="0068109B">
        <w:rPr>
          <w:rFonts w:ascii="Cambria" w:hAnsi="Cambria"/>
          <w:color w:val="000000" w:themeColor="text1"/>
        </w:rPr>
        <w:t xml:space="preserve">.  </w:t>
      </w:r>
      <w:r w:rsidR="008F17A3">
        <w:rPr>
          <w:rFonts w:ascii="Cambria" w:hAnsi="Cambria"/>
          <w:color w:val="000000" w:themeColor="text1"/>
        </w:rPr>
        <w:t xml:space="preserve"> </w:t>
      </w:r>
      <w:r w:rsidR="00DA4E2C">
        <w:rPr>
          <w:rFonts w:ascii="Cambria" w:hAnsi="Cambria"/>
          <w:color w:val="000000" w:themeColor="text1"/>
        </w:rPr>
        <w:t xml:space="preserve">The library includes callback functionality, providing a simple way to incorporate discrete </w:t>
      </w:r>
      <w:r w:rsidR="00A16B2B">
        <w:rPr>
          <w:rFonts w:ascii="Cambria" w:hAnsi="Cambria"/>
          <w:color w:val="000000" w:themeColor="text1"/>
        </w:rPr>
        <w:t xml:space="preserve">LT4 </w:t>
      </w:r>
      <w:r w:rsidR="00CF0192">
        <w:rPr>
          <w:rFonts w:ascii="Cambria" w:hAnsi="Cambria"/>
          <w:color w:val="000000" w:themeColor="text1"/>
        </w:rPr>
        <w:t xml:space="preserve">and </w:t>
      </w:r>
      <w:r w:rsidR="00A16B2B">
        <w:rPr>
          <w:rFonts w:ascii="Cambria" w:hAnsi="Cambria"/>
          <w:color w:val="000000" w:themeColor="text1"/>
        </w:rPr>
        <w:t xml:space="preserve">LT3 </w:t>
      </w:r>
      <w:r w:rsidR="00CF0192">
        <w:rPr>
          <w:rFonts w:ascii="Cambria" w:hAnsi="Cambria"/>
          <w:color w:val="000000" w:themeColor="text1"/>
        </w:rPr>
        <w:t>dosages</w:t>
      </w:r>
      <w:r w:rsidR="0068109B">
        <w:rPr>
          <w:rFonts w:ascii="Cambria" w:hAnsi="Cambria"/>
          <w:color w:val="000000" w:themeColor="text1"/>
        </w:rPr>
        <w:t xml:space="preserve">.  </w:t>
      </w:r>
      <w:r w:rsidR="0019610D">
        <w:rPr>
          <w:rFonts w:ascii="Cambria" w:hAnsi="Cambria"/>
          <w:color w:val="000000" w:themeColor="text1"/>
        </w:rPr>
        <w:t>Initial parameter values were estimated from literature</w:t>
      </w:r>
      <w:r w:rsidR="00CF0192">
        <w:rPr>
          <w:rFonts w:ascii="Cambria" w:hAnsi="Cambria"/>
          <w:color w:val="000000" w:themeColor="text1"/>
        </w:rPr>
        <w:t xml:space="preserve"> when available</w:t>
      </w:r>
      <w:r w:rsidR="0019610D">
        <w:rPr>
          <w:rFonts w:ascii="Cambria" w:hAnsi="Cambria"/>
          <w:color w:val="000000" w:themeColor="text1"/>
        </w:rPr>
        <w:t xml:space="preserve"> (Table 1)</w:t>
      </w:r>
      <w:r w:rsidR="0068109B">
        <w:rPr>
          <w:rFonts w:ascii="Cambria" w:hAnsi="Cambria"/>
          <w:color w:val="000000" w:themeColor="text1"/>
        </w:rPr>
        <w:t xml:space="preserve">.  </w:t>
      </w:r>
      <w:r w:rsidR="008F17A3">
        <w:rPr>
          <w:rFonts w:ascii="Cambria" w:hAnsi="Cambria"/>
          <w:color w:val="000000" w:themeColor="text1"/>
        </w:rPr>
        <w:t xml:space="preserve"> </w:t>
      </w:r>
      <w:r w:rsidR="0019610D">
        <w:rPr>
          <w:rFonts w:ascii="Cambria" w:hAnsi="Cambria"/>
          <w:color w:val="000000" w:themeColor="text1"/>
        </w:rPr>
        <w:t>The model was fit</w:t>
      </w:r>
      <w:r w:rsidR="008F17A3">
        <w:rPr>
          <w:rFonts w:ascii="Cambria" w:hAnsi="Cambria"/>
          <w:color w:val="000000" w:themeColor="text1"/>
        </w:rPr>
        <w:t>ted</w:t>
      </w:r>
      <w:r w:rsidR="0019610D">
        <w:rPr>
          <w:rFonts w:ascii="Cambria" w:hAnsi="Cambria"/>
          <w:color w:val="000000" w:themeColor="text1"/>
        </w:rPr>
        <w:t xml:space="preserve"> to </w:t>
      </w:r>
      <w:r w:rsidR="00CF0192">
        <w:rPr>
          <w:rFonts w:ascii="Cambria" w:hAnsi="Cambria"/>
          <w:color w:val="000000" w:themeColor="text1"/>
        </w:rPr>
        <w:t>patient data</w:t>
      </w:r>
      <w:r w:rsidR="00DA4E2C">
        <w:rPr>
          <w:rFonts w:ascii="Cambria" w:hAnsi="Cambria"/>
          <w:color w:val="000000" w:themeColor="text1"/>
        </w:rPr>
        <w:t xml:space="preserve"> in two stages</w:t>
      </w:r>
      <w:r w:rsidR="0068109B">
        <w:rPr>
          <w:rFonts w:ascii="Cambria" w:hAnsi="Cambria"/>
          <w:color w:val="000000" w:themeColor="text1"/>
        </w:rPr>
        <w:t xml:space="preserve">.  </w:t>
      </w:r>
      <w:r w:rsidR="00DA4E2C">
        <w:rPr>
          <w:rFonts w:ascii="Cambria" w:hAnsi="Cambria"/>
          <w:color w:val="000000" w:themeColor="text1"/>
        </w:rPr>
        <w:t>First, the model was fit</w:t>
      </w:r>
      <w:r w:rsidR="00F42D8F">
        <w:rPr>
          <w:rFonts w:ascii="Cambria" w:hAnsi="Cambria"/>
          <w:color w:val="000000" w:themeColor="text1"/>
        </w:rPr>
        <w:t>ted</w:t>
      </w:r>
      <w:r w:rsidR="00DA4E2C">
        <w:rPr>
          <w:rFonts w:ascii="Cambria" w:hAnsi="Cambria"/>
          <w:color w:val="000000" w:themeColor="text1"/>
        </w:rPr>
        <w:t xml:space="preserve"> to median values </w:t>
      </w:r>
      <w:r w:rsidR="00CF0192">
        <w:rPr>
          <w:rFonts w:ascii="Cambria" w:hAnsi="Cambria"/>
          <w:color w:val="000000" w:themeColor="text1"/>
        </w:rPr>
        <w:t xml:space="preserve">of all available patient data </w:t>
      </w:r>
      <w:r w:rsidR="00DA4E2C">
        <w:rPr>
          <w:rFonts w:ascii="Cambria" w:hAnsi="Cambria"/>
          <w:color w:val="000000" w:themeColor="text1"/>
        </w:rPr>
        <w:t xml:space="preserve">for </w:t>
      </w:r>
      <w:r w:rsidR="00CF0192">
        <w:rPr>
          <w:rFonts w:ascii="Cambria" w:hAnsi="Cambria"/>
          <w:color w:val="000000" w:themeColor="text1"/>
        </w:rPr>
        <w:t xml:space="preserve">each state variable, yielding baseline </w:t>
      </w:r>
      <w:r w:rsidR="0019610D">
        <w:rPr>
          <w:rFonts w:ascii="Cambria" w:hAnsi="Cambria"/>
          <w:color w:val="000000" w:themeColor="text1"/>
        </w:rPr>
        <w:t>parameter values</w:t>
      </w:r>
      <w:r w:rsidR="0068109B">
        <w:rPr>
          <w:rFonts w:ascii="Cambria" w:hAnsi="Cambria"/>
          <w:color w:val="000000" w:themeColor="text1"/>
        </w:rPr>
        <w:t xml:space="preserve">.  </w:t>
      </w:r>
      <w:r w:rsidR="00DA4E2C">
        <w:rPr>
          <w:rFonts w:ascii="Cambria" w:hAnsi="Cambria"/>
          <w:color w:val="000000" w:themeColor="text1"/>
        </w:rPr>
        <w:t>The model was then fit</w:t>
      </w:r>
      <w:r w:rsidR="008F17A3">
        <w:rPr>
          <w:rFonts w:ascii="Cambria" w:hAnsi="Cambria"/>
          <w:color w:val="000000" w:themeColor="text1"/>
        </w:rPr>
        <w:t>ted to</w:t>
      </w:r>
      <w:r w:rsidR="00DA4E2C">
        <w:rPr>
          <w:rFonts w:ascii="Cambria" w:hAnsi="Cambria"/>
          <w:color w:val="000000" w:themeColor="text1"/>
        </w:rPr>
        <w:t xml:space="preserve"> </w:t>
      </w:r>
      <w:r w:rsidR="001D3BD8">
        <w:rPr>
          <w:rFonts w:ascii="Cambria" w:hAnsi="Cambria"/>
          <w:color w:val="000000" w:themeColor="text1"/>
        </w:rPr>
        <w:t>individual</w:t>
      </w:r>
      <w:r w:rsidR="0068109B">
        <w:rPr>
          <w:rFonts w:ascii="Cambria" w:hAnsi="Cambria"/>
          <w:color w:val="000000" w:themeColor="text1"/>
        </w:rPr>
        <w:t xml:space="preserve"> </w:t>
      </w:r>
      <w:r w:rsidR="001D3BD8">
        <w:rPr>
          <w:rFonts w:ascii="Cambria" w:hAnsi="Cambria"/>
          <w:color w:val="000000" w:themeColor="text1"/>
        </w:rPr>
        <w:t>patient</w:t>
      </w:r>
      <w:r w:rsidR="00CF0192">
        <w:rPr>
          <w:rFonts w:ascii="Cambria" w:hAnsi="Cambria"/>
          <w:color w:val="000000" w:themeColor="text1"/>
        </w:rPr>
        <w:t xml:space="preserve"> lab and medication data, giving a total of </w:t>
      </w:r>
      <w:r w:rsidR="00CF0192" w:rsidRPr="00CF0192">
        <w:rPr>
          <w:rFonts w:ascii="Cambria" w:hAnsi="Cambria"/>
          <w:color w:val="000000" w:themeColor="text1"/>
          <w:highlight w:val="yellow"/>
        </w:rPr>
        <w:t>__</w:t>
      </w:r>
      <w:r w:rsidR="00CF0192">
        <w:rPr>
          <w:rFonts w:ascii="Cambria" w:hAnsi="Cambria"/>
          <w:color w:val="000000" w:themeColor="text1"/>
        </w:rPr>
        <w:t xml:space="preserve"> sets of parameters averaged to obtain</w:t>
      </w:r>
      <w:r w:rsidR="001D3BD8">
        <w:rPr>
          <w:rFonts w:ascii="Cambria" w:hAnsi="Cambria"/>
          <w:color w:val="000000" w:themeColor="text1"/>
        </w:rPr>
        <w:t xml:space="preserve"> the final </w:t>
      </w:r>
      <w:r w:rsidR="009C3000">
        <w:rPr>
          <w:rFonts w:ascii="Cambria" w:hAnsi="Cambria"/>
          <w:color w:val="000000" w:themeColor="text1"/>
        </w:rPr>
        <w:t xml:space="preserve">mean </w:t>
      </w:r>
      <w:r w:rsidR="001D3BD8">
        <w:rPr>
          <w:rFonts w:ascii="Cambria" w:hAnsi="Cambria"/>
          <w:color w:val="000000" w:themeColor="text1"/>
        </w:rPr>
        <w:t xml:space="preserve">parameter estimates presented in </w:t>
      </w:r>
      <w:r w:rsidR="001D3BD8" w:rsidRPr="00CF0192">
        <w:rPr>
          <w:rFonts w:ascii="Cambria" w:hAnsi="Cambria"/>
          <w:color w:val="000000" w:themeColor="text1"/>
          <w:highlight w:val="yellow"/>
        </w:rPr>
        <w:t xml:space="preserve">Table </w:t>
      </w:r>
      <w:r w:rsidR="00CF0192" w:rsidRPr="00CF0192">
        <w:rPr>
          <w:rFonts w:ascii="Cambria" w:hAnsi="Cambria"/>
          <w:color w:val="000000" w:themeColor="text1"/>
          <w:highlight w:val="yellow"/>
        </w:rPr>
        <w:t>X (TODO)</w:t>
      </w:r>
      <w:r w:rsidR="001D3BD8">
        <w:rPr>
          <w:rFonts w:ascii="Cambria" w:hAnsi="Cambria"/>
          <w:color w:val="000000" w:themeColor="text1"/>
        </w:rPr>
        <w:t>.</w:t>
      </w:r>
    </w:p>
    <w:p w14:paraId="28B223EF" w14:textId="499005F0" w:rsidR="004D215E" w:rsidRDefault="001D3BD8" w:rsidP="00B46549">
      <w:pPr>
        <w:rPr>
          <w:rFonts w:ascii="Cambria" w:hAnsi="Cambria"/>
          <w:color w:val="000000" w:themeColor="text1"/>
        </w:rPr>
      </w:pPr>
      <w:r>
        <w:rPr>
          <w:rFonts w:ascii="Cambria" w:hAnsi="Cambria"/>
          <w:color w:val="000000" w:themeColor="text1"/>
        </w:rPr>
        <w:t>The f</w:t>
      </w:r>
      <w:r w:rsidR="0019610D">
        <w:rPr>
          <w:rFonts w:ascii="Cambria" w:hAnsi="Cambria"/>
          <w:color w:val="000000" w:themeColor="text1"/>
        </w:rPr>
        <w:t xml:space="preserve">itting </w:t>
      </w:r>
      <w:r>
        <w:rPr>
          <w:rFonts w:ascii="Cambria" w:hAnsi="Cambria"/>
          <w:color w:val="000000" w:themeColor="text1"/>
        </w:rPr>
        <w:t xml:space="preserve">process </w:t>
      </w:r>
      <w:r w:rsidR="0019610D">
        <w:rPr>
          <w:rFonts w:ascii="Cambria" w:hAnsi="Cambria"/>
          <w:color w:val="000000" w:themeColor="text1"/>
        </w:rPr>
        <w:t xml:space="preserve">was performed using the </w:t>
      </w:r>
      <w:r w:rsidR="008F17A3">
        <w:rPr>
          <w:rFonts w:ascii="Cambria" w:hAnsi="Cambria"/>
          <w:color w:val="000000" w:themeColor="text1"/>
        </w:rPr>
        <w:t>Nelder</w:t>
      </w:r>
      <w:r w:rsidR="0019610D">
        <w:rPr>
          <w:rFonts w:ascii="Cambria" w:hAnsi="Cambria"/>
          <w:color w:val="000000" w:themeColor="text1"/>
        </w:rPr>
        <w:t xml:space="preserve">-Mead optimization </w:t>
      </w:r>
      <w:r w:rsidR="008F17A3">
        <w:rPr>
          <w:rFonts w:ascii="Cambria" w:hAnsi="Cambria"/>
          <w:color w:val="000000" w:themeColor="text1"/>
        </w:rPr>
        <w:t xml:space="preserve">search </w:t>
      </w:r>
      <w:r w:rsidR="0019610D">
        <w:rPr>
          <w:rFonts w:ascii="Cambria" w:hAnsi="Cambria"/>
          <w:color w:val="000000" w:themeColor="text1"/>
        </w:rPr>
        <w:t xml:space="preserve">routine in the </w:t>
      </w:r>
      <w:r w:rsidR="0019610D" w:rsidRPr="0068109B">
        <w:rPr>
          <w:rFonts w:ascii="Cambria" w:hAnsi="Cambria"/>
          <w:i/>
          <w:iCs/>
          <w:color w:val="000000" w:themeColor="text1"/>
        </w:rPr>
        <w:t>Optim.jl</w:t>
      </w:r>
      <w:r w:rsidR="00E268D1">
        <w:rPr>
          <w:rFonts w:ascii="Cambria" w:hAnsi="Cambria"/>
          <w:i/>
          <w:iCs/>
          <w:color w:val="000000" w:themeColor="text1"/>
        </w:rPr>
        <w:fldChar w:fldCharType="begin"/>
      </w:r>
      <w:r w:rsidR="004626F7">
        <w:rPr>
          <w:rFonts w:ascii="Cambria" w:hAnsi="Cambria"/>
          <w:i/>
          <w:iCs/>
          <w:color w:val="000000" w:themeColor="text1"/>
        </w:rPr>
        <w:instrText xml:space="preserve"> ADDIN ZOTERO_ITEM CSL_CITATION {"citationID":"hnmqUoEs","properties":{"formattedCitation":"\\super 17\\nosupersub{}","plainCitation":"17","noteIndex":0},"citationItems":[{"id":444,"uris":["http://zotero.org/users/local/hlaweYgq/items/6FRY72WM"],"itemData":{"id":444,"type":"article-journal","container-title":"Journal of Open Source Software","DOI":"10.21105/joss.00615","issue":"24","page":"615","title":"Optim: A mathematical optimization package for Julia","volume":"3","author":[{"family":"Mogensen","given":"Patrick Kofod"},{"family":"Riseth","given":"Asbjørn Nilsen"}],"issued":{"date-parts":[["2018"]]}}}],"schema":"https://github.com/citation-style-language/schema/raw/master/csl-citation.json"} </w:instrText>
      </w:r>
      <w:r w:rsidR="00E268D1">
        <w:rPr>
          <w:rFonts w:ascii="Cambria" w:hAnsi="Cambria"/>
          <w:i/>
          <w:iCs/>
          <w:color w:val="000000" w:themeColor="text1"/>
        </w:rPr>
        <w:fldChar w:fldCharType="separate"/>
      </w:r>
      <w:r w:rsidR="004626F7" w:rsidRPr="004626F7">
        <w:rPr>
          <w:rFonts w:ascii="Cambria" w:hAnsi="Cambria" w:cs="Times New Roman"/>
          <w:szCs w:val="24"/>
          <w:vertAlign w:val="superscript"/>
        </w:rPr>
        <w:t>17</w:t>
      </w:r>
      <w:r w:rsidR="00E268D1">
        <w:rPr>
          <w:rFonts w:ascii="Cambria" w:hAnsi="Cambria"/>
          <w:i/>
          <w:iCs/>
          <w:color w:val="000000" w:themeColor="text1"/>
        </w:rPr>
        <w:fldChar w:fldCharType="end"/>
      </w:r>
      <w:r w:rsidR="0019610D">
        <w:rPr>
          <w:rFonts w:ascii="Cambria" w:hAnsi="Cambria"/>
          <w:color w:val="000000" w:themeColor="text1"/>
        </w:rPr>
        <w:t xml:space="preserve"> </w:t>
      </w:r>
      <w:r w:rsidR="000F0C8D">
        <w:rPr>
          <w:rFonts w:ascii="Cambria" w:hAnsi="Cambria"/>
          <w:color w:val="000000" w:themeColor="text1"/>
        </w:rPr>
        <w:t>library</w:t>
      </w:r>
      <w:r w:rsidR="0068109B">
        <w:rPr>
          <w:rFonts w:ascii="Cambria" w:hAnsi="Cambria"/>
          <w:color w:val="000000" w:themeColor="text1"/>
        </w:rPr>
        <w:t xml:space="preserve">.  </w:t>
      </w:r>
      <w:r w:rsidR="008F17A3">
        <w:rPr>
          <w:rFonts w:ascii="Cambria" w:hAnsi="Cambria"/>
          <w:color w:val="000000" w:themeColor="text1"/>
        </w:rPr>
        <w:t xml:space="preserve"> The cost function for optimization</w:t>
      </w:r>
      <w:r w:rsidR="000F0C8D">
        <w:rPr>
          <w:rFonts w:ascii="Cambria" w:hAnsi="Cambria"/>
          <w:color w:val="000000" w:themeColor="text1"/>
        </w:rPr>
        <w:t xml:space="preserve"> </w:t>
      </w:r>
      <w:r w:rsidR="008F17A3">
        <w:rPr>
          <w:rFonts w:ascii="Cambria" w:hAnsi="Cambria"/>
          <w:color w:val="000000" w:themeColor="text1"/>
        </w:rPr>
        <w:t xml:space="preserve">was </w:t>
      </w:r>
      <w:r w:rsidR="000F0C8D">
        <w:rPr>
          <w:rFonts w:ascii="Cambria" w:hAnsi="Cambria"/>
          <w:color w:val="000000" w:themeColor="text1"/>
        </w:rPr>
        <w:t xml:space="preserve">weighted least squares </w:t>
      </w:r>
      <w:r w:rsidR="00A64A18">
        <w:rPr>
          <w:rFonts w:ascii="Cambria" w:hAnsi="Cambria"/>
          <w:color w:val="000000" w:themeColor="text1"/>
        </w:rPr>
        <w:t>(</w:t>
      </w:r>
      <w:r w:rsidR="00A64A18" w:rsidRPr="00997685">
        <w:rPr>
          <w:rFonts w:ascii="Cambria" w:hAnsi="Cambria"/>
          <w:i/>
          <w:iCs/>
          <w:color w:val="000000" w:themeColor="text1"/>
        </w:rPr>
        <w:t>WLS</w:t>
      </w:r>
      <w:r w:rsidR="00A64A18">
        <w:rPr>
          <w:rFonts w:ascii="Cambria" w:hAnsi="Cambria"/>
          <w:color w:val="000000" w:themeColor="text1"/>
        </w:rPr>
        <w:t xml:space="preserve">) </w:t>
      </w:r>
      <w:r>
        <w:rPr>
          <w:rFonts w:ascii="Cambria" w:hAnsi="Cambria"/>
          <w:color w:val="000000" w:themeColor="text1"/>
        </w:rPr>
        <w:t>(9)</w:t>
      </w:r>
      <w:r w:rsidR="008F17A3">
        <w:rPr>
          <w:rFonts w:ascii="Cambria" w:hAnsi="Cambria"/>
          <w:color w:val="000000" w:themeColor="text1"/>
        </w:rPr>
        <w:t>:</w:t>
      </w:r>
    </w:p>
    <w:p w14:paraId="44806515" w14:textId="3F942478" w:rsidR="004D215E" w:rsidRPr="004D215E" w:rsidRDefault="004D215E" w:rsidP="00B46549">
      <w:pPr>
        <w:rPr>
          <w:rFonts w:ascii="Cambria" w:eastAsiaTheme="minorEastAsia" w:hAnsi="Cambria"/>
          <w:color w:val="000000" w:themeColor="text1"/>
        </w:rPr>
      </w:pPr>
      <m:oMathPara>
        <m:oMath>
          <m:r>
            <w:rPr>
              <w:rFonts w:ascii="Cambria Math" w:hAnsi="Cambria Math"/>
              <w:color w:val="000000" w:themeColor="text1"/>
            </w:rPr>
            <m:t>WLS</m:t>
          </m:r>
          <m:d>
            <m:dPr>
              <m:ctrlPr>
                <w:rPr>
                  <w:rFonts w:ascii="Cambria Math" w:hAnsi="Cambria Math"/>
                  <w:i/>
                  <w:color w:val="000000" w:themeColor="text1"/>
                </w:rPr>
              </m:ctrlPr>
            </m:dPr>
            <m:e>
              <m:r>
                <m:rPr>
                  <m:sty m:val="bi"/>
                </m:rPr>
                <w:rPr>
                  <w:rFonts w:ascii="Cambria Math" w:hAnsi="Cambria Math"/>
                  <w:color w:val="000000" w:themeColor="text1"/>
                </w:rPr>
                <m:t>p</m:t>
              </m:r>
            </m:e>
          </m:d>
          <m:r>
            <w:rPr>
              <w:rFonts w:ascii="Cambria Math" w:hAnsi="Cambria Math"/>
              <w:color w:val="000000" w:themeColor="text1"/>
            </w:rPr>
            <m:t>=</m:t>
          </m:r>
          <m:nary>
            <m:naryPr>
              <m:chr m:val="∑"/>
              <m:ctrlPr>
                <w:rPr>
                  <w:rFonts w:ascii="Cambria Math" w:hAnsi="Cambria Math"/>
                  <w:color w:val="000000" w:themeColor="text1"/>
                </w:rPr>
              </m:ctrlPr>
            </m:naryPr>
            <m:sub>
              <m:r>
                <w:rPr>
                  <w:rFonts w:ascii="Cambria Math" w:hAnsi="Cambria Math"/>
                  <w:color w:val="000000" w:themeColor="text1"/>
                </w:rPr>
                <m:t>j</m:t>
              </m:r>
              <m:ctrlPr>
                <w:rPr>
                  <w:rFonts w:ascii="Cambria Math" w:hAnsi="Cambria Math"/>
                  <w:i/>
                  <w:color w:val="000000" w:themeColor="text1"/>
                </w:rPr>
              </m:ctrlPr>
            </m:sub>
            <m:sup>
              <m:r>
                <w:rPr>
                  <w:rFonts w:ascii="Cambria Math" w:hAnsi="Cambria Math"/>
                  <w:color w:val="000000" w:themeColor="text1"/>
                </w:rPr>
                <m:t>j=1</m:t>
              </m:r>
              <m:ctrlPr>
                <w:rPr>
                  <w:rFonts w:ascii="Cambria Math" w:hAnsi="Cambria Math"/>
                  <w:i/>
                  <w:color w:val="000000" w:themeColor="text1"/>
                </w:rPr>
              </m:ctrlPr>
            </m:sup>
            <m:e>
              <m:nary>
                <m:naryPr>
                  <m:chr m:val="∑"/>
                  <m:ctrlPr>
                    <w:rPr>
                      <w:rFonts w:ascii="Cambria Math" w:hAnsi="Cambria Math"/>
                      <w:color w:val="000000" w:themeColor="text1"/>
                    </w:rPr>
                  </m:ctrlPr>
                </m:naryPr>
                <m:sub>
                  <m:r>
                    <w:rPr>
                      <w:rFonts w:ascii="Cambria Math" w:hAnsi="Cambria Math"/>
                      <w:color w:val="000000" w:themeColor="text1"/>
                    </w:rPr>
                    <m:t>i</m:t>
                  </m:r>
                  <m:ctrlPr>
                    <w:rPr>
                      <w:rFonts w:ascii="Cambria Math" w:hAnsi="Cambria Math"/>
                      <w:i/>
                      <w:color w:val="000000" w:themeColor="text1"/>
                    </w:rPr>
                  </m:ctrlPr>
                </m:sub>
                <m:sup>
                  <m:r>
                    <w:rPr>
                      <w:rFonts w:ascii="Cambria Math" w:hAnsi="Cambria Math"/>
                      <w:color w:val="000000" w:themeColor="text1"/>
                    </w:rPr>
                    <m:t>i=1</m:t>
                  </m:r>
                  <m:ctrlPr>
                    <w:rPr>
                      <w:rFonts w:ascii="Cambria Math" w:hAnsi="Cambria Math"/>
                      <w:i/>
                      <w:color w:val="000000" w:themeColor="text1"/>
                    </w:rPr>
                  </m:ctrlPr>
                </m:sup>
                <m:e>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j</m:t>
                          </m:r>
                        </m:sub>
                      </m:sSub>
                      <m:ctrlPr>
                        <w:rPr>
                          <w:rFonts w:ascii="Cambria Math" w:hAnsi="Cambria Math"/>
                          <w:i/>
                          <w:color w:val="000000" w:themeColor="text1"/>
                        </w:rPr>
                      </m:ctrlPr>
                    </m:den>
                  </m:f>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ij</m:t>
                              </m:r>
                            </m:sub>
                          </m:sSub>
                        </m:e>
                      </m:d>
                    </m:e>
                    <m:sup>
                      <m:r>
                        <w:rPr>
                          <w:rFonts w:ascii="Cambria Math" w:hAnsi="Cambria Math"/>
                          <w:color w:val="000000" w:themeColor="text1"/>
                        </w:rPr>
                        <m:t>2</m:t>
                      </m:r>
                    </m:sup>
                  </m:sSup>
                  <m:ctrlPr>
                    <w:rPr>
                      <w:rFonts w:ascii="Cambria Math" w:hAnsi="Cambria Math"/>
                      <w:i/>
                      <w:color w:val="000000" w:themeColor="text1"/>
                    </w:rPr>
                  </m:ctrlPr>
                </m:e>
              </m:nary>
            </m:e>
          </m:nary>
          <m:r>
            <w:rPr>
              <w:rFonts w:ascii="Cambria Math" w:hAnsi="Cambria Math"/>
              <w:color w:val="000000" w:themeColor="text1"/>
            </w:rPr>
            <m:t xml:space="preserve">                       (9)</m:t>
          </m:r>
        </m:oMath>
      </m:oMathPara>
    </w:p>
    <w:p w14:paraId="53A8D716" w14:textId="7025DD77" w:rsidR="001D3BD8" w:rsidRDefault="008C53F6" w:rsidP="00B46549">
      <w:pPr>
        <w:rPr>
          <w:rFonts w:ascii="Cambria" w:hAnsi="Cambria"/>
          <w:color w:val="000000" w:themeColor="text1"/>
        </w:rPr>
      </w:pPr>
      <w:r>
        <w:rPr>
          <w:rFonts w:ascii="Cambria" w:eastAsiaTheme="minorEastAsia" w:hAnsi="Cambria"/>
          <w:color w:val="000000" w:themeColor="text1"/>
        </w:rPr>
        <w:t>where</w:t>
      </w:r>
      <w:r w:rsidR="00A64A18">
        <w:rPr>
          <w:rFonts w:ascii="Cambria" w:eastAsiaTheme="minorEastAsia" w:hAnsi="Cambria"/>
          <w:color w:val="000000" w:themeColor="text1"/>
        </w:rPr>
        <w:t xml:space="preserve"> </w:t>
      </w:r>
      <w:r w:rsidR="00A64A18" w:rsidRPr="008E508F">
        <w:rPr>
          <w:rFonts w:ascii="Cambria" w:eastAsiaTheme="minorEastAsia" w:hAnsi="Cambria"/>
          <w:b/>
          <w:bCs/>
          <w:i/>
          <w:iCs/>
          <w:color w:val="000000" w:themeColor="text1"/>
        </w:rPr>
        <w:t>p</w:t>
      </w:r>
      <w:r>
        <w:rPr>
          <w:rFonts w:ascii="Cambria" w:eastAsiaTheme="minorEastAsia" w:hAnsi="Cambria"/>
          <w:color w:val="000000" w:themeColor="text1"/>
        </w:rPr>
        <w:t xml:space="preserve"> i</w:t>
      </w:r>
      <w:r w:rsidR="00A64A18">
        <w:rPr>
          <w:rFonts w:ascii="Cambria" w:eastAsiaTheme="minorEastAsia" w:hAnsi="Cambria"/>
          <w:color w:val="000000" w:themeColor="text1"/>
        </w:rPr>
        <w:t>s the vector of unknown optimized</w:t>
      </w:r>
      <w:r w:rsidR="008473EF">
        <w:rPr>
          <w:rFonts w:ascii="Cambria" w:eastAsiaTheme="minorEastAsia" w:hAnsi="Cambria"/>
          <w:color w:val="000000" w:themeColor="text1"/>
        </w:rPr>
        <w:t xml:space="preserve"> </w:t>
      </w:r>
      <w:r w:rsidR="00A64A18">
        <w:rPr>
          <w:rFonts w:ascii="Cambria" w:eastAsiaTheme="minorEastAsia" w:hAnsi="Cambria"/>
          <w:color w:val="000000" w:themeColor="text1"/>
        </w:rPr>
        <w:t>parameters</w:t>
      </w:r>
      <w:r w:rsidR="008473EF">
        <w:rPr>
          <w:rFonts w:ascii="Cambria" w:eastAsiaTheme="minorEastAsia" w:hAnsi="Cambria"/>
          <w:color w:val="000000" w:themeColor="text1"/>
        </w:rPr>
        <w:t>;</w:t>
      </w:r>
      <w:r w:rsidR="00A64A18">
        <w:rPr>
          <w:rFonts w:ascii="Cambria" w:eastAsiaTheme="minorEastAsia" w:hAnsi="Cambria"/>
          <w:color w:val="000000" w:themeColor="text1"/>
        </w:rPr>
        <w:t xml:space="preserve"> </w:t>
      </w:r>
      <w:proofErr w:type="spellStart"/>
      <w:r w:rsidR="00A64A18" w:rsidRPr="00997685">
        <w:rPr>
          <w:rFonts w:ascii="Cambria" w:eastAsiaTheme="minorEastAsia" w:hAnsi="Cambria"/>
          <w:i/>
          <w:iCs/>
          <w:color w:val="000000" w:themeColor="text1"/>
        </w:rPr>
        <w:t>i</w:t>
      </w:r>
      <w:proofErr w:type="spellEnd"/>
      <w:r w:rsidR="00A64A18">
        <w:rPr>
          <w:rFonts w:ascii="Cambria" w:eastAsiaTheme="minorEastAsia" w:hAnsi="Cambria"/>
          <w:color w:val="000000" w:themeColor="text1"/>
        </w:rPr>
        <w:t xml:space="preserve"> </w:t>
      </w:r>
      <w:r>
        <w:rPr>
          <w:rFonts w:ascii="Cambria" w:eastAsiaTheme="minorEastAsia" w:hAnsi="Cambria"/>
          <w:color w:val="000000" w:themeColor="text1"/>
        </w:rPr>
        <w:t>is the</w:t>
      </w:r>
      <w:r w:rsidR="00A64A18">
        <w:rPr>
          <w:rFonts w:ascii="Cambria" w:eastAsiaTheme="minorEastAsia" w:hAnsi="Cambria"/>
          <w:color w:val="000000" w:themeColor="text1"/>
        </w:rPr>
        <w:t xml:space="preserve"> index</w:t>
      </w:r>
      <w:r>
        <w:rPr>
          <w:rFonts w:ascii="Cambria" w:eastAsiaTheme="minorEastAsia" w:hAnsi="Cambria"/>
          <w:color w:val="000000" w:themeColor="text1"/>
        </w:rPr>
        <w:t xml:space="preserve"> </w:t>
      </w:r>
      <w:r w:rsidR="00A64A18">
        <w:rPr>
          <w:rFonts w:ascii="Cambria" w:eastAsiaTheme="minorEastAsia" w:hAnsi="Cambria"/>
          <w:color w:val="000000" w:themeColor="text1"/>
        </w:rPr>
        <w:t xml:space="preserve">of </w:t>
      </w:r>
      <w:r>
        <w:rPr>
          <w:rFonts w:ascii="Cambria" w:eastAsiaTheme="minorEastAsia" w:hAnsi="Cambria"/>
          <w:color w:val="000000" w:themeColor="text1"/>
        </w:rPr>
        <w:t>time point</w:t>
      </w:r>
      <w:r w:rsidR="00A64A18">
        <w:rPr>
          <w:rFonts w:ascii="Cambria" w:eastAsiaTheme="minorEastAsia" w:hAnsi="Cambria"/>
          <w:color w:val="000000" w:themeColor="text1"/>
        </w:rPr>
        <w:t>s</w:t>
      </w:r>
      <w:r>
        <w:rPr>
          <w:rFonts w:ascii="Cambria" w:eastAsiaTheme="minorEastAsia" w:hAnsi="Cambria"/>
          <w:color w:val="000000" w:themeColor="text1"/>
        </w:rPr>
        <w:t xml:space="preserve"> </w:t>
      </w:r>
      <w:proofErr w:type="spellStart"/>
      <w:r w:rsidR="00A64A18" w:rsidRPr="00997685">
        <w:rPr>
          <w:rFonts w:ascii="Cambria" w:eastAsiaTheme="minorEastAsia" w:hAnsi="Cambria"/>
          <w:i/>
          <w:iCs/>
          <w:color w:val="000000" w:themeColor="text1"/>
        </w:rPr>
        <w:t>t</w:t>
      </w:r>
      <w:r w:rsidR="00A64A18" w:rsidRPr="00997685">
        <w:rPr>
          <w:rFonts w:ascii="Cambria" w:eastAsiaTheme="minorEastAsia" w:hAnsi="Cambria"/>
          <w:i/>
          <w:iCs/>
          <w:color w:val="000000" w:themeColor="text1"/>
          <w:vertAlign w:val="subscript"/>
        </w:rPr>
        <w:t>i</w:t>
      </w:r>
      <w:proofErr w:type="spellEnd"/>
      <w:r w:rsidR="008473EF">
        <w:rPr>
          <w:rFonts w:ascii="Cambria" w:eastAsiaTheme="minorEastAsia" w:hAnsi="Cambria"/>
          <w:color w:val="000000" w:themeColor="text1"/>
        </w:rPr>
        <w:t>;</w:t>
      </w:r>
      <w:r>
        <w:rPr>
          <w:rFonts w:ascii="Cambria" w:eastAsiaTheme="minorEastAsia" w:hAnsi="Cambria"/>
          <w:color w:val="000000" w:themeColor="text1"/>
        </w:rPr>
        <w:t xml:space="preserve"> </w:t>
      </w:r>
      <w:r w:rsidRPr="00997685">
        <w:rPr>
          <w:rFonts w:ascii="Cambria" w:eastAsiaTheme="minorEastAsia" w:hAnsi="Cambria"/>
          <w:i/>
          <w:iCs/>
          <w:color w:val="000000" w:themeColor="text1"/>
        </w:rPr>
        <w:t>j</w:t>
      </w:r>
      <w:r>
        <w:rPr>
          <w:rFonts w:ascii="Cambria" w:eastAsiaTheme="minorEastAsia" w:hAnsi="Cambria"/>
          <w:color w:val="000000" w:themeColor="text1"/>
        </w:rPr>
        <w:t xml:space="preserve"> is the </w:t>
      </w:r>
      <w:r w:rsidR="00A64A18">
        <w:rPr>
          <w:rFonts w:ascii="Cambria" w:eastAsiaTheme="minorEastAsia" w:hAnsi="Cambria"/>
          <w:color w:val="000000" w:themeColor="text1"/>
        </w:rPr>
        <w:t>index of the</w:t>
      </w:r>
      <w:r w:rsidR="00A64A18" w:rsidRPr="00997685">
        <w:rPr>
          <w:rFonts w:ascii="Cambria" w:eastAsiaTheme="minorEastAsia" w:hAnsi="Cambria"/>
          <w:i/>
          <w:iCs/>
          <w:color w:val="000000" w:themeColor="text1"/>
        </w:rPr>
        <w:t xml:space="preserve"> </w:t>
      </w:r>
      <w:proofErr w:type="spellStart"/>
      <w:r w:rsidR="00A64A18" w:rsidRPr="00997685">
        <w:rPr>
          <w:rFonts w:ascii="Cambria" w:eastAsiaTheme="minorEastAsia" w:hAnsi="Cambria"/>
          <w:i/>
          <w:iCs/>
          <w:color w:val="000000" w:themeColor="text1"/>
        </w:rPr>
        <w:t>jth</w:t>
      </w:r>
      <w:proofErr w:type="spellEnd"/>
      <w:r w:rsidR="00A64A18">
        <w:rPr>
          <w:rFonts w:ascii="Cambria" w:eastAsiaTheme="minorEastAsia" w:hAnsi="Cambria"/>
          <w:color w:val="000000" w:themeColor="text1"/>
        </w:rPr>
        <w:t xml:space="preserve"> </w:t>
      </w:r>
      <w:r>
        <w:rPr>
          <w:rFonts w:ascii="Cambria" w:eastAsiaTheme="minorEastAsia" w:hAnsi="Cambria"/>
          <w:color w:val="000000" w:themeColor="text1"/>
        </w:rPr>
        <w:t>m</w:t>
      </w:r>
      <w:r w:rsidR="008473EF">
        <w:rPr>
          <w:rFonts w:ascii="Cambria" w:eastAsiaTheme="minorEastAsia" w:hAnsi="Cambria"/>
          <w:color w:val="000000" w:themeColor="text1"/>
        </w:rPr>
        <w:t>odel</w:t>
      </w:r>
      <w:r>
        <w:rPr>
          <w:rFonts w:ascii="Cambria" w:eastAsiaTheme="minorEastAsia" w:hAnsi="Cambria"/>
          <w:color w:val="000000" w:themeColor="text1"/>
        </w:rPr>
        <w:t xml:space="preserve"> output </w:t>
      </w:r>
      <w:proofErr w:type="spellStart"/>
      <w:r w:rsidRPr="00997685">
        <w:rPr>
          <w:rFonts w:ascii="Cambria" w:eastAsiaTheme="minorEastAsia" w:hAnsi="Cambria"/>
          <w:i/>
          <w:iCs/>
          <w:color w:val="000000" w:themeColor="text1"/>
        </w:rPr>
        <w:t>y</w:t>
      </w:r>
      <w:r w:rsidR="008473EF">
        <w:rPr>
          <w:rFonts w:ascii="Cambria" w:eastAsiaTheme="minorEastAsia" w:hAnsi="Cambria"/>
          <w:i/>
          <w:iCs/>
          <w:color w:val="000000" w:themeColor="text1"/>
          <w:vertAlign w:val="subscript"/>
        </w:rPr>
        <w:t>ij</w:t>
      </w:r>
      <w:proofErr w:type="spellEnd"/>
      <w:r w:rsidR="00A64A18">
        <w:rPr>
          <w:rFonts w:ascii="Cambria" w:eastAsiaTheme="minorEastAsia" w:hAnsi="Cambria"/>
          <w:i/>
          <w:iCs/>
          <w:color w:val="000000" w:themeColor="text1"/>
        </w:rPr>
        <w:t xml:space="preserve"> </w:t>
      </w:r>
      <w:r w:rsidR="008473EF">
        <w:rPr>
          <w:rFonts w:ascii="Cambria" w:eastAsiaTheme="minorEastAsia" w:hAnsi="Cambria"/>
          <w:color w:val="000000" w:themeColor="text1"/>
        </w:rPr>
        <w:t xml:space="preserve">or output data measurement </w:t>
      </w:r>
      <w:proofErr w:type="spellStart"/>
      <w:r w:rsidR="008473EF" w:rsidRPr="00997685">
        <w:rPr>
          <w:rFonts w:ascii="Cambria" w:eastAsiaTheme="minorEastAsia" w:hAnsi="Cambria"/>
          <w:i/>
          <w:iCs/>
          <w:color w:val="000000" w:themeColor="text1"/>
        </w:rPr>
        <w:t>z</w:t>
      </w:r>
      <w:r w:rsidR="008473EF" w:rsidRPr="00997685">
        <w:rPr>
          <w:rFonts w:ascii="Cambria" w:eastAsiaTheme="minorEastAsia" w:hAnsi="Cambria"/>
          <w:i/>
          <w:iCs/>
          <w:color w:val="000000" w:themeColor="text1"/>
          <w:vertAlign w:val="subscript"/>
        </w:rPr>
        <w:t>ij</w:t>
      </w:r>
      <w:proofErr w:type="spellEnd"/>
      <w:r w:rsidR="008473EF">
        <w:rPr>
          <w:rFonts w:ascii="Cambria" w:eastAsiaTheme="minorEastAsia" w:hAnsi="Cambria"/>
          <w:color w:val="000000" w:themeColor="text1"/>
        </w:rPr>
        <w:t xml:space="preserve"> </w:t>
      </w:r>
      <w:r w:rsidR="00A64A18">
        <w:rPr>
          <w:rFonts w:ascii="Cambria" w:eastAsiaTheme="minorEastAsia" w:hAnsi="Cambria"/>
          <w:color w:val="000000" w:themeColor="text1"/>
        </w:rPr>
        <w:t>at time</w:t>
      </w:r>
      <w:r>
        <w:rPr>
          <w:rFonts w:ascii="Cambria" w:eastAsiaTheme="minorEastAsia" w:hAnsi="Cambria"/>
          <w:color w:val="000000" w:themeColor="text1"/>
        </w:rPr>
        <w:t xml:space="preserve"> </w:t>
      </w:r>
      <w:proofErr w:type="spellStart"/>
      <w:r w:rsidR="00A64A18" w:rsidRPr="00160ED9">
        <w:rPr>
          <w:rFonts w:ascii="Cambria" w:eastAsiaTheme="minorEastAsia" w:hAnsi="Cambria"/>
          <w:i/>
          <w:iCs/>
          <w:color w:val="000000" w:themeColor="text1"/>
        </w:rPr>
        <w:t>t</w:t>
      </w:r>
      <w:r w:rsidR="00A64A18" w:rsidRPr="00160ED9">
        <w:rPr>
          <w:rFonts w:ascii="Cambria" w:eastAsiaTheme="minorEastAsia" w:hAnsi="Cambria"/>
          <w:i/>
          <w:iCs/>
          <w:color w:val="000000" w:themeColor="text1"/>
          <w:vertAlign w:val="subscript"/>
        </w:rPr>
        <w:t>i</w:t>
      </w:r>
      <w:proofErr w:type="spellEnd"/>
      <w:r w:rsidR="0068109B">
        <w:rPr>
          <w:rFonts w:ascii="Cambria" w:eastAsiaTheme="minorEastAsia" w:hAnsi="Cambria"/>
          <w:color w:val="000000" w:themeColor="text1"/>
        </w:rPr>
        <w:t xml:space="preserve">.  </w:t>
      </w:r>
      <w:r w:rsidR="008473EF">
        <w:rPr>
          <w:rFonts w:ascii="Cambria" w:eastAsiaTheme="minorEastAsia" w:hAnsi="Cambria"/>
          <w:color w:val="000000" w:themeColor="text1"/>
        </w:rPr>
        <w:t xml:space="preserve"> The measure</w:t>
      </w:r>
      <w:r w:rsidR="00F42D8F">
        <w:rPr>
          <w:rFonts w:ascii="Cambria" w:eastAsiaTheme="minorEastAsia" w:hAnsi="Cambria"/>
          <w:color w:val="000000" w:themeColor="text1"/>
        </w:rPr>
        <w:t>d</w:t>
      </w:r>
      <w:r w:rsidR="008473EF">
        <w:rPr>
          <w:rFonts w:ascii="Cambria" w:eastAsiaTheme="minorEastAsia" w:hAnsi="Cambria"/>
          <w:color w:val="000000" w:themeColor="text1"/>
        </w:rPr>
        <w:t xml:space="preserve"> state variables or combinations of state variables are </w:t>
      </w:r>
      <m:oMath>
        <m:r>
          <w:rPr>
            <w:rFonts w:ascii="Cambria Math" w:eastAsiaTheme="minorEastAsia" w:hAnsi="Cambria Math"/>
            <w:color w:val="000000" w:themeColor="text1"/>
          </w:rPr>
          <m:t>FTS,</m:t>
        </m:r>
        <m:r>
          <m:rPr>
            <m:nor/>
          </m:rPr>
          <w:rPr>
            <w:rFonts w:ascii="Cambria Math" w:eastAsiaTheme="minorEastAsia" w:hAnsi="Cambria Math"/>
            <w:i/>
            <w:iCs/>
            <w:color w:val="000000" w:themeColor="text1"/>
          </w:rPr>
          <m:t xml:space="preserve">T4, T3, TSH, L, </m:t>
        </m:r>
        <m:r>
          <m:rPr>
            <m:nor/>
          </m:rPr>
          <w:rPr>
            <w:rFonts w:ascii="Cambria Math" w:eastAsiaTheme="minorEastAsia" w:hAnsi="Cambria Math"/>
            <w:color w:val="000000" w:themeColor="text1"/>
          </w:rPr>
          <m:t>and</m:t>
        </m:r>
        <m:r>
          <m:rPr>
            <m:nor/>
          </m:rPr>
          <w:rPr>
            <w:rFonts w:ascii="Cambria Math" w:eastAsiaTheme="minorEastAsia" w:hAnsi="Cambria Math"/>
            <w:i/>
            <w:iCs/>
            <w:color w:val="000000" w:themeColor="text1"/>
          </w:rPr>
          <m:t xml:space="preserve"> Ab</m:t>
        </m:r>
      </m:oMath>
      <w:r w:rsidR="00385933">
        <w:rPr>
          <w:rFonts w:ascii="Cambria" w:eastAsiaTheme="minorEastAsia" w:hAnsi="Cambria"/>
          <w:iCs/>
          <w:color w:val="000000" w:themeColor="text1"/>
        </w:rPr>
        <w:t xml:space="preserve">, </w:t>
      </w:r>
      <w:r w:rsidR="004D215E">
        <w:rPr>
          <w:rFonts w:ascii="Cambria" w:eastAsiaTheme="minorEastAsia" w:hAnsi="Cambria"/>
          <w:color w:val="000000" w:themeColor="text1"/>
        </w:rPr>
        <w:t>where</w:t>
      </w:r>
      <w:r w:rsidR="00385933">
        <w:rPr>
          <w:rFonts w:ascii="Cambria" w:eastAsiaTheme="minorEastAsia" w:hAnsi="Cambria"/>
          <w:color w:val="000000" w:themeColor="text1"/>
        </w:rPr>
        <w:t xml:space="preserve"> </w:t>
      </w:r>
      <w:r w:rsidR="00385933" w:rsidRPr="00997685">
        <w:rPr>
          <w:rFonts w:ascii="Cambria" w:eastAsiaTheme="minorEastAsia" w:hAnsi="Cambria"/>
          <w:i/>
          <w:iCs/>
          <w:color w:val="000000" w:themeColor="text1"/>
        </w:rPr>
        <w:t>Ab = TPOAb</w:t>
      </w:r>
      <w:r w:rsidR="00385933">
        <w:rPr>
          <w:rFonts w:ascii="Cambria" w:eastAsiaTheme="minorEastAsia" w:hAnsi="Cambria"/>
          <w:color w:val="000000" w:themeColor="text1"/>
        </w:rPr>
        <w:t xml:space="preserve"> and Lymphocytes </w:t>
      </w:r>
      <w:r w:rsidR="003A2945">
        <w:rPr>
          <w:rFonts w:ascii="Cambria" w:eastAsiaTheme="minorEastAsia" w:hAnsi="Cambria"/>
          <w:color w:val="000000" w:themeColor="text1"/>
        </w:rPr>
        <w:t>(</w:t>
      </w:r>
      <w:r w:rsidR="003A2945" w:rsidRPr="003A2945">
        <w:rPr>
          <w:rFonts w:ascii="Cambria" w:eastAsiaTheme="minorEastAsia" w:hAnsi="Cambria"/>
          <w:i/>
          <w:iCs/>
          <w:color w:val="000000" w:themeColor="text1"/>
        </w:rPr>
        <w:t>L</w:t>
      </w:r>
      <w:r w:rsidR="003A2945">
        <w:rPr>
          <w:rFonts w:ascii="Cambria" w:eastAsiaTheme="minorEastAsia" w:hAnsi="Cambria"/>
          <w:color w:val="000000" w:themeColor="text1"/>
        </w:rPr>
        <w:t xml:space="preserve">) </w:t>
      </w:r>
      <w:r w:rsidR="00385933">
        <w:rPr>
          <w:rFonts w:ascii="Cambria" w:eastAsiaTheme="minorEastAsia" w:hAnsi="Cambria"/>
          <w:color w:val="000000" w:themeColor="text1"/>
        </w:rPr>
        <w:t xml:space="preserve">= </w:t>
      </w:r>
      <w:r w:rsidR="00385933" w:rsidRPr="00997685">
        <w:rPr>
          <w:rFonts w:ascii="Cambria" w:eastAsiaTheme="minorEastAsia" w:hAnsi="Cambria"/>
          <w:i/>
          <w:iCs/>
          <w:color w:val="000000" w:themeColor="text1"/>
        </w:rPr>
        <w:t>B</w:t>
      </w:r>
      <w:r w:rsidR="00385933">
        <w:rPr>
          <w:rFonts w:ascii="Cambria" w:eastAsiaTheme="minorEastAsia" w:hAnsi="Cambria"/>
          <w:color w:val="000000" w:themeColor="text1"/>
        </w:rPr>
        <w:t xml:space="preserve"> + </w:t>
      </w:r>
      <w:r w:rsidR="00385933" w:rsidRPr="00997685">
        <w:rPr>
          <w:rFonts w:ascii="Cambria" w:eastAsiaTheme="minorEastAsia" w:hAnsi="Cambria"/>
          <w:i/>
          <w:iCs/>
          <w:color w:val="000000" w:themeColor="text1"/>
        </w:rPr>
        <w:t>T</w:t>
      </w:r>
      <w:r w:rsidR="00385933">
        <w:rPr>
          <w:rFonts w:ascii="Cambria" w:eastAsiaTheme="minorEastAsia" w:hAnsi="Cambria"/>
          <w:color w:val="000000" w:themeColor="text1"/>
        </w:rPr>
        <w:t xml:space="preserve"> + </w:t>
      </w:r>
      <w:r w:rsidR="00385933" w:rsidRPr="00997685">
        <w:rPr>
          <w:rFonts w:ascii="Cambria" w:eastAsiaTheme="minorEastAsia" w:hAnsi="Cambria"/>
          <w:i/>
          <w:iCs/>
          <w:color w:val="000000" w:themeColor="text1"/>
        </w:rPr>
        <w:t>P</w:t>
      </w:r>
      <w:r w:rsidR="0068109B">
        <w:rPr>
          <w:rFonts w:ascii="Cambria" w:eastAsiaTheme="minorEastAsia" w:hAnsi="Cambria"/>
          <w:color w:val="000000" w:themeColor="text1"/>
        </w:rPr>
        <w:t xml:space="preserve">.  </w:t>
      </w:r>
      <w:r w:rsidR="000F0C8D">
        <w:rPr>
          <w:rFonts w:ascii="Cambria" w:hAnsi="Cambria"/>
          <w:color w:val="000000" w:themeColor="text1"/>
        </w:rPr>
        <w:t>Variabilities for the estimated parameters w</w:t>
      </w:r>
      <w:r w:rsidR="001D3BD8">
        <w:rPr>
          <w:rFonts w:ascii="Cambria" w:hAnsi="Cambria"/>
          <w:color w:val="000000" w:themeColor="text1"/>
        </w:rPr>
        <w:t xml:space="preserve">ere then </w:t>
      </w:r>
      <w:r w:rsidR="000F0C8D">
        <w:rPr>
          <w:rFonts w:ascii="Cambria" w:hAnsi="Cambria"/>
          <w:color w:val="000000" w:themeColor="text1"/>
        </w:rPr>
        <w:t xml:space="preserve">obtained using Newton’s method along with a maximum likelihood loss </w:t>
      </w:r>
      <w:r>
        <w:rPr>
          <w:rFonts w:ascii="Cambria" w:hAnsi="Cambria"/>
          <w:color w:val="000000" w:themeColor="text1"/>
        </w:rPr>
        <w:t xml:space="preserve">function </w:t>
      </w:r>
      <w:r w:rsidR="000F0C8D">
        <w:rPr>
          <w:rFonts w:ascii="Cambria" w:hAnsi="Cambria"/>
          <w:color w:val="000000" w:themeColor="text1"/>
        </w:rPr>
        <w:t>starting at the optimal parameters found via Nel</w:t>
      </w:r>
      <w:r w:rsidR="00AF7712">
        <w:rPr>
          <w:rFonts w:ascii="Cambria" w:hAnsi="Cambria"/>
          <w:color w:val="000000" w:themeColor="text1"/>
        </w:rPr>
        <w:t>d</w:t>
      </w:r>
      <w:r w:rsidR="000F0C8D">
        <w:rPr>
          <w:rFonts w:ascii="Cambria" w:hAnsi="Cambria"/>
          <w:color w:val="000000" w:themeColor="text1"/>
        </w:rPr>
        <w:t>er-Mead search</w:t>
      </w:r>
      <w:r>
        <w:rPr>
          <w:rFonts w:ascii="Cambria" w:hAnsi="Cambria"/>
          <w:color w:val="000000" w:themeColor="text1"/>
        </w:rPr>
        <w:t>,</w:t>
      </w:r>
      <w:r w:rsidR="000F0C8D">
        <w:rPr>
          <w:rFonts w:ascii="Cambria" w:hAnsi="Cambria"/>
          <w:color w:val="000000" w:themeColor="text1"/>
        </w:rPr>
        <w:t xml:space="preserve"> as explained in detail in Cruz-Loya et al. </w:t>
      </w:r>
      <w:r w:rsidR="00460BD5">
        <w:rPr>
          <w:rFonts w:ascii="Cambria" w:hAnsi="Cambria"/>
          <w:color w:val="000000" w:themeColor="text1"/>
        </w:rPr>
        <w:t xml:space="preserve">Final approximations </w:t>
      </w:r>
      <w:r w:rsidR="00DA4E2C">
        <w:rPr>
          <w:rFonts w:ascii="Cambria" w:hAnsi="Cambria"/>
          <w:color w:val="000000" w:themeColor="text1"/>
        </w:rPr>
        <w:t xml:space="preserve">of the inverse Hessian </w:t>
      </w:r>
      <w:r w:rsidR="00F42D8F">
        <w:rPr>
          <w:rFonts w:ascii="Cambria" w:hAnsi="Cambria"/>
          <w:color w:val="000000" w:themeColor="text1"/>
        </w:rPr>
        <w:t>(</w:t>
      </w:r>
      <w:r w:rsidR="003A2945">
        <w:rPr>
          <w:rFonts w:ascii="Cambria" w:hAnsi="Cambria"/>
          <w:color w:val="000000" w:themeColor="text1"/>
        </w:rPr>
        <w:t xml:space="preserve">an </w:t>
      </w:r>
      <w:r w:rsidR="00F42D8F">
        <w:rPr>
          <w:rFonts w:ascii="Cambria" w:hAnsi="Cambria"/>
          <w:color w:val="000000" w:themeColor="text1"/>
        </w:rPr>
        <w:t>approximat</w:t>
      </w:r>
      <w:r w:rsidR="003A2945">
        <w:rPr>
          <w:rFonts w:ascii="Cambria" w:hAnsi="Cambria"/>
          <w:color w:val="000000" w:themeColor="text1"/>
        </w:rPr>
        <w:t>ion to the</w:t>
      </w:r>
      <w:r w:rsidR="00F42D8F">
        <w:rPr>
          <w:rFonts w:ascii="Cambria" w:hAnsi="Cambria"/>
          <w:color w:val="000000" w:themeColor="text1"/>
        </w:rPr>
        <w:t xml:space="preserve"> covariance matrix) </w:t>
      </w:r>
      <w:r w:rsidR="00DA4E2C">
        <w:rPr>
          <w:rFonts w:ascii="Cambria" w:hAnsi="Cambria"/>
          <w:color w:val="000000" w:themeColor="text1"/>
        </w:rPr>
        <w:t xml:space="preserve">used in the search routine provide variability estimates for each fitted </w:t>
      </w:r>
      <w:r w:rsidR="002942D5">
        <w:rPr>
          <w:rFonts w:ascii="Cambria" w:hAnsi="Cambria"/>
          <w:color w:val="000000" w:themeColor="text1"/>
        </w:rPr>
        <w:t xml:space="preserve">parameter </w:t>
      </w:r>
      <w:r w:rsidR="00385933">
        <w:rPr>
          <w:rFonts w:ascii="Cambria" w:hAnsi="Cambria"/>
          <w:color w:val="000000" w:themeColor="text1"/>
        </w:rPr>
        <w:t xml:space="preserve">[DiStefano 2015] </w:t>
      </w:r>
      <w:r w:rsidR="002942D5">
        <w:rPr>
          <w:rFonts w:ascii="Cambria" w:hAnsi="Cambria"/>
          <w:color w:val="000000" w:themeColor="text1"/>
        </w:rPr>
        <w:t>and are given in Table 4</w:t>
      </w:r>
      <w:r w:rsidR="00DA4E2C">
        <w:rPr>
          <w:rFonts w:ascii="Cambria" w:hAnsi="Cambria"/>
          <w:color w:val="000000" w:themeColor="text1"/>
        </w:rPr>
        <w:t>.</w:t>
      </w:r>
    </w:p>
    <w:p w14:paraId="5B4518CE" w14:textId="664E6383" w:rsidR="008A5127" w:rsidRPr="00AF7712" w:rsidRDefault="008A5127" w:rsidP="00B46549">
      <w:pPr>
        <w:rPr>
          <w:rFonts w:ascii="Cambria" w:eastAsiaTheme="minorEastAsia" w:hAnsi="Cambria"/>
          <w:color w:val="000000" w:themeColor="text1"/>
        </w:rPr>
      </w:pPr>
      <w:r>
        <w:rPr>
          <w:rFonts w:ascii="Roboto" w:hAnsi="Roboto"/>
          <w:b/>
          <w:bCs/>
          <w:color w:val="595959" w:themeColor="text1" w:themeTint="A6"/>
          <w:sz w:val="24"/>
          <w:szCs w:val="24"/>
        </w:rPr>
        <w:t>Parameter Estimate Variability</w:t>
      </w:r>
      <w:r w:rsidR="0068109B">
        <w:rPr>
          <w:rFonts w:ascii="Roboto" w:hAnsi="Roboto"/>
          <w:b/>
          <w:bCs/>
          <w:color w:val="595959" w:themeColor="text1" w:themeTint="A6"/>
          <w:sz w:val="24"/>
          <w:szCs w:val="24"/>
        </w:rPr>
        <w:t xml:space="preserve">.  </w:t>
      </w:r>
      <w:r w:rsidRPr="008A5127">
        <w:rPr>
          <w:rFonts w:ascii="Cambria" w:hAnsi="Cambria"/>
          <w:color w:val="000000" w:themeColor="text1"/>
          <w:highlight w:val="yellow"/>
        </w:rPr>
        <w:t>TODO</w:t>
      </w:r>
    </w:p>
    <w:p w14:paraId="6CDAE7C0" w14:textId="6A76B6A0" w:rsidR="00346FCC" w:rsidRDefault="00346FCC" w:rsidP="00B46549">
      <w:pPr>
        <w:rPr>
          <w:rFonts w:ascii="Roboto" w:hAnsi="Roboto"/>
          <w:b/>
          <w:bCs/>
          <w:color w:val="1F3864" w:themeColor="accent1" w:themeShade="80"/>
          <w:sz w:val="28"/>
          <w:szCs w:val="28"/>
        </w:rPr>
      </w:pPr>
      <w:r>
        <w:rPr>
          <w:rFonts w:ascii="Roboto" w:hAnsi="Roboto"/>
          <w:b/>
          <w:bCs/>
          <w:color w:val="1F3864" w:themeColor="accent1" w:themeShade="80"/>
          <w:sz w:val="28"/>
          <w:szCs w:val="28"/>
        </w:rPr>
        <w:t>Results</w:t>
      </w:r>
    </w:p>
    <w:p w14:paraId="21C2EBD6" w14:textId="1C028F38" w:rsidR="00F116EE" w:rsidRDefault="00EA30A0" w:rsidP="00F116EE">
      <w:pPr>
        <w:rPr>
          <w:rFonts w:ascii="Cambria" w:hAnsi="Cambria"/>
          <w:color w:val="000000" w:themeColor="text1"/>
        </w:rPr>
      </w:pPr>
      <w:r>
        <w:rPr>
          <w:rFonts w:ascii="Roboto" w:hAnsi="Roboto"/>
          <w:b/>
          <w:bCs/>
          <w:color w:val="595959" w:themeColor="text1" w:themeTint="A6"/>
          <w:sz w:val="24"/>
          <w:szCs w:val="24"/>
        </w:rPr>
        <w:t xml:space="preserve">Euthyroid Comparison to </w:t>
      </w:r>
      <w:r w:rsidR="00997685">
        <w:rPr>
          <w:rFonts w:ascii="Roboto" w:hAnsi="Roboto"/>
          <w:b/>
          <w:bCs/>
          <w:color w:val="595959" w:themeColor="text1" w:themeTint="A6"/>
          <w:sz w:val="24"/>
          <w:szCs w:val="24"/>
        </w:rPr>
        <w:t>p-THYROSIM</w:t>
      </w:r>
      <w:r w:rsidR="0068109B">
        <w:rPr>
          <w:rFonts w:ascii="Roboto" w:hAnsi="Roboto"/>
          <w:b/>
          <w:bCs/>
          <w:color w:val="595959" w:themeColor="text1" w:themeTint="A6"/>
          <w:sz w:val="24"/>
          <w:szCs w:val="24"/>
        </w:rPr>
        <w:t xml:space="preserve">.  </w:t>
      </w:r>
      <w:r>
        <w:rPr>
          <w:rFonts w:ascii="Cambria" w:hAnsi="Cambria"/>
          <w:color w:val="000000" w:themeColor="text1"/>
        </w:rPr>
        <w:t>Before simulating H</w:t>
      </w:r>
      <w:r w:rsidR="009C3000">
        <w:rPr>
          <w:rFonts w:ascii="Cambria" w:hAnsi="Cambria"/>
          <w:color w:val="000000" w:themeColor="text1"/>
        </w:rPr>
        <w:t>D</w:t>
      </w:r>
      <w:r>
        <w:rPr>
          <w:rFonts w:ascii="Cambria" w:hAnsi="Cambria"/>
          <w:color w:val="000000" w:themeColor="text1"/>
        </w:rPr>
        <w:t xml:space="preserve">, the </w:t>
      </w:r>
      <w:proofErr w:type="spellStart"/>
      <w:r>
        <w:rPr>
          <w:rFonts w:ascii="Cambria" w:hAnsi="Cambria"/>
          <w:color w:val="000000" w:themeColor="text1"/>
        </w:rPr>
        <w:t>Thyr</w:t>
      </w:r>
      <w:r w:rsidR="00385933">
        <w:rPr>
          <w:rFonts w:ascii="Cambria" w:hAnsi="Cambria"/>
          <w:color w:val="000000" w:themeColor="text1"/>
        </w:rPr>
        <w:t>IM</w:t>
      </w:r>
      <w:r>
        <w:rPr>
          <w:rFonts w:ascii="Cambria" w:hAnsi="Cambria"/>
          <w:color w:val="000000" w:themeColor="text1"/>
        </w:rPr>
        <w:t>sim</w:t>
      </w:r>
      <w:proofErr w:type="spellEnd"/>
      <w:r>
        <w:rPr>
          <w:rFonts w:ascii="Cambria" w:hAnsi="Cambria"/>
          <w:color w:val="000000" w:themeColor="text1"/>
        </w:rPr>
        <w:t xml:space="preserve"> model was validated for euthyroid patients by setting the initial values </w:t>
      </w:r>
      <w:r w:rsidR="009C3000">
        <w:rPr>
          <w:rFonts w:ascii="Cambria" w:hAnsi="Cambria"/>
          <w:color w:val="000000" w:themeColor="text1"/>
        </w:rPr>
        <w:t xml:space="preserve">to zero </w:t>
      </w:r>
      <w:r>
        <w:rPr>
          <w:rFonts w:ascii="Cambria" w:hAnsi="Cambria"/>
          <w:color w:val="000000" w:themeColor="text1"/>
        </w:rPr>
        <w:t xml:space="preserve">for all immune state variables </w:t>
      </w:r>
      <w:r w:rsidR="00385933">
        <w:rPr>
          <w:rFonts w:ascii="Cambria" w:hAnsi="Cambria"/>
          <w:color w:val="000000" w:themeColor="text1"/>
        </w:rPr>
        <w:t xml:space="preserve">in Table 2 </w:t>
      </w:r>
      <w:r>
        <w:rPr>
          <w:rFonts w:ascii="Cambria" w:hAnsi="Cambria"/>
          <w:color w:val="000000" w:themeColor="text1"/>
        </w:rPr>
        <w:t>and running the model for 30 days</w:t>
      </w:r>
      <w:r w:rsidR="0068109B">
        <w:rPr>
          <w:rFonts w:ascii="Cambria" w:hAnsi="Cambria"/>
          <w:color w:val="000000" w:themeColor="text1"/>
        </w:rPr>
        <w:t xml:space="preserve">.  </w:t>
      </w:r>
      <w:r>
        <w:rPr>
          <w:rFonts w:ascii="Cambria" w:hAnsi="Cambria"/>
          <w:color w:val="000000" w:themeColor="text1"/>
        </w:rPr>
        <w:t>The results of this simulation were then plotted and compared to p-</w:t>
      </w:r>
      <w:r w:rsidR="009C3000">
        <w:rPr>
          <w:rFonts w:ascii="Cambria" w:hAnsi="Cambria"/>
          <w:color w:val="000000" w:themeColor="text1"/>
        </w:rPr>
        <w:t>THYROSIM</w:t>
      </w:r>
      <w:r>
        <w:rPr>
          <w:rFonts w:ascii="Cambria" w:hAnsi="Cambria"/>
          <w:color w:val="000000" w:themeColor="text1"/>
        </w:rPr>
        <w:t xml:space="preserve"> </w:t>
      </w:r>
      <w:r w:rsidR="009C3000">
        <w:rPr>
          <w:rFonts w:ascii="Cambria" w:hAnsi="Cambria"/>
          <w:color w:val="000000" w:themeColor="text1"/>
        </w:rPr>
        <w:t xml:space="preserve">plots, </w:t>
      </w:r>
      <w:r>
        <w:rPr>
          <w:rFonts w:ascii="Cambria" w:hAnsi="Cambria"/>
          <w:color w:val="000000" w:themeColor="text1"/>
        </w:rPr>
        <w:t xml:space="preserve">as shown in Figure </w:t>
      </w:r>
      <w:r w:rsidR="00AD2228">
        <w:rPr>
          <w:rFonts w:ascii="Cambria" w:hAnsi="Cambria"/>
          <w:color w:val="000000" w:themeColor="text1"/>
        </w:rPr>
        <w:t>4</w:t>
      </w:r>
      <w:r w:rsidR="0068109B">
        <w:rPr>
          <w:rFonts w:ascii="Cambria" w:hAnsi="Cambria"/>
          <w:color w:val="000000" w:themeColor="text1"/>
        </w:rPr>
        <w:t xml:space="preserve">.  </w:t>
      </w:r>
      <w:r w:rsidR="00131854">
        <w:rPr>
          <w:rFonts w:ascii="Cambria" w:hAnsi="Cambria"/>
          <w:color w:val="000000" w:themeColor="text1"/>
        </w:rPr>
        <w:t xml:space="preserve">Identical results </w:t>
      </w:r>
      <w:r w:rsidR="009C3000">
        <w:rPr>
          <w:rFonts w:ascii="Cambria" w:hAnsi="Cambria"/>
          <w:color w:val="000000" w:themeColor="text1"/>
        </w:rPr>
        <w:t>for</w:t>
      </w:r>
      <w:r w:rsidR="00131854">
        <w:rPr>
          <w:rFonts w:ascii="Cambria" w:hAnsi="Cambria"/>
          <w:color w:val="000000" w:themeColor="text1"/>
        </w:rPr>
        <w:t xml:space="preserve"> the two models indicate that </w:t>
      </w:r>
      <w:proofErr w:type="spellStart"/>
      <w:r w:rsidR="00131854">
        <w:rPr>
          <w:rFonts w:ascii="Cambria" w:hAnsi="Cambria"/>
          <w:color w:val="000000" w:themeColor="text1"/>
        </w:rPr>
        <w:t>Thyr</w:t>
      </w:r>
      <w:r w:rsidR="00460BD5">
        <w:rPr>
          <w:rFonts w:ascii="Cambria" w:hAnsi="Cambria"/>
          <w:color w:val="000000" w:themeColor="text1"/>
        </w:rPr>
        <w:t>IM</w:t>
      </w:r>
      <w:r w:rsidR="00131854">
        <w:rPr>
          <w:rFonts w:ascii="Cambria" w:hAnsi="Cambria"/>
          <w:color w:val="000000" w:themeColor="text1"/>
        </w:rPr>
        <w:t>sim</w:t>
      </w:r>
      <w:proofErr w:type="spellEnd"/>
      <w:r w:rsidR="00131854">
        <w:rPr>
          <w:rFonts w:ascii="Cambria" w:hAnsi="Cambria"/>
          <w:color w:val="000000" w:themeColor="text1"/>
        </w:rPr>
        <w:t xml:space="preserve"> is stable for euthyroid patients and will </w:t>
      </w:r>
      <w:r w:rsidR="00131854">
        <w:rPr>
          <w:rFonts w:ascii="Cambria" w:hAnsi="Cambria"/>
          <w:color w:val="000000" w:themeColor="text1"/>
        </w:rPr>
        <w:lastRenderedPageBreak/>
        <w:t>not switch from euthyroid to hypothyroid conditions without immune subsystem stimulation</w:t>
      </w:r>
      <w:r w:rsidR="0068109B">
        <w:rPr>
          <w:rFonts w:ascii="Cambria" w:hAnsi="Cambria"/>
          <w:color w:val="000000" w:themeColor="text1"/>
        </w:rPr>
        <w:t xml:space="preserve">.  </w:t>
      </w:r>
      <w:proofErr w:type="spellStart"/>
      <w:r w:rsidR="00385933">
        <w:rPr>
          <w:rFonts w:ascii="Cambria" w:hAnsi="Cambria"/>
          <w:color w:val="000000" w:themeColor="text1"/>
        </w:rPr>
        <w:t>ThyrIMsim</w:t>
      </w:r>
      <w:proofErr w:type="spellEnd"/>
      <w:r w:rsidR="00385933">
        <w:rPr>
          <w:rFonts w:ascii="Cambria" w:hAnsi="Cambria"/>
          <w:color w:val="000000" w:themeColor="text1"/>
        </w:rPr>
        <w:t xml:space="preserve"> </w:t>
      </w:r>
      <w:r w:rsidR="00F116EE">
        <w:rPr>
          <w:rFonts w:ascii="Cambria" w:hAnsi="Cambria"/>
          <w:color w:val="000000" w:themeColor="text1"/>
        </w:rPr>
        <w:t>was then run using the immune submodel parameters and initial conditions in Table 1 and Table 2</w:t>
      </w:r>
      <w:r w:rsidR="0068109B">
        <w:rPr>
          <w:rFonts w:ascii="Cambria" w:hAnsi="Cambria"/>
          <w:color w:val="000000" w:themeColor="text1"/>
        </w:rPr>
        <w:t xml:space="preserve">.  </w:t>
      </w:r>
      <w:r w:rsidR="009C3000">
        <w:rPr>
          <w:rFonts w:ascii="Cambria" w:hAnsi="Cambria"/>
          <w:color w:val="000000" w:themeColor="text1"/>
        </w:rPr>
        <w:t>R</w:t>
      </w:r>
      <w:r w:rsidR="00F116EE">
        <w:rPr>
          <w:rFonts w:ascii="Cambria" w:hAnsi="Cambria"/>
          <w:color w:val="000000" w:themeColor="text1"/>
        </w:rPr>
        <w:t>esults are plotted in Figure 5</w:t>
      </w:r>
      <w:r w:rsidR="0068109B">
        <w:rPr>
          <w:rFonts w:ascii="Cambria" w:hAnsi="Cambria"/>
          <w:color w:val="000000" w:themeColor="text1"/>
        </w:rPr>
        <w:t xml:space="preserve">.  </w:t>
      </w:r>
      <w:r w:rsidR="008D4929" w:rsidRPr="008D4929">
        <w:rPr>
          <w:rFonts w:ascii="Cambria" w:hAnsi="Cambria"/>
          <w:color w:val="000000" w:themeColor="text1"/>
          <w:highlight w:val="yellow"/>
        </w:rPr>
        <w:t>(FIGURE 4-5 TO BE ADDED)</w:t>
      </w:r>
    </w:p>
    <w:p w14:paraId="776BD21E" w14:textId="221FC930" w:rsidR="008A5127" w:rsidRDefault="008D4929" w:rsidP="008A5127">
      <w:pPr>
        <w:rPr>
          <w:rFonts w:ascii="Cambria" w:hAnsi="Cambria"/>
          <w:color w:val="000000" w:themeColor="text1"/>
        </w:rPr>
      </w:pPr>
      <w:r>
        <w:rPr>
          <w:rFonts w:ascii="Roboto" w:hAnsi="Roboto"/>
          <w:b/>
          <w:bCs/>
          <w:color w:val="595959" w:themeColor="text1" w:themeTint="A6"/>
          <w:sz w:val="24"/>
          <w:szCs w:val="24"/>
        </w:rPr>
        <w:t>S</w:t>
      </w:r>
      <w:r w:rsidR="008A5127">
        <w:rPr>
          <w:rFonts w:ascii="Roboto" w:hAnsi="Roboto"/>
          <w:b/>
          <w:bCs/>
          <w:color w:val="595959" w:themeColor="text1" w:themeTint="A6"/>
          <w:sz w:val="24"/>
          <w:szCs w:val="24"/>
        </w:rPr>
        <w:t>imulation of S</w:t>
      </w:r>
      <w:r>
        <w:rPr>
          <w:rFonts w:ascii="Roboto" w:hAnsi="Roboto"/>
          <w:b/>
          <w:bCs/>
          <w:color w:val="595959" w:themeColor="text1" w:themeTint="A6"/>
          <w:sz w:val="24"/>
          <w:szCs w:val="24"/>
        </w:rPr>
        <w:t>teady-State Hypothyroidism</w:t>
      </w:r>
      <w:r w:rsidR="0068109B">
        <w:rPr>
          <w:rFonts w:ascii="Roboto" w:hAnsi="Roboto"/>
          <w:b/>
          <w:bCs/>
          <w:color w:val="595959" w:themeColor="text1" w:themeTint="A6"/>
          <w:sz w:val="24"/>
          <w:szCs w:val="24"/>
        </w:rPr>
        <w:t xml:space="preserve">.  </w:t>
      </w:r>
      <w:r w:rsidR="008A5127" w:rsidRPr="008A5127">
        <w:rPr>
          <w:rFonts w:ascii="Cambria" w:hAnsi="Cambria"/>
          <w:color w:val="000000" w:themeColor="text1"/>
          <w:highlight w:val="yellow"/>
        </w:rPr>
        <w:t>TODO</w:t>
      </w:r>
    </w:p>
    <w:p w14:paraId="5307CD50" w14:textId="77777777" w:rsidR="008E508F" w:rsidRDefault="008E508F" w:rsidP="008A5127">
      <w:pPr>
        <w:rPr>
          <w:rFonts w:ascii="Cambria" w:hAnsi="Cambria"/>
          <w:color w:val="000000" w:themeColor="text1"/>
        </w:rPr>
      </w:pPr>
    </w:p>
    <w:p w14:paraId="3950484A" w14:textId="77777777" w:rsidR="008E508F" w:rsidRDefault="008E508F" w:rsidP="008A5127">
      <w:pPr>
        <w:rPr>
          <w:rFonts w:ascii="Cambria" w:hAnsi="Cambria"/>
          <w:color w:val="000000" w:themeColor="text1"/>
        </w:rPr>
      </w:pPr>
    </w:p>
    <w:p w14:paraId="2308B0A0" w14:textId="27538CD3" w:rsidR="00AF7712" w:rsidRDefault="008A5127" w:rsidP="00F116EE">
      <w:pPr>
        <w:rPr>
          <w:rFonts w:ascii="Cambria" w:hAnsi="Cambria"/>
          <w:color w:val="000000" w:themeColor="text1"/>
        </w:rPr>
      </w:pPr>
      <w:r>
        <w:rPr>
          <w:rFonts w:ascii="Roboto" w:hAnsi="Roboto"/>
          <w:b/>
          <w:bCs/>
          <w:color w:val="595959" w:themeColor="text1" w:themeTint="A6"/>
          <w:sz w:val="24"/>
          <w:szCs w:val="24"/>
        </w:rPr>
        <w:t>Predicting Treatment Response in HD Patients</w:t>
      </w:r>
      <w:r w:rsidR="0068109B">
        <w:rPr>
          <w:rFonts w:ascii="Roboto" w:hAnsi="Roboto"/>
          <w:b/>
          <w:bCs/>
          <w:color w:val="595959" w:themeColor="text1" w:themeTint="A6"/>
          <w:sz w:val="24"/>
          <w:szCs w:val="24"/>
        </w:rPr>
        <w:t xml:space="preserve">.  </w:t>
      </w:r>
      <w:r w:rsidRPr="008A5127">
        <w:rPr>
          <w:rFonts w:ascii="Cambria" w:hAnsi="Cambria"/>
          <w:color w:val="000000" w:themeColor="text1"/>
          <w:highlight w:val="yellow"/>
        </w:rPr>
        <w:t>TODO</w:t>
      </w:r>
    </w:p>
    <w:p w14:paraId="033E265E" w14:textId="77777777" w:rsidR="008E508F" w:rsidRDefault="008E508F" w:rsidP="00F116EE">
      <w:pPr>
        <w:rPr>
          <w:rFonts w:ascii="Cambria" w:hAnsi="Cambria"/>
          <w:color w:val="000000" w:themeColor="text1"/>
        </w:rPr>
      </w:pPr>
    </w:p>
    <w:p w14:paraId="2DB5CD4D" w14:textId="77777777" w:rsidR="008E508F" w:rsidRDefault="008E508F" w:rsidP="00F116EE">
      <w:pPr>
        <w:rPr>
          <w:rFonts w:ascii="Cambria" w:hAnsi="Cambria"/>
          <w:color w:val="000000" w:themeColor="text1"/>
        </w:rPr>
      </w:pPr>
    </w:p>
    <w:p w14:paraId="17C5BF43" w14:textId="77777777" w:rsidR="00F116EE" w:rsidRPr="002A3EFA" w:rsidRDefault="00F116EE" w:rsidP="00F116EE">
      <w:pPr>
        <w:rPr>
          <w:rFonts w:ascii="Roboto" w:hAnsi="Roboto"/>
          <w:b/>
          <w:bCs/>
          <w:color w:val="1F3864" w:themeColor="accent1" w:themeShade="80"/>
          <w:sz w:val="28"/>
          <w:szCs w:val="28"/>
          <w:lang w:val="sv-SE"/>
        </w:rPr>
      </w:pPr>
      <w:r>
        <w:rPr>
          <w:rFonts w:ascii="Roboto" w:hAnsi="Roboto"/>
          <w:b/>
          <w:bCs/>
          <w:color w:val="1F3864" w:themeColor="accent1" w:themeShade="80"/>
          <w:sz w:val="28"/>
          <w:szCs w:val="28"/>
        </w:rPr>
        <w:t>Discussion</w:t>
      </w:r>
    </w:p>
    <w:p w14:paraId="164AA9BC" w14:textId="60126355" w:rsidR="00AD2228" w:rsidRPr="00CC555B" w:rsidRDefault="00F116EE">
      <w:pPr>
        <w:rPr>
          <w:rFonts w:ascii="Cambria" w:eastAsiaTheme="minorEastAsia" w:hAnsi="Cambria" w:cs="Arial"/>
          <w:sz w:val="18"/>
          <w:szCs w:val="18"/>
        </w:rPr>
      </w:pPr>
      <w:r w:rsidRPr="00AF7712">
        <w:rPr>
          <w:rFonts w:ascii="Cambria" w:hAnsi="Cambria"/>
        </w:rPr>
        <w:t xml:space="preserve">The work presented in this paper addresses a crucial yet missing element in </w:t>
      </w:r>
      <w:r w:rsidR="00460BD5">
        <w:rPr>
          <w:rFonts w:ascii="Cambria" w:hAnsi="Cambria"/>
        </w:rPr>
        <w:t xml:space="preserve">our </w:t>
      </w:r>
      <w:r w:rsidRPr="00AF7712">
        <w:rPr>
          <w:rFonts w:ascii="Cambria" w:hAnsi="Cambria"/>
        </w:rPr>
        <w:t xml:space="preserve">dynamical thyroid modeling </w:t>
      </w:r>
      <w:r w:rsidR="00460BD5">
        <w:rPr>
          <w:rFonts w:ascii="Cambria" w:hAnsi="Cambria"/>
        </w:rPr>
        <w:t xml:space="preserve">for hypothyroid as well as euthyroid subjects, </w:t>
      </w:r>
      <w:r w:rsidRPr="00AF7712">
        <w:rPr>
          <w:rFonts w:ascii="Cambria" w:hAnsi="Cambria"/>
        </w:rPr>
        <w:t xml:space="preserve">by augmenting </w:t>
      </w:r>
      <w:r w:rsidR="0046476B">
        <w:rPr>
          <w:rFonts w:ascii="Cambria" w:hAnsi="Cambria"/>
        </w:rPr>
        <w:t>p-THYROSIM</w:t>
      </w:r>
      <w:r w:rsidRPr="00AF7712">
        <w:rPr>
          <w:rFonts w:ascii="Cambria" w:hAnsi="Cambria"/>
        </w:rPr>
        <w:t xml:space="preserve">, a </w:t>
      </w:r>
      <w:r w:rsidR="00460BD5">
        <w:rPr>
          <w:rFonts w:ascii="Cambria" w:hAnsi="Cambria"/>
        </w:rPr>
        <w:t xml:space="preserve">simulation </w:t>
      </w:r>
      <w:r w:rsidRPr="00AF7712">
        <w:rPr>
          <w:rFonts w:ascii="Cambria" w:hAnsi="Cambria"/>
        </w:rPr>
        <w:t xml:space="preserve">program compiling over </w:t>
      </w:r>
      <w:r w:rsidR="00385933">
        <w:rPr>
          <w:rFonts w:ascii="Cambria" w:hAnsi="Cambria"/>
        </w:rPr>
        <w:t>5</w:t>
      </w:r>
      <w:r w:rsidRPr="00AF7712">
        <w:rPr>
          <w:rFonts w:ascii="Cambria" w:hAnsi="Cambria"/>
        </w:rPr>
        <w:t xml:space="preserve">0 years of our group’s research in computational </w:t>
      </w:r>
      <w:r w:rsidR="00515499" w:rsidRPr="00AF7712">
        <w:rPr>
          <w:rFonts w:ascii="Cambria" w:hAnsi="Cambria"/>
        </w:rPr>
        <w:t xml:space="preserve">thyroid </w:t>
      </w:r>
      <w:r w:rsidR="00385933">
        <w:rPr>
          <w:rFonts w:ascii="Cambria" w:hAnsi="Cambria"/>
        </w:rPr>
        <w:t xml:space="preserve">regulation system </w:t>
      </w:r>
      <w:r w:rsidR="00515499" w:rsidRPr="00AF7712">
        <w:rPr>
          <w:rFonts w:ascii="Cambria" w:hAnsi="Cambria"/>
        </w:rPr>
        <w:t>modeling</w:t>
      </w:r>
      <w:r w:rsidR="00E268D1">
        <w:rPr>
          <w:rFonts w:ascii="Cambria" w:hAnsi="Cambria"/>
        </w:rPr>
        <w:fldChar w:fldCharType="begin"/>
      </w:r>
      <w:r w:rsidR="004626F7">
        <w:rPr>
          <w:rFonts w:ascii="Cambria" w:hAnsi="Cambria"/>
        </w:rPr>
        <w:instrText xml:space="preserve"> ADDIN ZOTERO_ITEM CSL_CITATION {"citationID":"xXFwIdaN","properties":{"formattedCitation":"\\super 8,18\\nosupersub{}","plainCitation":"8,18","noteIndex":0},"citationItems":[{"id":267,"uris":["http://zotero.org/users/local/hlaweYgq/items/52LUG8DN"],"itemData":{"id":267,"type":"article-journal","abstract":"Notably, the graphs provide a means for estimating unmeasurable RTFs for individual patients from their hormone measurements before treatment. Conclusions: p-THYROSIM can provide accurate monotherapies for male and female hypothyroid patients, personalized with their BMIs. Where combination therapy is warranted, our results predict that not much LT3 is needed in addition to LT4 to restore euthyroid levels, suggesting opportunities for further research exploring combination therapy with lower T3 doses and slow-releasing T3 formulations.","container-title":"Frontiers in Endocrinology","DOI":"10.3389/fendo.2022.888429","ISSN":"1664-2392","journalAbbreviation":"Front. Endocrinol.","language":"en","page":"888429","source":"DOI.org (Crossref)","title":"Optimized Replacement T4 and T4+T3 Dosing in Male and Female Hypothyroid Patients With Different BMIs Using a Personalized Mechanistic Model of Thyroid Hormone Regulation Dynamics","volume":"13","author":[{"family":"Cruz-Loya","given":"Mauricio"},{"family":"Chu","given":"Benjamin B."},{"family":"Jonklaas","given":"Jacqueline"},{"family":"Schneider","given":"David F."},{"family":"DiStefano","given":"Joseph"}],"issued":{"date-parts":[["2022",7,14]]}}},{"id":292,"uris":["http://zotero.org/users/local/hlaweYgq/items/FDRL7KN6"],"itemData":{"id":292,"type":"article-journal","abstract":"Background: We upgraded our recent feedback control system (FBCS) simulation model of human thyroid hormone (TH) regulation to include explicit representation of hypothalamic and pituitary dynamics, and updated TH distribution and elimination (D&amp;E) parameters. This new model greatly expands the range of clinical and basic science scenarios explorable by computer simulation.\nMethods: We quantiﬁed the model from pharmacokinetic (PK) and physiological human data and validated it comparatively against several independent clinical data sets. We then explored three contemporary clinical issues with the new model: combined triiodothyronine (T3)=thyroxine (T4) versus T4-only treatment, parenteral levothyroxine (L-T4) administration, and central hypothyroidism.\nResults: Combined T3=T4 therapy—In thyroidectomized patients, the L-T4–only replacement doses needed to normalize plasma T3 or average tissue T3 were 145 mg L-T4=day or 165 mg L-T4=day, respectively. The combined T4 + T3 dosing needed to normalize both plasma and tissue T3 levels was 105 mg L-T4 + 9 mg T3 per day. For all three regimens, simulated mean steady-state plasma thyroid-stimulating hormone (TSH), T3, and T4 was within normal ranges (TSH: 0.5–5 mU=L; T4: 5–12 mg=dL; T3: 0.8–1.9 ng=mL). Parenteral T4 administration—800 mg weekly or 400 mg twice weekly normalized average tissue T3 levels both for subcutaneous (SC) and intramuscular (IM) routes of administration. TSH, T3, and T4 levels were maintained within normal ranges for all four of these dosing schemes (1Âvs. 2Âweekly, SC vs. IM). Central hypothyroidism—We simulated steady-state plasma T3, T4, and TSH concentrations in response to varying degrees of central hypothyroidism, reducing TSH secretion from 50% down to 0.1% of normal. Surprisingly, TSH, T3, and T4 plasma concentrations remained within normal ranges for TSH secretion as low as 25% of normal.\nConclusions: Combined T3=T4 treatment—Simulated standard L-T4–only therapy was sufﬁcient to renormalize average tissue T3 levels and maintain normal TSH, T3, and T4 plasma levels, supporting adequacy of standard LT4–only treatment. Parenteral T4 administration—TSH, T3, and T4 levels were maintained within normal ranges for all four of these dosing schemes (1Â vs. 2Â weekly, SC vs. IM), supporting these therapeutic alternatives for patients with compromised L-T4 gut absorption. Central hypothyroidism—These results highlight how highly nonlinear feedback in the hypothalamic-pituitary-thyroid axis acts to maintain normal hormone levels, even with severely reduced TSH secretion.","container-title":"Thyroid","DOI":"10.1089/thy.2007.0388","ISSN":"1050-7256, 1557-9077","issue":"10","journalAbbreviation":"Thyroid","language":"en","page":"1071-1085","source":"DOI.org (Crossref)","title":"Extensions, Validation, and Clinical Applications of a Feedback Control System Simulator of the Hypothalamo-Pituitary-Thyroid Axis","volume":"18","author":[{"family":"Eisenberg","given":"Marisa"},{"family":"Samuels","given":"Mary"},{"family":"DiStefano","given":"Joseph J."}],"issued":{"date-parts":[["2008",10]]}}}],"schema":"https://github.com/citation-style-language/schema/raw/master/csl-citation.json"} </w:instrText>
      </w:r>
      <w:r w:rsidR="00E268D1">
        <w:rPr>
          <w:rFonts w:ascii="Cambria" w:hAnsi="Cambria"/>
        </w:rPr>
        <w:fldChar w:fldCharType="separate"/>
      </w:r>
      <w:r w:rsidR="004626F7" w:rsidRPr="004626F7">
        <w:rPr>
          <w:rFonts w:ascii="Cambria" w:hAnsi="Cambria" w:cs="Times New Roman"/>
          <w:szCs w:val="24"/>
          <w:vertAlign w:val="superscript"/>
        </w:rPr>
        <w:t>8,18</w:t>
      </w:r>
      <w:r w:rsidR="00E268D1">
        <w:rPr>
          <w:rFonts w:ascii="Cambria" w:hAnsi="Cambria"/>
        </w:rPr>
        <w:fldChar w:fldCharType="end"/>
      </w:r>
      <w:r w:rsidR="0068109B">
        <w:rPr>
          <w:rFonts w:ascii="Cambria" w:hAnsi="Cambria"/>
        </w:rPr>
        <w:t xml:space="preserve">.  </w:t>
      </w:r>
      <w:r w:rsidR="00385933">
        <w:rPr>
          <w:rFonts w:ascii="Cambria" w:hAnsi="Cambria"/>
        </w:rPr>
        <w:t xml:space="preserve"> </w:t>
      </w:r>
      <w:r w:rsidR="00515499" w:rsidRPr="00AF7712">
        <w:rPr>
          <w:rFonts w:ascii="Cambria" w:hAnsi="Cambria"/>
        </w:rPr>
        <w:t>The addition of an immune submodel not only improve</w:t>
      </w:r>
      <w:r w:rsidR="00385933">
        <w:rPr>
          <w:rFonts w:ascii="Cambria" w:hAnsi="Cambria"/>
        </w:rPr>
        <w:t>s</w:t>
      </w:r>
      <w:r w:rsidR="00515499" w:rsidRPr="00AF7712">
        <w:rPr>
          <w:rFonts w:ascii="Cambria" w:hAnsi="Cambria"/>
        </w:rPr>
        <w:t xml:space="preserve"> simulation accuracy for T3 and T4 levels but also provide</w:t>
      </w:r>
      <w:r w:rsidR="00460BD5">
        <w:rPr>
          <w:rFonts w:ascii="Cambria" w:hAnsi="Cambria"/>
        </w:rPr>
        <w:t>s</w:t>
      </w:r>
      <w:r w:rsidR="00515499" w:rsidRPr="00AF7712">
        <w:rPr>
          <w:rFonts w:ascii="Cambria" w:hAnsi="Cambria"/>
        </w:rPr>
        <w:t xml:space="preserve"> insight into the quantitative levels of immune components </w:t>
      </w:r>
      <w:r w:rsidR="00385933">
        <w:rPr>
          <w:rFonts w:ascii="Cambria" w:hAnsi="Cambria"/>
        </w:rPr>
        <w:t xml:space="preserve">and their </w:t>
      </w:r>
      <w:r w:rsidR="00460BD5">
        <w:rPr>
          <w:rFonts w:ascii="Cambria" w:hAnsi="Cambria"/>
        </w:rPr>
        <w:t xml:space="preserve">feedforward or feedback </w:t>
      </w:r>
      <w:r w:rsidR="00385933">
        <w:rPr>
          <w:rFonts w:ascii="Cambria" w:hAnsi="Cambria"/>
        </w:rPr>
        <w:t xml:space="preserve">interplay with thyroid </w:t>
      </w:r>
      <w:r w:rsidR="00C41498">
        <w:rPr>
          <w:rFonts w:ascii="Cambria" w:hAnsi="Cambria"/>
        </w:rPr>
        <w:t xml:space="preserve">system variables, </w:t>
      </w:r>
      <w:r w:rsidR="00515499" w:rsidRPr="00AF7712">
        <w:rPr>
          <w:rFonts w:ascii="Cambria" w:hAnsi="Cambria"/>
        </w:rPr>
        <w:t>and how they change over time in Hashimoto’s thyroiditis</w:t>
      </w:r>
      <w:r w:rsidR="0068109B">
        <w:rPr>
          <w:rFonts w:ascii="Cambria" w:hAnsi="Cambria"/>
        </w:rPr>
        <w:t xml:space="preserve">.  </w:t>
      </w:r>
      <w:r w:rsidR="00515499" w:rsidRPr="00AF7712">
        <w:rPr>
          <w:rFonts w:ascii="Cambria" w:hAnsi="Cambria"/>
        </w:rPr>
        <w:t>Clinically, the model may provide physicians with continuous predictions of antibody levels, which often go unmeasured, allowing them to tailor treatment accordingly</w:t>
      </w:r>
      <w:r w:rsidR="008A5127">
        <w:rPr>
          <w:rFonts w:ascii="Cambria" w:hAnsi="Cambria"/>
        </w:rPr>
        <w:t>…</w:t>
      </w:r>
      <w:r w:rsidR="0068109B">
        <w:rPr>
          <w:rFonts w:ascii="Cambria" w:hAnsi="Cambria"/>
        </w:rPr>
        <w:t xml:space="preserve">.  </w:t>
      </w:r>
      <w:r w:rsidR="008A5127" w:rsidRPr="008A5127">
        <w:rPr>
          <w:rFonts w:ascii="Cambria" w:hAnsi="Cambria"/>
          <w:highlight w:val="yellow"/>
        </w:rPr>
        <w:t>TO FINISH</w:t>
      </w:r>
    </w:p>
    <w:p w14:paraId="43E54A8C" w14:textId="77777777" w:rsidR="00AD2228" w:rsidRDefault="00AD2228">
      <w:pPr>
        <w:rPr>
          <w:rFonts w:ascii="Roboto" w:hAnsi="Roboto"/>
          <w:b/>
          <w:bCs/>
          <w:color w:val="1F3864" w:themeColor="accent1" w:themeShade="80"/>
          <w:sz w:val="32"/>
          <w:szCs w:val="32"/>
        </w:rPr>
      </w:pPr>
    </w:p>
    <w:p w14:paraId="6B66D8AA" w14:textId="77777777" w:rsidR="00997685" w:rsidRDefault="00997685">
      <w:pPr>
        <w:rPr>
          <w:rFonts w:ascii="Roboto" w:hAnsi="Roboto"/>
          <w:b/>
          <w:bCs/>
          <w:color w:val="1F3864" w:themeColor="accent1" w:themeShade="80"/>
          <w:sz w:val="32"/>
          <w:szCs w:val="32"/>
        </w:rPr>
      </w:pPr>
    </w:p>
    <w:p w14:paraId="19027A2C" w14:textId="77777777" w:rsidR="00997685" w:rsidRDefault="00997685">
      <w:pPr>
        <w:rPr>
          <w:rFonts w:ascii="Roboto" w:hAnsi="Roboto"/>
          <w:b/>
          <w:bCs/>
          <w:color w:val="1F3864" w:themeColor="accent1" w:themeShade="80"/>
          <w:sz w:val="32"/>
          <w:szCs w:val="32"/>
        </w:rPr>
      </w:pPr>
    </w:p>
    <w:p w14:paraId="4F45DB80" w14:textId="77777777" w:rsidR="00997685" w:rsidRDefault="00997685">
      <w:pPr>
        <w:rPr>
          <w:rFonts w:ascii="Roboto" w:hAnsi="Roboto"/>
          <w:b/>
          <w:bCs/>
          <w:color w:val="1F3864" w:themeColor="accent1" w:themeShade="80"/>
          <w:sz w:val="32"/>
          <w:szCs w:val="32"/>
        </w:rPr>
      </w:pPr>
    </w:p>
    <w:p w14:paraId="6AFF0716" w14:textId="77777777" w:rsidR="00997685" w:rsidRDefault="00997685">
      <w:pPr>
        <w:rPr>
          <w:rFonts w:ascii="Roboto" w:hAnsi="Roboto"/>
          <w:b/>
          <w:bCs/>
          <w:color w:val="1F3864" w:themeColor="accent1" w:themeShade="80"/>
          <w:sz w:val="32"/>
          <w:szCs w:val="32"/>
        </w:rPr>
      </w:pPr>
    </w:p>
    <w:p w14:paraId="5E6A6E03" w14:textId="77777777" w:rsidR="00997685" w:rsidRDefault="00997685">
      <w:pPr>
        <w:rPr>
          <w:rFonts w:ascii="Roboto" w:hAnsi="Roboto"/>
          <w:b/>
          <w:bCs/>
          <w:color w:val="1F3864" w:themeColor="accent1" w:themeShade="80"/>
          <w:sz w:val="32"/>
          <w:szCs w:val="32"/>
        </w:rPr>
      </w:pPr>
    </w:p>
    <w:p w14:paraId="3360649A" w14:textId="77777777" w:rsidR="00997685" w:rsidRDefault="00997685">
      <w:pPr>
        <w:rPr>
          <w:rFonts w:ascii="Roboto" w:hAnsi="Roboto"/>
          <w:b/>
          <w:bCs/>
          <w:color w:val="1F3864" w:themeColor="accent1" w:themeShade="80"/>
          <w:sz w:val="32"/>
          <w:szCs w:val="32"/>
        </w:rPr>
      </w:pPr>
    </w:p>
    <w:p w14:paraId="0DB1CC83" w14:textId="77777777" w:rsidR="00997685" w:rsidRDefault="00997685">
      <w:pPr>
        <w:rPr>
          <w:rFonts w:ascii="Roboto" w:hAnsi="Roboto"/>
          <w:b/>
          <w:bCs/>
          <w:color w:val="1F3864" w:themeColor="accent1" w:themeShade="80"/>
          <w:sz w:val="32"/>
          <w:szCs w:val="32"/>
        </w:rPr>
      </w:pPr>
    </w:p>
    <w:p w14:paraId="7DEF1CE9" w14:textId="77777777" w:rsidR="00997685" w:rsidRDefault="00997685">
      <w:pPr>
        <w:rPr>
          <w:rFonts w:ascii="Roboto" w:hAnsi="Roboto"/>
          <w:b/>
          <w:bCs/>
          <w:color w:val="1F3864" w:themeColor="accent1" w:themeShade="80"/>
          <w:sz w:val="32"/>
          <w:szCs w:val="32"/>
        </w:rPr>
      </w:pPr>
    </w:p>
    <w:p w14:paraId="3B3FC665" w14:textId="77777777" w:rsidR="00997685" w:rsidRDefault="00997685">
      <w:pPr>
        <w:rPr>
          <w:rFonts w:ascii="Roboto" w:hAnsi="Roboto"/>
          <w:b/>
          <w:bCs/>
          <w:color w:val="1F3864" w:themeColor="accent1" w:themeShade="80"/>
          <w:sz w:val="32"/>
          <w:szCs w:val="32"/>
        </w:rPr>
      </w:pPr>
    </w:p>
    <w:p w14:paraId="2D2962F3" w14:textId="77777777" w:rsidR="00997685" w:rsidRDefault="00997685">
      <w:pPr>
        <w:rPr>
          <w:rFonts w:ascii="Roboto" w:hAnsi="Roboto"/>
          <w:b/>
          <w:bCs/>
          <w:color w:val="1F3864" w:themeColor="accent1" w:themeShade="80"/>
          <w:sz w:val="32"/>
          <w:szCs w:val="32"/>
        </w:rPr>
      </w:pPr>
    </w:p>
    <w:p w14:paraId="6BAA6EFE" w14:textId="77777777" w:rsidR="00E268D1" w:rsidRDefault="00E268D1">
      <w:pPr>
        <w:rPr>
          <w:rFonts w:ascii="Roboto" w:hAnsi="Roboto"/>
          <w:b/>
          <w:bCs/>
          <w:color w:val="1F3864" w:themeColor="accent1" w:themeShade="80"/>
          <w:sz w:val="32"/>
          <w:szCs w:val="32"/>
        </w:rPr>
      </w:pPr>
    </w:p>
    <w:p w14:paraId="28435B26" w14:textId="77777777" w:rsidR="006D0B50" w:rsidRDefault="00940D33" w:rsidP="006D0B50">
      <w:pPr>
        <w:pStyle w:val="Bibliography"/>
        <w:spacing w:line="276" w:lineRule="auto"/>
        <w:rPr>
          <w:rFonts w:ascii="Roboto" w:hAnsi="Roboto"/>
          <w:b/>
          <w:bCs/>
          <w:color w:val="1F3864" w:themeColor="accent1" w:themeShade="80"/>
          <w:sz w:val="32"/>
          <w:szCs w:val="32"/>
        </w:rPr>
      </w:pPr>
      <w:r w:rsidRPr="00940D33">
        <w:rPr>
          <w:rFonts w:ascii="Roboto" w:hAnsi="Roboto"/>
          <w:b/>
          <w:bCs/>
          <w:color w:val="1F3864" w:themeColor="accent1" w:themeShade="80"/>
          <w:sz w:val="32"/>
          <w:szCs w:val="32"/>
        </w:rPr>
        <w:lastRenderedPageBreak/>
        <w:t>References</w:t>
      </w:r>
    </w:p>
    <w:p w14:paraId="00843994" w14:textId="72404FD4" w:rsidR="004626F7" w:rsidRPr="004626F7" w:rsidRDefault="00E268D1" w:rsidP="006D0B50">
      <w:pPr>
        <w:pStyle w:val="Bibliography"/>
        <w:spacing w:line="276" w:lineRule="auto"/>
        <w:rPr>
          <w:rFonts w:ascii="Cambria" w:hAnsi="Cambria"/>
          <w:sz w:val="24"/>
        </w:rPr>
      </w:pPr>
      <w:r>
        <w:rPr>
          <w:rFonts w:ascii="Cambria" w:hAnsi="Cambria"/>
        </w:rPr>
        <w:fldChar w:fldCharType="begin"/>
      </w:r>
      <w:r>
        <w:rPr>
          <w:rFonts w:ascii="Cambria" w:hAnsi="Cambria"/>
        </w:rPr>
        <w:instrText xml:space="preserve"> ADDIN ZOTERO_BIBL {"uncited":[],"omitted":[],"custom":[]} CSL_BIBLIOGRAPHY </w:instrText>
      </w:r>
      <w:r>
        <w:rPr>
          <w:rFonts w:ascii="Cambria" w:hAnsi="Cambria"/>
        </w:rPr>
        <w:fldChar w:fldCharType="separate"/>
      </w:r>
      <w:r w:rsidR="004626F7" w:rsidRPr="004626F7">
        <w:rPr>
          <w:rFonts w:ascii="Cambria" w:hAnsi="Cambria"/>
          <w:sz w:val="24"/>
        </w:rPr>
        <w:t>1.</w:t>
      </w:r>
      <w:r w:rsidR="004626F7" w:rsidRPr="004626F7">
        <w:rPr>
          <w:rFonts w:ascii="Cambria" w:hAnsi="Cambria"/>
          <w:sz w:val="24"/>
        </w:rPr>
        <w:tab/>
        <w:t xml:space="preserve">Hollowell, J. G. </w:t>
      </w:r>
      <w:r w:rsidR="004626F7" w:rsidRPr="004626F7">
        <w:rPr>
          <w:rFonts w:ascii="Cambria" w:hAnsi="Cambria"/>
          <w:i/>
          <w:iCs/>
          <w:sz w:val="24"/>
        </w:rPr>
        <w:t>et al.</w:t>
      </w:r>
      <w:r w:rsidR="004626F7" w:rsidRPr="004626F7">
        <w:rPr>
          <w:rFonts w:ascii="Cambria" w:hAnsi="Cambria"/>
          <w:sz w:val="24"/>
        </w:rPr>
        <w:t xml:space="preserve"> Serum TSH, </w:t>
      </w:r>
      <w:proofErr w:type="gramStart"/>
      <w:r w:rsidR="004626F7" w:rsidRPr="004626F7">
        <w:rPr>
          <w:rFonts w:ascii="Cambria" w:hAnsi="Cambria"/>
          <w:sz w:val="24"/>
        </w:rPr>
        <w:t>T(</w:t>
      </w:r>
      <w:proofErr w:type="gramEnd"/>
      <w:r w:rsidR="004626F7" w:rsidRPr="004626F7">
        <w:rPr>
          <w:rFonts w:ascii="Cambria" w:hAnsi="Cambria"/>
          <w:sz w:val="24"/>
        </w:rPr>
        <w:t xml:space="preserve">4), and thyroid antibodies in the United States population (1988 to 1994): National Health and Nutrition Examination Survey (NHANES III). </w:t>
      </w:r>
      <w:r w:rsidR="004626F7" w:rsidRPr="004626F7">
        <w:rPr>
          <w:rFonts w:ascii="Cambria" w:hAnsi="Cambria"/>
          <w:i/>
          <w:iCs/>
          <w:sz w:val="24"/>
        </w:rPr>
        <w:t xml:space="preserve">J. Clin. Endocrinol. </w:t>
      </w:r>
      <w:proofErr w:type="spellStart"/>
      <w:r w:rsidR="004626F7" w:rsidRPr="004626F7">
        <w:rPr>
          <w:rFonts w:ascii="Cambria" w:hAnsi="Cambria"/>
          <w:i/>
          <w:iCs/>
          <w:sz w:val="24"/>
        </w:rPr>
        <w:t>Metab</w:t>
      </w:r>
      <w:proofErr w:type="spellEnd"/>
      <w:r w:rsidR="004626F7" w:rsidRPr="004626F7">
        <w:rPr>
          <w:rFonts w:ascii="Cambria" w:hAnsi="Cambria"/>
          <w:i/>
          <w:iCs/>
          <w:sz w:val="24"/>
        </w:rPr>
        <w:t>.</w:t>
      </w:r>
      <w:r w:rsidR="004626F7" w:rsidRPr="004626F7">
        <w:rPr>
          <w:rFonts w:ascii="Cambria" w:hAnsi="Cambria"/>
          <w:sz w:val="24"/>
        </w:rPr>
        <w:t xml:space="preserve"> </w:t>
      </w:r>
      <w:r w:rsidR="004626F7" w:rsidRPr="004626F7">
        <w:rPr>
          <w:rFonts w:ascii="Cambria" w:hAnsi="Cambria"/>
          <w:b/>
          <w:bCs/>
          <w:sz w:val="24"/>
        </w:rPr>
        <w:t>87</w:t>
      </w:r>
      <w:r w:rsidR="004626F7" w:rsidRPr="004626F7">
        <w:rPr>
          <w:rFonts w:ascii="Cambria" w:hAnsi="Cambria"/>
          <w:sz w:val="24"/>
        </w:rPr>
        <w:t>, 489–499 (2002).</w:t>
      </w:r>
    </w:p>
    <w:p w14:paraId="6BA18621"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2.</w:t>
      </w:r>
      <w:r w:rsidRPr="004626F7">
        <w:rPr>
          <w:rFonts w:ascii="Cambria" w:hAnsi="Cambria"/>
          <w:sz w:val="24"/>
        </w:rPr>
        <w:tab/>
        <w:t xml:space="preserve">Ragusa, F. </w:t>
      </w:r>
      <w:r w:rsidRPr="004626F7">
        <w:rPr>
          <w:rFonts w:ascii="Cambria" w:hAnsi="Cambria"/>
          <w:i/>
          <w:iCs/>
          <w:sz w:val="24"/>
        </w:rPr>
        <w:t>et al.</w:t>
      </w:r>
      <w:r w:rsidRPr="004626F7">
        <w:rPr>
          <w:rFonts w:ascii="Cambria" w:hAnsi="Cambria"/>
          <w:sz w:val="24"/>
        </w:rPr>
        <w:t xml:space="preserve"> </w:t>
      </w:r>
      <w:proofErr w:type="spellStart"/>
      <w:r w:rsidRPr="004626F7">
        <w:rPr>
          <w:rFonts w:ascii="Cambria" w:hAnsi="Cambria"/>
          <w:sz w:val="24"/>
        </w:rPr>
        <w:t>Hashimotos</w:t>
      </w:r>
      <w:proofErr w:type="spellEnd"/>
      <w:r w:rsidRPr="004626F7">
        <w:rPr>
          <w:rFonts w:ascii="Cambria" w:hAnsi="Cambria"/>
          <w:sz w:val="24"/>
        </w:rPr>
        <w:t xml:space="preserve">’ thyroiditis: Epidemiology, pathogenesis, </w:t>
      </w:r>
      <w:proofErr w:type="gramStart"/>
      <w:r w:rsidRPr="004626F7">
        <w:rPr>
          <w:rFonts w:ascii="Cambria" w:hAnsi="Cambria"/>
          <w:sz w:val="24"/>
        </w:rPr>
        <w:t>clinic</w:t>
      </w:r>
      <w:proofErr w:type="gramEnd"/>
      <w:r w:rsidRPr="004626F7">
        <w:rPr>
          <w:rFonts w:ascii="Cambria" w:hAnsi="Cambria"/>
          <w:sz w:val="24"/>
        </w:rPr>
        <w:t xml:space="preserve"> and therapy. </w:t>
      </w:r>
      <w:r w:rsidRPr="004626F7">
        <w:rPr>
          <w:rFonts w:ascii="Cambria" w:hAnsi="Cambria"/>
          <w:i/>
          <w:iCs/>
          <w:sz w:val="24"/>
        </w:rPr>
        <w:t xml:space="preserve">Best </w:t>
      </w:r>
      <w:proofErr w:type="spellStart"/>
      <w:r w:rsidRPr="004626F7">
        <w:rPr>
          <w:rFonts w:ascii="Cambria" w:hAnsi="Cambria"/>
          <w:i/>
          <w:iCs/>
          <w:sz w:val="24"/>
        </w:rPr>
        <w:t>Pract</w:t>
      </w:r>
      <w:proofErr w:type="spellEnd"/>
      <w:r w:rsidRPr="004626F7">
        <w:rPr>
          <w:rFonts w:ascii="Cambria" w:hAnsi="Cambria"/>
          <w:i/>
          <w:iCs/>
          <w:sz w:val="24"/>
        </w:rPr>
        <w:t xml:space="preserve">. Res. Clin. Endocrinol. </w:t>
      </w:r>
      <w:proofErr w:type="spellStart"/>
      <w:r w:rsidRPr="004626F7">
        <w:rPr>
          <w:rFonts w:ascii="Cambria" w:hAnsi="Cambria"/>
          <w:i/>
          <w:iCs/>
          <w:sz w:val="24"/>
        </w:rPr>
        <w:t>Metab</w:t>
      </w:r>
      <w:proofErr w:type="spellEnd"/>
      <w:r w:rsidRPr="004626F7">
        <w:rPr>
          <w:rFonts w:ascii="Cambria" w:hAnsi="Cambria"/>
          <w:i/>
          <w:iCs/>
          <w:sz w:val="24"/>
        </w:rPr>
        <w:t>.</w:t>
      </w:r>
      <w:r w:rsidRPr="004626F7">
        <w:rPr>
          <w:rFonts w:ascii="Cambria" w:hAnsi="Cambria"/>
          <w:sz w:val="24"/>
        </w:rPr>
        <w:t xml:space="preserve"> </w:t>
      </w:r>
      <w:r w:rsidRPr="004626F7">
        <w:rPr>
          <w:rFonts w:ascii="Cambria" w:hAnsi="Cambria"/>
          <w:b/>
          <w:bCs/>
          <w:sz w:val="24"/>
        </w:rPr>
        <w:t>33</w:t>
      </w:r>
      <w:r w:rsidRPr="004626F7">
        <w:rPr>
          <w:rFonts w:ascii="Cambria" w:hAnsi="Cambria"/>
          <w:sz w:val="24"/>
        </w:rPr>
        <w:t>, 101367 (2019).</w:t>
      </w:r>
    </w:p>
    <w:p w14:paraId="2EA39601"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3.</w:t>
      </w:r>
      <w:r w:rsidRPr="004626F7">
        <w:rPr>
          <w:rFonts w:ascii="Cambria" w:hAnsi="Cambria"/>
          <w:sz w:val="24"/>
        </w:rPr>
        <w:tab/>
        <w:t xml:space="preserve">Fröhlich, E. &amp; Wahl, R. Thyroid Autoimmunity: Role of Anti-thyroid Antibodies in Thyroid and Extra-Thyroidal Diseases. </w:t>
      </w:r>
      <w:r w:rsidRPr="004626F7">
        <w:rPr>
          <w:rFonts w:ascii="Cambria" w:hAnsi="Cambria"/>
          <w:i/>
          <w:iCs/>
          <w:sz w:val="24"/>
        </w:rPr>
        <w:t>Front. Immunol.</w:t>
      </w:r>
      <w:r w:rsidRPr="004626F7">
        <w:rPr>
          <w:rFonts w:ascii="Cambria" w:hAnsi="Cambria"/>
          <w:sz w:val="24"/>
        </w:rPr>
        <w:t xml:space="preserve"> </w:t>
      </w:r>
      <w:r w:rsidRPr="004626F7">
        <w:rPr>
          <w:rFonts w:ascii="Cambria" w:hAnsi="Cambria"/>
          <w:b/>
          <w:bCs/>
          <w:sz w:val="24"/>
        </w:rPr>
        <w:t>8</w:t>
      </w:r>
      <w:r w:rsidRPr="004626F7">
        <w:rPr>
          <w:rFonts w:ascii="Cambria" w:hAnsi="Cambria"/>
          <w:sz w:val="24"/>
        </w:rPr>
        <w:t>, (2017).</w:t>
      </w:r>
    </w:p>
    <w:p w14:paraId="54BE66AD"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4.</w:t>
      </w:r>
      <w:r w:rsidRPr="004626F7">
        <w:rPr>
          <w:rFonts w:ascii="Cambria" w:hAnsi="Cambria"/>
          <w:sz w:val="24"/>
        </w:rPr>
        <w:tab/>
        <w:t xml:space="preserve">Ralli, M. </w:t>
      </w:r>
      <w:r w:rsidRPr="004626F7">
        <w:rPr>
          <w:rFonts w:ascii="Cambria" w:hAnsi="Cambria"/>
          <w:i/>
          <w:iCs/>
          <w:sz w:val="24"/>
        </w:rPr>
        <w:t>et al.</w:t>
      </w:r>
      <w:r w:rsidRPr="004626F7">
        <w:rPr>
          <w:rFonts w:ascii="Cambria" w:hAnsi="Cambria"/>
          <w:sz w:val="24"/>
        </w:rPr>
        <w:t xml:space="preserve"> Hashimoto’s thyroiditis: An update on pathogenic mechanisms, diagnostic protocols, therapeutic strategies, and potential malignant transformation. </w:t>
      </w:r>
      <w:proofErr w:type="spellStart"/>
      <w:r w:rsidRPr="004626F7">
        <w:rPr>
          <w:rFonts w:ascii="Cambria" w:hAnsi="Cambria"/>
          <w:i/>
          <w:iCs/>
          <w:sz w:val="24"/>
        </w:rPr>
        <w:t>Autoimmun</w:t>
      </w:r>
      <w:proofErr w:type="spellEnd"/>
      <w:r w:rsidRPr="004626F7">
        <w:rPr>
          <w:rFonts w:ascii="Cambria" w:hAnsi="Cambria"/>
          <w:i/>
          <w:iCs/>
          <w:sz w:val="24"/>
        </w:rPr>
        <w:t>. Rev.</w:t>
      </w:r>
      <w:r w:rsidRPr="004626F7">
        <w:rPr>
          <w:rFonts w:ascii="Cambria" w:hAnsi="Cambria"/>
          <w:sz w:val="24"/>
        </w:rPr>
        <w:t xml:space="preserve"> </w:t>
      </w:r>
      <w:r w:rsidRPr="004626F7">
        <w:rPr>
          <w:rFonts w:ascii="Cambria" w:hAnsi="Cambria"/>
          <w:b/>
          <w:bCs/>
          <w:sz w:val="24"/>
        </w:rPr>
        <w:t>19</w:t>
      </w:r>
      <w:r w:rsidRPr="004626F7">
        <w:rPr>
          <w:rFonts w:ascii="Cambria" w:hAnsi="Cambria"/>
          <w:sz w:val="24"/>
        </w:rPr>
        <w:t>, 102649 (2020).</w:t>
      </w:r>
    </w:p>
    <w:p w14:paraId="2775CB2C" w14:textId="077C6315" w:rsidR="004626F7" w:rsidRPr="004626F7" w:rsidRDefault="004626F7" w:rsidP="006D0B50">
      <w:pPr>
        <w:pStyle w:val="Bibliography"/>
        <w:spacing w:line="276" w:lineRule="auto"/>
        <w:rPr>
          <w:rFonts w:ascii="Cambria" w:hAnsi="Cambria"/>
          <w:sz w:val="24"/>
        </w:rPr>
      </w:pPr>
      <w:r w:rsidRPr="004626F7">
        <w:rPr>
          <w:rFonts w:ascii="Cambria" w:hAnsi="Cambria"/>
          <w:sz w:val="24"/>
        </w:rPr>
        <w:t>5.</w:t>
      </w:r>
      <w:r w:rsidRPr="004626F7">
        <w:rPr>
          <w:rFonts w:ascii="Cambria" w:hAnsi="Cambria"/>
          <w:sz w:val="24"/>
        </w:rPr>
        <w:tab/>
        <w:t>Jing, L. &amp; Zhang, Q. Intrathyroidal feedforward and feedback network regulating thyroid h</w:t>
      </w:r>
      <w:r>
        <w:rPr>
          <w:rFonts w:ascii="Cambria" w:hAnsi="Cambria"/>
          <w:sz w:val="24"/>
        </w:rPr>
        <w:tab/>
        <w:t>`</w:t>
      </w:r>
      <w:proofErr w:type="spellStart"/>
      <w:r w:rsidRPr="004626F7">
        <w:rPr>
          <w:rFonts w:ascii="Cambria" w:hAnsi="Cambria"/>
          <w:sz w:val="24"/>
        </w:rPr>
        <w:t>ormone</w:t>
      </w:r>
      <w:proofErr w:type="spellEnd"/>
      <w:r w:rsidRPr="004626F7">
        <w:rPr>
          <w:rFonts w:ascii="Cambria" w:hAnsi="Cambria"/>
          <w:sz w:val="24"/>
        </w:rPr>
        <w:t xml:space="preserve"> synthesis and secretion. </w:t>
      </w:r>
      <w:r w:rsidRPr="004626F7">
        <w:rPr>
          <w:rFonts w:ascii="Cambria" w:hAnsi="Cambria"/>
          <w:i/>
          <w:iCs/>
          <w:sz w:val="24"/>
        </w:rPr>
        <w:t>Front. Endocrinol.</w:t>
      </w:r>
      <w:r w:rsidRPr="004626F7">
        <w:rPr>
          <w:rFonts w:ascii="Cambria" w:hAnsi="Cambria"/>
          <w:sz w:val="24"/>
        </w:rPr>
        <w:t xml:space="preserve"> </w:t>
      </w:r>
      <w:r w:rsidRPr="004626F7">
        <w:rPr>
          <w:rFonts w:ascii="Cambria" w:hAnsi="Cambria"/>
          <w:b/>
          <w:bCs/>
          <w:sz w:val="24"/>
        </w:rPr>
        <w:t>13</w:t>
      </w:r>
      <w:r w:rsidRPr="004626F7">
        <w:rPr>
          <w:rFonts w:ascii="Cambria" w:hAnsi="Cambria"/>
          <w:sz w:val="24"/>
        </w:rPr>
        <w:t>, (2022).</w:t>
      </w:r>
    </w:p>
    <w:p w14:paraId="6D002608"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6.</w:t>
      </w:r>
      <w:r w:rsidRPr="004626F7">
        <w:rPr>
          <w:rFonts w:ascii="Cambria" w:hAnsi="Cambria"/>
          <w:sz w:val="24"/>
        </w:rPr>
        <w:tab/>
        <w:t xml:space="preserve">Jara, E. L. </w:t>
      </w:r>
      <w:r w:rsidRPr="004626F7">
        <w:rPr>
          <w:rFonts w:ascii="Cambria" w:hAnsi="Cambria"/>
          <w:i/>
          <w:iCs/>
          <w:sz w:val="24"/>
        </w:rPr>
        <w:t>et al.</w:t>
      </w:r>
      <w:r w:rsidRPr="004626F7">
        <w:rPr>
          <w:rFonts w:ascii="Cambria" w:hAnsi="Cambria"/>
          <w:sz w:val="24"/>
        </w:rPr>
        <w:t xml:space="preserve"> Modulating the function of the immune system by thyroid hormones and thyrotropin. </w:t>
      </w:r>
      <w:r w:rsidRPr="004626F7">
        <w:rPr>
          <w:rFonts w:ascii="Cambria" w:hAnsi="Cambria"/>
          <w:i/>
          <w:iCs/>
          <w:sz w:val="24"/>
        </w:rPr>
        <w:t>Immunol. Lett.</w:t>
      </w:r>
      <w:r w:rsidRPr="004626F7">
        <w:rPr>
          <w:rFonts w:ascii="Cambria" w:hAnsi="Cambria"/>
          <w:sz w:val="24"/>
        </w:rPr>
        <w:t xml:space="preserve"> </w:t>
      </w:r>
      <w:r w:rsidRPr="004626F7">
        <w:rPr>
          <w:rFonts w:ascii="Cambria" w:hAnsi="Cambria"/>
          <w:b/>
          <w:bCs/>
          <w:sz w:val="24"/>
        </w:rPr>
        <w:t>184</w:t>
      </w:r>
      <w:r w:rsidRPr="004626F7">
        <w:rPr>
          <w:rFonts w:ascii="Cambria" w:hAnsi="Cambria"/>
          <w:sz w:val="24"/>
        </w:rPr>
        <w:t>, 76–83 (2017).</w:t>
      </w:r>
    </w:p>
    <w:p w14:paraId="39BFF2F3"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7.</w:t>
      </w:r>
      <w:r w:rsidRPr="004626F7">
        <w:rPr>
          <w:rFonts w:ascii="Cambria" w:hAnsi="Cambria"/>
          <w:sz w:val="24"/>
        </w:rPr>
        <w:tab/>
      </w:r>
      <w:proofErr w:type="spellStart"/>
      <w:r w:rsidRPr="004626F7">
        <w:rPr>
          <w:rFonts w:ascii="Cambria" w:hAnsi="Cambria"/>
          <w:sz w:val="24"/>
        </w:rPr>
        <w:t>Wenzek</w:t>
      </w:r>
      <w:proofErr w:type="spellEnd"/>
      <w:r w:rsidRPr="004626F7">
        <w:rPr>
          <w:rFonts w:ascii="Cambria" w:hAnsi="Cambria"/>
          <w:sz w:val="24"/>
        </w:rPr>
        <w:t xml:space="preserve">, C. </w:t>
      </w:r>
      <w:r w:rsidRPr="004626F7">
        <w:rPr>
          <w:rFonts w:ascii="Cambria" w:hAnsi="Cambria"/>
          <w:i/>
          <w:iCs/>
          <w:sz w:val="24"/>
        </w:rPr>
        <w:t>et al.</w:t>
      </w:r>
      <w:r w:rsidRPr="004626F7">
        <w:rPr>
          <w:rFonts w:ascii="Cambria" w:hAnsi="Cambria"/>
          <w:sz w:val="24"/>
        </w:rPr>
        <w:t xml:space="preserve"> The interplay of thyroid hormones and the immune system – where we stand and why we need to know about it. </w:t>
      </w:r>
      <w:r w:rsidRPr="004626F7">
        <w:rPr>
          <w:rFonts w:ascii="Cambria" w:hAnsi="Cambria"/>
          <w:i/>
          <w:iCs/>
          <w:sz w:val="24"/>
        </w:rPr>
        <w:t>Eur. J. Endocrinol.</w:t>
      </w:r>
      <w:r w:rsidRPr="004626F7">
        <w:rPr>
          <w:rFonts w:ascii="Cambria" w:hAnsi="Cambria"/>
          <w:sz w:val="24"/>
        </w:rPr>
        <w:t xml:space="preserve"> </w:t>
      </w:r>
      <w:r w:rsidRPr="004626F7">
        <w:rPr>
          <w:rFonts w:ascii="Cambria" w:hAnsi="Cambria"/>
          <w:b/>
          <w:bCs/>
          <w:sz w:val="24"/>
        </w:rPr>
        <w:t>186</w:t>
      </w:r>
      <w:r w:rsidRPr="004626F7">
        <w:rPr>
          <w:rFonts w:ascii="Cambria" w:hAnsi="Cambria"/>
          <w:sz w:val="24"/>
        </w:rPr>
        <w:t>, R65–R77 (2022).</w:t>
      </w:r>
    </w:p>
    <w:p w14:paraId="13D81970"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8.</w:t>
      </w:r>
      <w:r w:rsidRPr="004626F7">
        <w:rPr>
          <w:rFonts w:ascii="Cambria" w:hAnsi="Cambria"/>
          <w:sz w:val="24"/>
        </w:rPr>
        <w:tab/>
        <w:t xml:space="preserve">Cruz-Loya, M., Chu, B. B., </w:t>
      </w:r>
      <w:proofErr w:type="spellStart"/>
      <w:r w:rsidRPr="004626F7">
        <w:rPr>
          <w:rFonts w:ascii="Cambria" w:hAnsi="Cambria"/>
          <w:sz w:val="24"/>
        </w:rPr>
        <w:t>Jonklaas</w:t>
      </w:r>
      <w:proofErr w:type="spellEnd"/>
      <w:r w:rsidRPr="004626F7">
        <w:rPr>
          <w:rFonts w:ascii="Cambria" w:hAnsi="Cambria"/>
          <w:sz w:val="24"/>
        </w:rPr>
        <w:t xml:space="preserve">, J., Schneider, D. F. &amp; DiStefano, J. Optimized Replacement T4 and T4+T3 Dosing in Male and Female Hypothyroid Patients </w:t>
      </w:r>
      <w:proofErr w:type="gramStart"/>
      <w:r w:rsidRPr="004626F7">
        <w:rPr>
          <w:rFonts w:ascii="Cambria" w:hAnsi="Cambria"/>
          <w:sz w:val="24"/>
        </w:rPr>
        <w:t>With</w:t>
      </w:r>
      <w:proofErr w:type="gramEnd"/>
      <w:r w:rsidRPr="004626F7">
        <w:rPr>
          <w:rFonts w:ascii="Cambria" w:hAnsi="Cambria"/>
          <w:sz w:val="24"/>
        </w:rPr>
        <w:t xml:space="preserve"> Different BMIs Using a Personalized Mechanistic Model of Thyroid Hormone Regulation Dynamics. </w:t>
      </w:r>
      <w:r w:rsidRPr="004626F7">
        <w:rPr>
          <w:rFonts w:ascii="Cambria" w:hAnsi="Cambria"/>
          <w:i/>
          <w:iCs/>
          <w:sz w:val="24"/>
        </w:rPr>
        <w:t>Front. Endocrinol.</w:t>
      </w:r>
      <w:r w:rsidRPr="004626F7">
        <w:rPr>
          <w:rFonts w:ascii="Cambria" w:hAnsi="Cambria"/>
          <w:sz w:val="24"/>
        </w:rPr>
        <w:t xml:space="preserve"> </w:t>
      </w:r>
      <w:r w:rsidRPr="004626F7">
        <w:rPr>
          <w:rFonts w:ascii="Cambria" w:hAnsi="Cambria"/>
          <w:b/>
          <w:bCs/>
          <w:sz w:val="24"/>
        </w:rPr>
        <w:t>13</w:t>
      </w:r>
      <w:r w:rsidRPr="004626F7">
        <w:rPr>
          <w:rFonts w:ascii="Cambria" w:hAnsi="Cambria"/>
          <w:sz w:val="24"/>
        </w:rPr>
        <w:t>, 888429 (2022).</w:t>
      </w:r>
    </w:p>
    <w:p w14:paraId="6454AA43"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9.</w:t>
      </w:r>
      <w:r w:rsidRPr="004626F7">
        <w:rPr>
          <w:rFonts w:ascii="Cambria" w:hAnsi="Cambria"/>
          <w:sz w:val="24"/>
        </w:rPr>
        <w:tab/>
        <w:t xml:space="preserve">Thakar, J., </w:t>
      </w:r>
      <w:proofErr w:type="spellStart"/>
      <w:r w:rsidRPr="004626F7">
        <w:rPr>
          <w:rFonts w:ascii="Cambria" w:hAnsi="Cambria"/>
          <w:sz w:val="24"/>
        </w:rPr>
        <w:t>Poss</w:t>
      </w:r>
      <w:proofErr w:type="spellEnd"/>
      <w:r w:rsidRPr="004626F7">
        <w:rPr>
          <w:rFonts w:ascii="Cambria" w:hAnsi="Cambria"/>
          <w:sz w:val="24"/>
        </w:rPr>
        <w:t xml:space="preserve">, M., Albert, R., Long, G. H. &amp; Zhang, R. Dynamic models of immune responses: what is the ideal level of detail? </w:t>
      </w:r>
      <w:r w:rsidRPr="004626F7">
        <w:rPr>
          <w:rFonts w:ascii="Cambria" w:hAnsi="Cambria"/>
          <w:i/>
          <w:iCs/>
          <w:sz w:val="24"/>
        </w:rPr>
        <w:t>Theor. Biol. Med. Model.</w:t>
      </w:r>
      <w:r w:rsidRPr="004626F7">
        <w:rPr>
          <w:rFonts w:ascii="Cambria" w:hAnsi="Cambria"/>
          <w:sz w:val="24"/>
        </w:rPr>
        <w:t xml:space="preserve"> </w:t>
      </w:r>
      <w:r w:rsidRPr="004626F7">
        <w:rPr>
          <w:rFonts w:ascii="Cambria" w:hAnsi="Cambria"/>
          <w:b/>
          <w:bCs/>
          <w:sz w:val="24"/>
        </w:rPr>
        <w:t>7</w:t>
      </w:r>
      <w:r w:rsidRPr="004626F7">
        <w:rPr>
          <w:rFonts w:ascii="Cambria" w:hAnsi="Cambria"/>
          <w:sz w:val="24"/>
        </w:rPr>
        <w:t>, 35 (2010).</w:t>
      </w:r>
    </w:p>
    <w:p w14:paraId="1F14BE9C"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10.</w:t>
      </w:r>
      <w:r w:rsidRPr="004626F7">
        <w:rPr>
          <w:rFonts w:ascii="Cambria" w:hAnsi="Cambria"/>
          <w:sz w:val="24"/>
        </w:rPr>
        <w:tab/>
        <w:t xml:space="preserve">Pandiyan, B., Merrill, S. J., Di Bari, F., Antonelli, A. &amp; </w:t>
      </w:r>
      <w:proofErr w:type="spellStart"/>
      <w:r w:rsidRPr="004626F7">
        <w:rPr>
          <w:rFonts w:ascii="Cambria" w:hAnsi="Cambria"/>
          <w:sz w:val="24"/>
        </w:rPr>
        <w:t>Benvenga</w:t>
      </w:r>
      <w:proofErr w:type="spellEnd"/>
      <w:r w:rsidRPr="004626F7">
        <w:rPr>
          <w:rFonts w:ascii="Cambria" w:hAnsi="Cambria"/>
          <w:sz w:val="24"/>
        </w:rPr>
        <w:t xml:space="preserve">, S. A patient-specific treatment model for Graves’ hyperthyroidism. </w:t>
      </w:r>
      <w:r w:rsidRPr="004626F7">
        <w:rPr>
          <w:rFonts w:ascii="Cambria" w:hAnsi="Cambria"/>
          <w:i/>
          <w:iCs/>
          <w:sz w:val="24"/>
        </w:rPr>
        <w:t>Theor. Biol. Med. Model.</w:t>
      </w:r>
      <w:r w:rsidRPr="004626F7">
        <w:rPr>
          <w:rFonts w:ascii="Cambria" w:hAnsi="Cambria"/>
          <w:sz w:val="24"/>
        </w:rPr>
        <w:t xml:space="preserve"> </w:t>
      </w:r>
      <w:r w:rsidRPr="004626F7">
        <w:rPr>
          <w:rFonts w:ascii="Cambria" w:hAnsi="Cambria"/>
          <w:b/>
          <w:bCs/>
          <w:sz w:val="24"/>
        </w:rPr>
        <w:t>15</w:t>
      </w:r>
      <w:r w:rsidRPr="004626F7">
        <w:rPr>
          <w:rFonts w:ascii="Cambria" w:hAnsi="Cambria"/>
          <w:sz w:val="24"/>
        </w:rPr>
        <w:t>, 1 (2018).</w:t>
      </w:r>
    </w:p>
    <w:p w14:paraId="79E11A38"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11.</w:t>
      </w:r>
      <w:r w:rsidRPr="004626F7">
        <w:rPr>
          <w:rFonts w:ascii="Cambria" w:hAnsi="Cambria"/>
          <w:sz w:val="24"/>
        </w:rPr>
        <w:tab/>
      </w:r>
      <w:proofErr w:type="spellStart"/>
      <w:r w:rsidRPr="004626F7">
        <w:rPr>
          <w:rFonts w:ascii="Cambria" w:hAnsi="Cambria"/>
          <w:sz w:val="24"/>
        </w:rPr>
        <w:t>Atitey</w:t>
      </w:r>
      <w:proofErr w:type="spellEnd"/>
      <w:r w:rsidRPr="004626F7">
        <w:rPr>
          <w:rFonts w:ascii="Cambria" w:hAnsi="Cambria"/>
          <w:sz w:val="24"/>
        </w:rPr>
        <w:t xml:space="preserve">, K. &amp; </w:t>
      </w:r>
      <w:proofErr w:type="spellStart"/>
      <w:r w:rsidRPr="004626F7">
        <w:rPr>
          <w:rFonts w:ascii="Cambria" w:hAnsi="Cambria"/>
          <w:sz w:val="24"/>
        </w:rPr>
        <w:t>Anchang</w:t>
      </w:r>
      <w:proofErr w:type="spellEnd"/>
      <w:r w:rsidRPr="004626F7">
        <w:rPr>
          <w:rFonts w:ascii="Cambria" w:hAnsi="Cambria"/>
          <w:sz w:val="24"/>
        </w:rPr>
        <w:t xml:space="preserve">, B. Mathematical Modeling of Proliferative Immune Response Initiated by Interactions Between Classical Antigen-Presenting Cells Under Joint Antagonistic IL-2 and IL-4 Signaling. </w:t>
      </w:r>
      <w:r w:rsidRPr="004626F7">
        <w:rPr>
          <w:rFonts w:ascii="Cambria" w:hAnsi="Cambria"/>
          <w:i/>
          <w:iCs/>
          <w:sz w:val="24"/>
        </w:rPr>
        <w:t xml:space="preserve">Front. Mol. </w:t>
      </w:r>
      <w:proofErr w:type="spellStart"/>
      <w:r w:rsidRPr="004626F7">
        <w:rPr>
          <w:rFonts w:ascii="Cambria" w:hAnsi="Cambria"/>
          <w:i/>
          <w:iCs/>
          <w:sz w:val="24"/>
        </w:rPr>
        <w:t>Biosci</w:t>
      </w:r>
      <w:proofErr w:type="spellEnd"/>
      <w:r w:rsidRPr="004626F7">
        <w:rPr>
          <w:rFonts w:ascii="Cambria" w:hAnsi="Cambria"/>
          <w:i/>
          <w:iCs/>
          <w:sz w:val="24"/>
        </w:rPr>
        <w:t>.</w:t>
      </w:r>
      <w:r w:rsidRPr="004626F7">
        <w:rPr>
          <w:rFonts w:ascii="Cambria" w:hAnsi="Cambria"/>
          <w:sz w:val="24"/>
        </w:rPr>
        <w:t xml:space="preserve"> </w:t>
      </w:r>
      <w:r w:rsidRPr="004626F7">
        <w:rPr>
          <w:rFonts w:ascii="Cambria" w:hAnsi="Cambria"/>
          <w:b/>
          <w:bCs/>
          <w:sz w:val="24"/>
        </w:rPr>
        <w:t>9</w:t>
      </w:r>
      <w:r w:rsidRPr="004626F7">
        <w:rPr>
          <w:rFonts w:ascii="Cambria" w:hAnsi="Cambria"/>
          <w:sz w:val="24"/>
        </w:rPr>
        <w:t>, (2022).</w:t>
      </w:r>
    </w:p>
    <w:p w14:paraId="4BB7D559"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12.</w:t>
      </w:r>
      <w:r w:rsidRPr="004626F7">
        <w:rPr>
          <w:rFonts w:ascii="Cambria" w:hAnsi="Cambria"/>
          <w:sz w:val="24"/>
        </w:rPr>
        <w:tab/>
        <w:t xml:space="preserve">Conlon, P. J., Tyler, S., </w:t>
      </w:r>
      <w:proofErr w:type="spellStart"/>
      <w:r w:rsidRPr="004626F7">
        <w:rPr>
          <w:rFonts w:ascii="Cambria" w:hAnsi="Cambria"/>
          <w:sz w:val="24"/>
        </w:rPr>
        <w:t>Grabstein</w:t>
      </w:r>
      <w:proofErr w:type="spellEnd"/>
      <w:r w:rsidRPr="004626F7">
        <w:rPr>
          <w:rFonts w:ascii="Cambria" w:hAnsi="Cambria"/>
          <w:sz w:val="24"/>
        </w:rPr>
        <w:t xml:space="preserve">, K. H. &amp; Morrissey, P. Interleukin-4 (B-cell stimulatory factor-1) augments the in vivo generation of cytotoxic cells in immunosuppressed animals. </w:t>
      </w:r>
      <w:proofErr w:type="spellStart"/>
      <w:r w:rsidRPr="004626F7">
        <w:rPr>
          <w:rFonts w:ascii="Cambria" w:hAnsi="Cambria"/>
          <w:i/>
          <w:iCs/>
          <w:sz w:val="24"/>
        </w:rPr>
        <w:t>Biotechnol</w:t>
      </w:r>
      <w:proofErr w:type="spellEnd"/>
      <w:r w:rsidRPr="004626F7">
        <w:rPr>
          <w:rFonts w:ascii="Cambria" w:hAnsi="Cambria"/>
          <w:i/>
          <w:iCs/>
          <w:sz w:val="24"/>
        </w:rPr>
        <w:t>. Ther.</w:t>
      </w:r>
      <w:r w:rsidRPr="004626F7">
        <w:rPr>
          <w:rFonts w:ascii="Cambria" w:hAnsi="Cambria"/>
          <w:sz w:val="24"/>
        </w:rPr>
        <w:t xml:space="preserve"> </w:t>
      </w:r>
      <w:r w:rsidRPr="004626F7">
        <w:rPr>
          <w:rFonts w:ascii="Cambria" w:hAnsi="Cambria"/>
          <w:b/>
          <w:bCs/>
          <w:sz w:val="24"/>
        </w:rPr>
        <w:t>1</w:t>
      </w:r>
      <w:r w:rsidRPr="004626F7">
        <w:rPr>
          <w:rFonts w:ascii="Cambria" w:hAnsi="Cambria"/>
          <w:sz w:val="24"/>
        </w:rPr>
        <w:t>, 31–41 (1989).</w:t>
      </w:r>
    </w:p>
    <w:p w14:paraId="66808CAC"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13.</w:t>
      </w:r>
      <w:r w:rsidRPr="004626F7">
        <w:rPr>
          <w:rFonts w:ascii="Cambria" w:hAnsi="Cambria"/>
          <w:sz w:val="24"/>
        </w:rPr>
        <w:tab/>
        <w:t xml:space="preserve">Tsukamoto, H. </w:t>
      </w:r>
      <w:r w:rsidRPr="004626F7">
        <w:rPr>
          <w:rFonts w:ascii="Cambria" w:hAnsi="Cambria"/>
          <w:i/>
          <w:iCs/>
          <w:sz w:val="24"/>
        </w:rPr>
        <w:t>et al.</w:t>
      </w:r>
      <w:r w:rsidRPr="004626F7">
        <w:rPr>
          <w:rFonts w:ascii="Cambria" w:hAnsi="Cambria"/>
          <w:sz w:val="24"/>
        </w:rPr>
        <w:t xml:space="preserve"> Age-associated increase in lifespan of naïve CD4 T cells contributes to T-cell homeostasis but facilitates development of functional defects. </w:t>
      </w:r>
      <w:r w:rsidRPr="004626F7">
        <w:rPr>
          <w:rFonts w:ascii="Cambria" w:hAnsi="Cambria"/>
          <w:i/>
          <w:iCs/>
          <w:sz w:val="24"/>
        </w:rPr>
        <w:t>Proc. Natl. Acad. Sci.</w:t>
      </w:r>
      <w:r w:rsidRPr="004626F7">
        <w:rPr>
          <w:rFonts w:ascii="Cambria" w:hAnsi="Cambria"/>
          <w:sz w:val="24"/>
        </w:rPr>
        <w:t xml:space="preserve"> </w:t>
      </w:r>
      <w:r w:rsidRPr="004626F7">
        <w:rPr>
          <w:rFonts w:ascii="Cambria" w:hAnsi="Cambria"/>
          <w:b/>
          <w:bCs/>
          <w:sz w:val="24"/>
        </w:rPr>
        <w:t>106</w:t>
      </w:r>
      <w:r w:rsidRPr="004626F7">
        <w:rPr>
          <w:rFonts w:ascii="Cambria" w:hAnsi="Cambria"/>
          <w:sz w:val="24"/>
        </w:rPr>
        <w:t>, 18333–18338 (2009).</w:t>
      </w:r>
    </w:p>
    <w:p w14:paraId="6CA19E6A"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14.</w:t>
      </w:r>
      <w:r w:rsidRPr="004626F7">
        <w:rPr>
          <w:rFonts w:ascii="Cambria" w:hAnsi="Cambria"/>
          <w:sz w:val="24"/>
        </w:rPr>
        <w:tab/>
        <w:t xml:space="preserve">Ozaki, T. </w:t>
      </w:r>
      <w:r w:rsidRPr="004626F7">
        <w:rPr>
          <w:rFonts w:ascii="Cambria" w:hAnsi="Cambria"/>
          <w:i/>
          <w:iCs/>
          <w:sz w:val="24"/>
        </w:rPr>
        <w:t>et al.</w:t>
      </w:r>
      <w:r w:rsidRPr="004626F7">
        <w:rPr>
          <w:rFonts w:ascii="Cambria" w:hAnsi="Cambria"/>
          <w:sz w:val="24"/>
        </w:rPr>
        <w:t xml:space="preserve"> Thyroid Regeneration: Characterization of Clear Cells After Partial Thyroidectomy. </w:t>
      </w:r>
      <w:r w:rsidRPr="004626F7">
        <w:rPr>
          <w:rFonts w:ascii="Cambria" w:hAnsi="Cambria"/>
          <w:i/>
          <w:iCs/>
          <w:sz w:val="24"/>
        </w:rPr>
        <w:t>Endocrinology</w:t>
      </w:r>
      <w:r w:rsidRPr="004626F7">
        <w:rPr>
          <w:rFonts w:ascii="Cambria" w:hAnsi="Cambria"/>
          <w:sz w:val="24"/>
        </w:rPr>
        <w:t xml:space="preserve"> </w:t>
      </w:r>
      <w:r w:rsidRPr="004626F7">
        <w:rPr>
          <w:rFonts w:ascii="Cambria" w:hAnsi="Cambria"/>
          <w:b/>
          <w:bCs/>
          <w:sz w:val="24"/>
        </w:rPr>
        <w:t>153</w:t>
      </w:r>
      <w:r w:rsidRPr="004626F7">
        <w:rPr>
          <w:rFonts w:ascii="Cambria" w:hAnsi="Cambria"/>
          <w:sz w:val="24"/>
        </w:rPr>
        <w:t>, 2514–2525 (2012).</w:t>
      </w:r>
    </w:p>
    <w:p w14:paraId="0F4732FC"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15.</w:t>
      </w:r>
      <w:r w:rsidRPr="004626F7">
        <w:rPr>
          <w:rFonts w:ascii="Cambria" w:hAnsi="Cambria"/>
          <w:sz w:val="24"/>
        </w:rPr>
        <w:tab/>
        <w:t xml:space="preserve">Bezanson, J., Edelman, A., Karpinski, S. &amp; Shah, V. B. Julia: A Fresh Approach to Numerical Computing. </w:t>
      </w:r>
      <w:r w:rsidRPr="004626F7">
        <w:rPr>
          <w:rFonts w:ascii="Cambria" w:hAnsi="Cambria"/>
          <w:i/>
          <w:iCs/>
          <w:sz w:val="24"/>
        </w:rPr>
        <w:t>SIAM Rev.</w:t>
      </w:r>
      <w:r w:rsidRPr="004626F7">
        <w:rPr>
          <w:rFonts w:ascii="Cambria" w:hAnsi="Cambria"/>
          <w:sz w:val="24"/>
        </w:rPr>
        <w:t xml:space="preserve"> </w:t>
      </w:r>
      <w:r w:rsidRPr="004626F7">
        <w:rPr>
          <w:rFonts w:ascii="Cambria" w:hAnsi="Cambria"/>
          <w:b/>
          <w:bCs/>
          <w:sz w:val="24"/>
        </w:rPr>
        <w:t>59</w:t>
      </w:r>
      <w:r w:rsidRPr="004626F7">
        <w:rPr>
          <w:rFonts w:ascii="Cambria" w:hAnsi="Cambria"/>
          <w:sz w:val="24"/>
        </w:rPr>
        <w:t>, 65–98 (2017).</w:t>
      </w:r>
    </w:p>
    <w:p w14:paraId="397BA55F"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16.</w:t>
      </w:r>
      <w:r w:rsidRPr="004626F7">
        <w:rPr>
          <w:rFonts w:ascii="Cambria" w:hAnsi="Cambria"/>
          <w:sz w:val="24"/>
        </w:rPr>
        <w:tab/>
        <w:t xml:space="preserve">Rackauckas, C. &amp; Nie, Q. </w:t>
      </w:r>
      <w:proofErr w:type="spellStart"/>
      <w:r w:rsidRPr="004626F7">
        <w:rPr>
          <w:rFonts w:ascii="Cambria" w:hAnsi="Cambria"/>
          <w:sz w:val="24"/>
        </w:rPr>
        <w:t>DifferentialEquations.jl</w:t>
      </w:r>
      <w:proofErr w:type="spellEnd"/>
      <w:r w:rsidRPr="004626F7">
        <w:rPr>
          <w:rFonts w:ascii="Cambria" w:hAnsi="Cambria"/>
          <w:sz w:val="24"/>
        </w:rPr>
        <w:t xml:space="preserve"> – A Performant and Feature-Rich Ecosystem for Solving Differential Equations in Julia. </w:t>
      </w:r>
      <w:r w:rsidRPr="004626F7">
        <w:rPr>
          <w:rFonts w:ascii="Cambria" w:hAnsi="Cambria"/>
          <w:i/>
          <w:iCs/>
          <w:sz w:val="24"/>
        </w:rPr>
        <w:t xml:space="preserve">J. Open Res. </w:t>
      </w:r>
      <w:proofErr w:type="spellStart"/>
      <w:r w:rsidRPr="004626F7">
        <w:rPr>
          <w:rFonts w:ascii="Cambria" w:hAnsi="Cambria"/>
          <w:i/>
          <w:iCs/>
          <w:sz w:val="24"/>
        </w:rPr>
        <w:t>Softw</w:t>
      </w:r>
      <w:proofErr w:type="spellEnd"/>
      <w:r w:rsidRPr="004626F7">
        <w:rPr>
          <w:rFonts w:ascii="Cambria" w:hAnsi="Cambria"/>
          <w:i/>
          <w:iCs/>
          <w:sz w:val="24"/>
        </w:rPr>
        <w:t>.</w:t>
      </w:r>
      <w:r w:rsidRPr="004626F7">
        <w:rPr>
          <w:rFonts w:ascii="Cambria" w:hAnsi="Cambria"/>
          <w:sz w:val="24"/>
        </w:rPr>
        <w:t xml:space="preserve"> </w:t>
      </w:r>
      <w:r w:rsidRPr="004626F7">
        <w:rPr>
          <w:rFonts w:ascii="Cambria" w:hAnsi="Cambria"/>
          <w:b/>
          <w:bCs/>
          <w:sz w:val="24"/>
        </w:rPr>
        <w:t>5</w:t>
      </w:r>
      <w:r w:rsidRPr="004626F7">
        <w:rPr>
          <w:rFonts w:ascii="Cambria" w:hAnsi="Cambria"/>
          <w:sz w:val="24"/>
        </w:rPr>
        <w:t>, (2017).</w:t>
      </w:r>
    </w:p>
    <w:p w14:paraId="5783ED59"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17.</w:t>
      </w:r>
      <w:r w:rsidRPr="004626F7">
        <w:rPr>
          <w:rFonts w:ascii="Cambria" w:hAnsi="Cambria"/>
          <w:sz w:val="24"/>
        </w:rPr>
        <w:tab/>
        <w:t xml:space="preserve">Mogensen, P. K. &amp; </w:t>
      </w:r>
      <w:proofErr w:type="spellStart"/>
      <w:r w:rsidRPr="004626F7">
        <w:rPr>
          <w:rFonts w:ascii="Cambria" w:hAnsi="Cambria"/>
          <w:sz w:val="24"/>
        </w:rPr>
        <w:t>Riseth</w:t>
      </w:r>
      <w:proofErr w:type="spellEnd"/>
      <w:r w:rsidRPr="004626F7">
        <w:rPr>
          <w:rFonts w:ascii="Cambria" w:hAnsi="Cambria"/>
          <w:sz w:val="24"/>
        </w:rPr>
        <w:t xml:space="preserve">, A. N. </w:t>
      </w:r>
      <w:proofErr w:type="spellStart"/>
      <w:r w:rsidRPr="004626F7">
        <w:rPr>
          <w:rFonts w:ascii="Cambria" w:hAnsi="Cambria"/>
          <w:sz w:val="24"/>
        </w:rPr>
        <w:t>Optim</w:t>
      </w:r>
      <w:proofErr w:type="spellEnd"/>
      <w:r w:rsidRPr="004626F7">
        <w:rPr>
          <w:rFonts w:ascii="Cambria" w:hAnsi="Cambria"/>
          <w:sz w:val="24"/>
        </w:rPr>
        <w:t xml:space="preserve">: A mathematical optimization package for Julia. </w:t>
      </w:r>
      <w:r w:rsidRPr="004626F7">
        <w:rPr>
          <w:rFonts w:ascii="Cambria" w:hAnsi="Cambria"/>
          <w:i/>
          <w:iCs/>
          <w:sz w:val="24"/>
        </w:rPr>
        <w:t xml:space="preserve">J. Open Source </w:t>
      </w:r>
      <w:proofErr w:type="spellStart"/>
      <w:r w:rsidRPr="004626F7">
        <w:rPr>
          <w:rFonts w:ascii="Cambria" w:hAnsi="Cambria"/>
          <w:i/>
          <w:iCs/>
          <w:sz w:val="24"/>
        </w:rPr>
        <w:t>Softw</w:t>
      </w:r>
      <w:proofErr w:type="spellEnd"/>
      <w:r w:rsidRPr="004626F7">
        <w:rPr>
          <w:rFonts w:ascii="Cambria" w:hAnsi="Cambria"/>
          <w:i/>
          <w:iCs/>
          <w:sz w:val="24"/>
        </w:rPr>
        <w:t>.</w:t>
      </w:r>
      <w:r w:rsidRPr="004626F7">
        <w:rPr>
          <w:rFonts w:ascii="Cambria" w:hAnsi="Cambria"/>
          <w:sz w:val="24"/>
        </w:rPr>
        <w:t xml:space="preserve"> </w:t>
      </w:r>
      <w:r w:rsidRPr="004626F7">
        <w:rPr>
          <w:rFonts w:ascii="Cambria" w:hAnsi="Cambria"/>
          <w:b/>
          <w:bCs/>
          <w:sz w:val="24"/>
        </w:rPr>
        <w:t>3</w:t>
      </w:r>
      <w:r w:rsidRPr="004626F7">
        <w:rPr>
          <w:rFonts w:ascii="Cambria" w:hAnsi="Cambria"/>
          <w:sz w:val="24"/>
        </w:rPr>
        <w:t>, 615 (2018).</w:t>
      </w:r>
    </w:p>
    <w:p w14:paraId="7B35663D"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lastRenderedPageBreak/>
        <w:t>18.</w:t>
      </w:r>
      <w:r w:rsidRPr="004626F7">
        <w:rPr>
          <w:rFonts w:ascii="Cambria" w:hAnsi="Cambria"/>
          <w:sz w:val="24"/>
        </w:rPr>
        <w:tab/>
        <w:t xml:space="preserve">Eisenberg, M., Samuels, M. &amp; DiStefano, J. J. Extensions, Validation, and Clinical Applications of a Feedback Control System Simulator of the </w:t>
      </w:r>
      <w:proofErr w:type="spellStart"/>
      <w:r w:rsidRPr="004626F7">
        <w:rPr>
          <w:rFonts w:ascii="Cambria" w:hAnsi="Cambria"/>
          <w:sz w:val="24"/>
        </w:rPr>
        <w:t>Hypothalamo</w:t>
      </w:r>
      <w:proofErr w:type="spellEnd"/>
      <w:r w:rsidRPr="004626F7">
        <w:rPr>
          <w:rFonts w:ascii="Cambria" w:hAnsi="Cambria"/>
          <w:sz w:val="24"/>
        </w:rPr>
        <w:t xml:space="preserve">-Pituitary-Thyroid Axis. </w:t>
      </w:r>
      <w:r w:rsidRPr="004626F7">
        <w:rPr>
          <w:rFonts w:ascii="Cambria" w:hAnsi="Cambria"/>
          <w:i/>
          <w:iCs/>
          <w:sz w:val="24"/>
        </w:rPr>
        <w:t>Thyroid</w:t>
      </w:r>
      <w:r w:rsidRPr="004626F7">
        <w:rPr>
          <w:rFonts w:ascii="Cambria" w:hAnsi="Cambria"/>
          <w:sz w:val="24"/>
        </w:rPr>
        <w:t xml:space="preserve"> </w:t>
      </w:r>
      <w:r w:rsidRPr="004626F7">
        <w:rPr>
          <w:rFonts w:ascii="Cambria" w:hAnsi="Cambria"/>
          <w:b/>
          <w:bCs/>
          <w:sz w:val="24"/>
        </w:rPr>
        <w:t>18</w:t>
      </w:r>
      <w:r w:rsidRPr="004626F7">
        <w:rPr>
          <w:rFonts w:ascii="Cambria" w:hAnsi="Cambria"/>
          <w:sz w:val="24"/>
        </w:rPr>
        <w:t>, 1071–1085 (2008).</w:t>
      </w:r>
    </w:p>
    <w:p w14:paraId="614E1490" w14:textId="3E5557E0" w:rsidR="00E91B41" w:rsidRPr="00E91B41" w:rsidRDefault="00E268D1" w:rsidP="006D0B50">
      <w:pPr>
        <w:spacing w:line="276" w:lineRule="auto"/>
        <w:rPr>
          <w:rFonts w:ascii="Cambria" w:hAnsi="Cambria"/>
          <w:sz w:val="24"/>
          <w:szCs w:val="24"/>
        </w:rPr>
      </w:pPr>
      <w:r>
        <w:rPr>
          <w:rFonts w:ascii="Cambria" w:hAnsi="Cambria"/>
          <w:sz w:val="24"/>
          <w:szCs w:val="24"/>
        </w:rPr>
        <w:fldChar w:fldCharType="end"/>
      </w:r>
    </w:p>
    <w:p w14:paraId="34342C63" w14:textId="77777777" w:rsidR="006904E9" w:rsidRDefault="006904E9" w:rsidP="002A3EFA">
      <w:pPr>
        <w:rPr>
          <w:rFonts w:ascii="Cambria" w:hAnsi="Cambria"/>
          <w:sz w:val="24"/>
          <w:szCs w:val="24"/>
        </w:rPr>
      </w:pPr>
    </w:p>
    <w:p w14:paraId="7176A2BD" w14:textId="06A99E8D" w:rsidR="006904E9" w:rsidRDefault="006904E9" w:rsidP="002A3EFA">
      <w:pPr>
        <w:rPr>
          <w:rFonts w:ascii="Cambria" w:hAnsi="Cambria"/>
          <w:sz w:val="24"/>
          <w:szCs w:val="24"/>
        </w:rPr>
        <w:sectPr w:rsidR="006904E9" w:rsidSect="006D0B50">
          <w:headerReference w:type="default" r:id="rId19"/>
          <w:type w:val="continuous"/>
          <w:pgSz w:w="12240" w:h="15840"/>
          <w:pgMar w:top="720" w:right="720" w:bottom="720" w:left="720" w:header="720" w:footer="720" w:gutter="0"/>
          <w:cols w:space="720"/>
          <w:docGrid w:linePitch="360"/>
        </w:sectPr>
      </w:pPr>
    </w:p>
    <w:p w14:paraId="1239C4F1" w14:textId="77777777" w:rsidR="00017A78" w:rsidRDefault="00017A78" w:rsidP="00FE2D2C">
      <w:pPr>
        <w:spacing w:after="0"/>
        <w:rPr>
          <w:rFonts w:ascii="Roboto" w:hAnsi="Roboto"/>
          <w:b/>
          <w:bCs/>
          <w:color w:val="1F3864" w:themeColor="accent1" w:themeShade="80"/>
          <w:sz w:val="32"/>
          <w:szCs w:val="32"/>
        </w:rPr>
      </w:pPr>
    </w:p>
    <w:p w14:paraId="763CEE5B" w14:textId="77777777" w:rsidR="00017A78" w:rsidRDefault="00017A78" w:rsidP="00FE2D2C">
      <w:pPr>
        <w:spacing w:after="0"/>
        <w:rPr>
          <w:rFonts w:ascii="Roboto" w:hAnsi="Roboto"/>
          <w:b/>
          <w:bCs/>
          <w:color w:val="1F3864" w:themeColor="accent1" w:themeShade="80"/>
          <w:sz w:val="32"/>
          <w:szCs w:val="32"/>
        </w:rPr>
      </w:pPr>
    </w:p>
    <w:p w14:paraId="6E481F2C" w14:textId="77777777" w:rsidR="00E268D1" w:rsidRDefault="00E268D1" w:rsidP="00FE2D2C">
      <w:pPr>
        <w:spacing w:after="0"/>
        <w:rPr>
          <w:rFonts w:ascii="Roboto" w:hAnsi="Roboto"/>
          <w:b/>
          <w:bCs/>
          <w:color w:val="1F3864" w:themeColor="accent1" w:themeShade="80"/>
          <w:sz w:val="32"/>
          <w:szCs w:val="32"/>
        </w:rPr>
      </w:pPr>
    </w:p>
    <w:p w14:paraId="63A8ACEA" w14:textId="77777777" w:rsidR="00E268D1" w:rsidRDefault="00E268D1" w:rsidP="00FE2D2C">
      <w:pPr>
        <w:spacing w:after="0"/>
        <w:rPr>
          <w:rFonts w:ascii="Roboto" w:hAnsi="Roboto"/>
          <w:b/>
          <w:bCs/>
          <w:color w:val="1F3864" w:themeColor="accent1" w:themeShade="80"/>
          <w:sz w:val="32"/>
          <w:szCs w:val="32"/>
        </w:rPr>
      </w:pPr>
    </w:p>
    <w:p w14:paraId="3217F756" w14:textId="447FCF35" w:rsidR="00FE2D2C" w:rsidRDefault="002A3EFA" w:rsidP="00FE2D2C">
      <w:pPr>
        <w:spacing w:after="0"/>
        <w:rPr>
          <w:rFonts w:ascii="Roboto" w:hAnsi="Roboto"/>
          <w:b/>
          <w:bCs/>
          <w:color w:val="1F3864" w:themeColor="accent1" w:themeShade="80"/>
          <w:sz w:val="32"/>
          <w:szCs w:val="32"/>
        </w:rPr>
      </w:pPr>
      <w:commentRangeStart w:id="37"/>
      <w:commentRangeStart w:id="38"/>
      <w:r>
        <w:rPr>
          <w:rFonts w:ascii="Roboto" w:hAnsi="Roboto"/>
          <w:b/>
          <w:bCs/>
          <w:color w:val="1F3864" w:themeColor="accent1" w:themeShade="80"/>
          <w:sz w:val="32"/>
          <w:szCs w:val="32"/>
        </w:rPr>
        <w:t>Appendix</w:t>
      </w:r>
      <w:commentRangeEnd w:id="37"/>
      <w:r w:rsidR="00017A78">
        <w:rPr>
          <w:rStyle w:val="CommentReference"/>
        </w:rPr>
        <w:commentReference w:id="37"/>
      </w:r>
      <w:commentRangeEnd w:id="38"/>
      <w:r w:rsidR="00863551">
        <w:rPr>
          <w:rStyle w:val="CommentReference"/>
        </w:rPr>
        <w:commentReference w:id="38"/>
      </w:r>
    </w:p>
    <w:p w14:paraId="1A256E64" w14:textId="4FCA1399" w:rsidR="00FE2D2C" w:rsidRPr="00FE2D2C" w:rsidRDefault="00FE2D2C" w:rsidP="002A3EFA">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43043909" w14:textId="63AE3016" w:rsidR="008B7A11" w:rsidRDefault="008B7A11" w:rsidP="00FE2D2C">
      <w:pPr>
        <w:spacing w:after="0"/>
        <w:jc w:val="center"/>
        <w:rPr>
          <w:rFonts w:ascii="Roboto" w:hAnsi="Roboto"/>
          <w:b/>
          <w:bCs/>
          <w:color w:val="595959" w:themeColor="text1" w:themeTint="A6"/>
          <w:sz w:val="24"/>
          <w:szCs w:val="24"/>
        </w:rPr>
      </w:pPr>
      <w:r w:rsidRPr="00FE2D2C">
        <w:rPr>
          <w:rFonts w:ascii="Roboto" w:hAnsi="Roboto"/>
          <w:i/>
          <w:iCs/>
          <w:color w:val="595959" w:themeColor="text1" w:themeTint="A6"/>
          <w:sz w:val="24"/>
          <w:szCs w:val="24"/>
        </w:rPr>
        <w:t>Complete code for the</w:t>
      </w:r>
      <w:r w:rsidR="00FE2D2C">
        <w:rPr>
          <w:rFonts w:ascii="Roboto" w:hAnsi="Roboto"/>
          <w:i/>
          <w:iCs/>
          <w:color w:val="595959" w:themeColor="text1" w:themeTint="A6"/>
          <w:sz w:val="24"/>
          <w:szCs w:val="24"/>
        </w:rPr>
        <w:t xml:space="preserve"> current</w:t>
      </w:r>
      <w:r w:rsidRPr="00FE2D2C">
        <w:rPr>
          <w:rFonts w:ascii="Roboto" w:hAnsi="Roboto"/>
          <w:i/>
          <w:iCs/>
          <w:color w:val="595959" w:themeColor="text1" w:themeTint="A6"/>
          <w:sz w:val="24"/>
          <w:szCs w:val="24"/>
        </w:rPr>
        <w:t xml:space="preserve"> model is available at</w:t>
      </w:r>
      <w:r>
        <w:rPr>
          <w:rFonts w:ascii="Roboto" w:hAnsi="Roboto"/>
          <w:b/>
          <w:bCs/>
          <w:color w:val="595959" w:themeColor="text1" w:themeTint="A6"/>
          <w:sz w:val="24"/>
          <w:szCs w:val="24"/>
        </w:rPr>
        <w:t xml:space="preserve"> </w:t>
      </w:r>
      <w:hyperlink r:id="rId20" w:history="1">
        <w:r w:rsidR="00FE2D2C" w:rsidRPr="00FE2D2C">
          <w:rPr>
            <w:rStyle w:val="Hyperlink"/>
            <w:rFonts w:ascii="Roboto" w:hAnsi="Roboto"/>
            <w:b/>
            <w:bCs/>
            <w:sz w:val="24"/>
            <w:szCs w:val="24"/>
          </w:rPr>
          <w:t>https://github.com/aidanboyne/BioCyb_UCLA</w:t>
        </w:r>
      </w:hyperlink>
    </w:p>
    <w:p w14:paraId="487EA09B" w14:textId="19F38481" w:rsidR="00FE2D2C" w:rsidRPr="00FE2D2C" w:rsidRDefault="00FE2D2C" w:rsidP="002A3EFA">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2B98F46F" w14:textId="4F163EA6" w:rsidR="002A3EFA" w:rsidRDefault="002A3EFA" w:rsidP="002A3EFA">
      <w:pPr>
        <w:rPr>
          <w:rFonts w:ascii="Roboto" w:hAnsi="Roboto"/>
          <w:b/>
          <w:bCs/>
          <w:color w:val="595959" w:themeColor="text1" w:themeTint="A6"/>
          <w:sz w:val="24"/>
          <w:szCs w:val="24"/>
        </w:rPr>
      </w:pPr>
      <w:r>
        <w:rPr>
          <w:rFonts w:ascii="Roboto" w:hAnsi="Roboto"/>
          <w:b/>
          <w:bCs/>
          <w:color w:val="595959" w:themeColor="text1" w:themeTint="A6"/>
          <w:sz w:val="24"/>
          <w:szCs w:val="24"/>
        </w:rPr>
        <w:t>Summary of cy</w:t>
      </w:r>
      <w:r w:rsidRPr="002A3EFA">
        <w:rPr>
          <w:rFonts w:ascii="Roboto" w:hAnsi="Roboto"/>
          <w:b/>
          <w:bCs/>
          <w:color w:val="595959" w:themeColor="text1" w:themeTint="A6"/>
          <w:sz w:val="24"/>
          <w:szCs w:val="24"/>
        </w:rPr>
        <w:t xml:space="preserve">tokines </w:t>
      </w:r>
      <w:r>
        <w:rPr>
          <w:rFonts w:ascii="Roboto" w:hAnsi="Roboto"/>
          <w:b/>
          <w:bCs/>
          <w:color w:val="595959" w:themeColor="text1" w:themeTint="A6"/>
          <w:sz w:val="24"/>
          <w:szCs w:val="24"/>
        </w:rPr>
        <w:t>action in</w:t>
      </w:r>
      <w:r w:rsidRPr="002A3EFA">
        <w:rPr>
          <w:rFonts w:ascii="Roboto" w:hAnsi="Roboto"/>
          <w:b/>
          <w:bCs/>
          <w:color w:val="595959" w:themeColor="text1" w:themeTint="A6"/>
          <w:sz w:val="24"/>
          <w:szCs w:val="24"/>
        </w:rPr>
        <w:t xml:space="preserve"> Hashimoto’s </w:t>
      </w:r>
      <w:r>
        <w:rPr>
          <w:rFonts w:ascii="Roboto" w:hAnsi="Roboto"/>
          <w:b/>
          <w:bCs/>
          <w:color w:val="595959" w:themeColor="text1" w:themeTint="A6"/>
          <w:sz w:val="24"/>
          <w:szCs w:val="24"/>
        </w:rPr>
        <w:t>t</w:t>
      </w:r>
      <w:r w:rsidRPr="002A3EFA">
        <w:rPr>
          <w:rFonts w:ascii="Roboto" w:hAnsi="Roboto"/>
          <w:b/>
          <w:bCs/>
          <w:color w:val="595959" w:themeColor="text1" w:themeTint="A6"/>
          <w:sz w:val="24"/>
          <w:szCs w:val="24"/>
        </w:rPr>
        <w:t>hyroiditis</w:t>
      </w:r>
    </w:p>
    <w:p w14:paraId="236E391A" w14:textId="77C026A5" w:rsidR="00C32F67" w:rsidRPr="00C32F67" w:rsidRDefault="00C32F67" w:rsidP="002A3EFA">
      <w:pPr>
        <w:rPr>
          <w:rFonts w:ascii="Roboto" w:hAnsi="Roboto"/>
          <w:i/>
          <w:iCs/>
          <w:color w:val="595959" w:themeColor="text1" w:themeTint="A6"/>
          <w:sz w:val="24"/>
          <w:szCs w:val="24"/>
        </w:rPr>
      </w:pPr>
      <w:r>
        <w:rPr>
          <w:rFonts w:ascii="Roboto" w:hAnsi="Roboto"/>
          <w:i/>
          <w:iCs/>
          <w:color w:val="595959" w:themeColor="text1" w:themeTint="A6"/>
          <w:sz w:val="24"/>
          <w:szCs w:val="24"/>
        </w:rPr>
        <w:t>Note: References cited in text</w:t>
      </w:r>
    </w:p>
    <w:p w14:paraId="25E6178C" w14:textId="55859422" w:rsidR="002A3EFA" w:rsidRPr="008B7A11" w:rsidRDefault="002A3EFA" w:rsidP="002A3EFA">
      <w:pPr>
        <w:pStyle w:val="ListParagraph"/>
        <w:numPr>
          <w:ilvl w:val="0"/>
          <w:numId w:val="2"/>
        </w:numPr>
        <w:rPr>
          <w:rFonts w:ascii="Cambria" w:hAnsi="Cambria"/>
        </w:rPr>
      </w:pPr>
      <w:r w:rsidRPr="008B7A11">
        <w:rPr>
          <w:rFonts w:ascii="Cambria" w:hAnsi="Cambria"/>
          <w:b/>
          <w:bCs/>
        </w:rPr>
        <w:t>IFN</w:t>
      </w:r>
      <w:r w:rsidRPr="008B7A11">
        <w:rPr>
          <w:rFonts w:ascii="Cambria" w:hAnsi="Cambria"/>
        </w:rPr>
        <w:t>-</w:t>
      </w:r>
      <m:oMath>
        <m:r>
          <m:rPr>
            <m:sty m:val="p"/>
          </m:rPr>
          <w:rPr>
            <w:rFonts w:ascii="Cambria Math" w:hAnsi="Cambria Math"/>
          </w:rPr>
          <m:t>γ</m:t>
        </m:r>
      </m:oMath>
      <w:r w:rsidRPr="008B7A11">
        <w:rPr>
          <w:rFonts w:ascii="Cambria" w:hAnsi="Cambria"/>
        </w:rPr>
        <w:t>: macrophage, NK, neutrophil activator</w:t>
      </w:r>
      <w:r w:rsidR="0068109B">
        <w:rPr>
          <w:rFonts w:ascii="Cambria" w:hAnsi="Cambria"/>
        </w:rPr>
        <w:t xml:space="preserve">.  </w:t>
      </w:r>
      <w:r w:rsidRPr="008B7A11">
        <w:rPr>
          <w:rFonts w:ascii="Cambria" w:hAnsi="Cambria"/>
        </w:rPr>
        <w:t>A relationship could be demonstrated between high y-IFN production and natural killer (NK) activity in T cell clones from thyroid and peripheral blood of HT patients (del Prete)</w:t>
      </w:r>
      <w:r w:rsidR="0068109B">
        <w:rPr>
          <w:rFonts w:ascii="Cambria" w:hAnsi="Cambria"/>
        </w:rPr>
        <w:t xml:space="preserve">.  </w:t>
      </w:r>
    </w:p>
    <w:p w14:paraId="07222BCE" w14:textId="70AAC2CE" w:rsidR="002A3EFA" w:rsidRPr="008B7A11" w:rsidRDefault="002A3EFA" w:rsidP="002A3EFA">
      <w:pPr>
        <w:pStyle w:val="ListParagraph"/>
        <w:numPr>
          <w:ilvl w:val="1"/>
          <w:numId w:val="2"/>
        </w:numPr>
        <w:rPr>
          <w:rFonts w:ascii="Cambria" w:hAnsi="Cambria"/>
        </w:rPr>
      </w:pPr>
      <w:r w:rsidRPr="008B7A11">
        <w:rPr>
          <w:rFonts w:ascii="Cambria" w:hAnsi="Cambria"/>
        </w:rPr>
        <w:t>Tau G, Rothman P</w:t>
      </w:r>
      <w:r w:rsidR="0068109B">
        <w:rPr>
          <w:rFonts w:ascii="Cambria" w:hAnsi="Cambria"/>
        </w:rPr>
        <w:t xml:space="preserve">.  </w:t>
      </w:r>
      <w:r w:rsidRPr="008B7A11">
        <w:rPr>
          <w:rFonts w:ascii="Cambria" w:hAnsi="Cambria"/>
        </w:rPr>
        <w:t>Biologic functions of the IFN-gamma receptors</w:t>
      </w:r>
      <w:r w:rsidR="0068109B">
        <w:rPr>
          <w:rFonts w:ascii="Cambria" w:hAnsi="Cambria"/>
        </w:rPr>
        <w:t xml:space="preserve">.  </w:t>
      </w:r>
      <w:r w:rsidRPr="008B7A11">
        <w:rPr>
          <w:rFonts w:ascii="Cambria" w:hAnsi="Cambria"/>
        </w:rPr>
        <w:t>Allergy</w:t>
      </w:r>
      <w:r w:rsidR="0068109B">
        <w:rPr>
          <w:rFonts w:ascii="Cambria" w:hAnsi="Cambria"/>
        </w:rPr>
        <w:t xml:space="preserve">.  </w:t>
      </w:r>
      <w:r w:rsidRPr="008B7A11">
        <w:rPr>
          <w:rFonts w:ascii="Cambria" w:hAnsi="Cambria"/>
        </w:rPr>
        <w:t>1999 Dec;54(12):1233-51</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10.1034/j.1398-9995.1999.</w:t>
      </w:r>
      <w:proofErr w:type="gramStart"/>
      <w:r w:rsidRPr="008B7A11">
        <w:rPr>
          <w:rFonts w:ascii="Cambria" w:hAnsi="Cambria"/>
        </w:rPr>
        <w:t>00099.x</w:t>
      </w:r>
      <w:r w:rsidR="0068109B">
        <w:rPr>
          <w:rFonts w:ascii="Cambria" w:hAnsi="Cambria"/>
        </w:rPr>
        <w:t>.</w:t>
      </w:r>
      <w:proofErr w:type="gramEnd"/>
      <w:r w:rsidR="0068109B">
        <w:rPr>
          <w:rFonts w:ascii="Cambria" w:hAnsi="Cambria"/>
        </w:rPr>
        <w:t xml:space="preserve">  </w:t>
      </w:r>
      <w:r w:rsidRPr="008B7A11">
        <w:rPr>
          <w:rFonts w:ascii="Cambria" w:hAnsi="Cambria"/>
        </w:rPr>
        <w:t>PMID: 10688427; PMCID: PMC4154595.</w:t>
      </w:r>
    </w:p>
    <w:p w14:paraId="44F73E6D" w14:textId="46E3E587" w:rsidR="002A3EFA" w:rsidRPr="008B7A11" w:rsidRDefault="002A3EFA" w:rsidP="002A3EFA">
      <w:pPr>
        <w:pStyle w:val="ListParagraph"/>
        <w:numPr>
          <w:ilvl w:val="1"/>
          <w:numId w:val="2"/>
        </w:numPr>
        <w:rPr>
          <w:rFonts w:ascii="Cambria" w:hAnsi="Cambria"/>
        </w:rPr>
      </w:pPr>
      <w:r w:rsidRPr="008B7A11">
        <w:rPr>
          <w:rFonts w:ascii="Cambria" w:hAnsi="Cambria"/>
        </w:rPr>
        <w:t xml:space="preserve">Del Prete GF, Tiri A, Mariotti S, Pinchera M, Rici M, </w:t>
      </w:r>
      <w:proofErr w:type="spellStart"/>
      <w:r w:rsidRPr="008B7A11">
        <w:rPr>
          <w:rFonts w:ascii="Cambria" w:hAnsi="Cambria"/>
        </w:rPr>
        <w:t>Romagnani</w:t>
      </w:r>
      <w:proofErr w:type="spellEnd"/>
      <w:r w:rsidRPr="008B7A11">
        <w:rPr>
          <w:rFonts w:ascii="Cambria" w:hAnsi="Cambria"/>
        </w:rPr>
        <w:t xml:space="preserve"> S</w:t>
      </w:r>
      <w:r w:rsidR="0068109B">
        <w:rPr>
          <w:rFonts w:ascii="Cambria" w:hAnsi="Cambria"/>
        </w:rPr>
        <w:t xml:space="preserve">.  </w:t>
      </w:r>
      <w:r w:rsidRPr="008B7A11">
        <w:rPr>
          <w:rFonts w:ascii="Cambria" w:hAnsi="Cambria"/>
        </w:rPr>
        <w:t xml:space="preserve">Enhanced production of </w:t>
      </w:r>
      <w:proofErr w:type="spellStart"/>
      <w:r w:rsidRPr="008B7A11">
        <w:rPr>
          <w:rFonts w:ascii="Cambria" w:hAnsi="Cambria"/>
        </w:rPr>
        <w:t>IFNγ</w:t>
      </w:r>
      <w:proofErr w:type="spellEnd"/>
      <w:r w:rsidRPr="008B7A11">
        <w:rPr>
          <w:rFonts w:ascii="Cambria" w:hAnsi="Cambria"/>
        </w:rPr>
        <w:t xml:space="preserve"> by thyroid-derived T cell clones from patients with Hashimoto's thyroiditis</w:t>
      </w:r>
      <w:r w:rsidR="0068109B">
        <w:rPr>
          <w:rFonts w:ascii="Cambria" w:hAnsi="Cambria"/>
        </w:rPr>
        <w:t xml:space="preserve">.  </w:t>
      </w:r>
      <w:r w:rsidRPr="008B7A11">
        <w:rPr>
          <w:rFonts w:ascii="Cambria" w:hAnsi="Cambria"/>
        </w:rPr>
        <w:t>Clin Exp Immunol</w:t>
      </w:r>
      <w:r w:rsidR="0068109B">
        <w:rPr>
          <w:rFonts w:ascii="Cambria" w:hAnsi="Cambria"/>
        </w:rPr>
        <w:t xml:space="preserve">.  </w:t>
      </w:r>
      <w:proofErr w:type="gramStart"/>
      <w:r w:rsidRPr="008B7A11">
        <w:rPr>
          <w:rFonts w:ascii="Cambria" w:hAnsi="Cambria"/>
        </w:rPr>
        <w:t>1987;69:323</w:t>
      </w:r>
      <w:proofErr w:type="gramEnd"/>
      <w:r w:rsidRPr="008B7A11">
        <w:rPr>
          <w:rFonts w:ascii="Cambria" w:hAnsi="Cambria"/>
        </w:rPr>
        <w:t>–31</w:t>
      </w:r>
      <w:r w:rsidR="0068109B">
        <w:rPr>
          <w:rFonts w:ascii="Cambria" w:hAnsi="Cambria"/>
        </w:rPr>
        <w:t xml:space="preserve">.  </w:t>
      </w:r>
    </w:p>
    <w:p w14:paraId="5C22A51A" w14:textId="77777777" w:rsidR="002A3EFA" w:rsidRPr="008B7A11" w:rsidRDefault="002A3EFA" w:rsidP="002A3EFA">
      <w:pPr>
        <w:pStyle w:val="ListParagraph"/>
        <w:numPr>
          <w:ilvl w:val="0"/>
          <w:numId w:val="2"/>
        </w:numPr>
        <w:rPr>
          <w:rFonts w:ascii="Cambria" w:eastAsiaTheme="minorEastAsia" w:hAnsi="Cambria"/>
        </w:rPr>
      </w:pPr>
      <w:r w:rsidRPr="008B7A11">
        <w:rPr>
          <w:rFonts w:ascii="Cambria" w:hAnsi="Cambria"/>
          <w:b/>
          <w:bCs/>
        </w:rPr>
        <w:t>TNF-</w:t>
      </w:r>
      <m:oMath>
        <m:r>
          <m:rPr>
            <m:sty m:val="b"/>
          </m:rPr>
          <w:rPr>
            <w:rFonts w:ascii="Cambria Math" w:hAnsi="Cambria Math"/>
          </w:rPr>
          <m:t>α</m:t>
        </m:r>
      </m:oMath>
      <w:r w:rsidRPr="008B7A11">
        <w:rPr>
          <w:rFonts w:ascii="Cambria" w:hAnsi="Cambria"/>
        </w:rPr>
        <w:t>: promotes inflammation and cell death, significantly higher in Hashimoto's and many other autoimmune disorders.</w:t>
      </w:r>
    </w:p>
    <w:p w14:paraId="3824B78E" w14:textId="2BF4FCAA" w:rsidR="002A3EFA" w:rsidRPr="008B7A11" w:rsidRDefault="002A3EFA" w:rsidP="002A3EFA">
      <w:pPr>
        <w:pStyle w:val="ListParagraph"/>
        <w:numPr>
          <w:ilvl w:val="1"/>
          <w:numId w:val="2"/>
        </w:numPr>
        <w:rPr>
          <w:rFonts w:ascii="Cambria" w:hAnsi="Cambria"/>
        </w:rPr>
      </w:pPr>
      <w:r w:rsidRPr="008B7A11">
        <w:rPr>
          <w:rFonts w:ascii="Cambria" w:hAnsi="Cambria"/>
        </w:rPr>
        <w:t>Jang DI, Lee AH, Shin HY, Song HR, Park JH, Kang TB, Lee SR, Yang SH</w:t>
      </w:r>
      <w:r w:rsidR="0068109B">
        <w:rPr>
          <w:rFonts w:ascii="Cambria" w:hAnsi="Cambria"/>
        </w:rPr>
        <w:t xml:space="preserve">.  </w:t>
      </w:r>
      <w:r w:rsidRPr="008B7A11">
        <w:rPr>
          <w:rFonts w:ascii="Cambria" w:hAnsi="Cambria"/>
        </w:rPr>
        <w:t>The Role of Tumor Necrosis Factor Alpha (TNF-α) in Autoimmune Disease and Current TNF-α Inhibitors in Therapeutics</w:t>
      </w:r>
      <w:r w:rsidR="0068109B">
        <w:rPr>
          <w:rFonts w:ascii="Cambria" w:hAnsi="Cambria"/>
        </w:rPr>
        <w:t xml:space="preserve">.  </w:t>
      </w:r>
      <w:r w:rsidRPr="008B7A11">
        <w:rPr>
          <w:rFonts w:ascii="Cambria" w:hAnsi="Cambria"/>
        </w:rPr>
        <w:t>Int J Mol Sci</w:t>
      </w:r>
      <w:r w:rsidR="0068109B">
        <w:rPr>
          <w:rFonts w:ascii="Cambria" w:hAnsi="Cambria"/>
        </w:rPr>
        <w:t xml:space="preserve">.  </w:t>
      </w:r>
      <w:r w:rsidRPr="008B7A11">
        <w:rPr>
          <w:rFonts w:ascii="Cambria" w:hAnsi="Cambria"/>
        </w:rPr>
        <w:t>2021 Mar 8;22(5):2719</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10.3390/ijms22052719</w:t>
      </w:r>
      <w:r w:rsidR="0068109B">
        <w:rPr>
          <w:rFonts w:ascii="Cambria" w:hAnsi="Cambria"/>
        </w:rPr>
        <w:t xml:space="preserve">.  </w:t>
      </w:r>
      <w:r w:rsidRPr="008B7A11">
        <w:rPr>
          <w:rFonts w:ascii="Cambria" w:hAnsi="Cambria"/>
        </w:rPr>
        <w:t>PMID: 33800290; PMCID: PMC7962638.</w:t>
      </w:r>
    </w:p>
    <w:p w14:paraId="73A285A5" w14:textId="5214A52A" w:rsidR="002A3EFA" w:rsidRPr="008B7A11" w:rsidRDefault="002A3EFA" w:rsidP="002A3EFA">
      <w:pPr>
        <w:pStyle w:val="ListParagraph"/>
        <w:numPr>
          <w:ilvl w:val="1"/>
          <w:numId w:val="2"/>
        </w:numPr>
        <w:rPr>
          <w:rFonts w:ascii="Cambria" w:hAnsi="Cambria"/>
        </w:rPr>
      </w:pPr>
      <w:r w:rsidRPr="008B7A11">
        <w:rPr>
          <w:rFonts w:ascii="Cambria" w:hAnsi="Cambria"/>
          <w:lang w:val="sv-SE"/>
        </w:rPr>
        <w:t>Díez, Juan J et al</w:t>
      </w:r>
      <w:r w:rsidR="0068109B">
        <w:rPr>
          <w:rFonts w:ascii="Cambria" w:hAnsi="Cambria"/>
          <w:lang w:val="sv-SE"/>
        </w:rPr>
        <w:t xml:space="preserve">.  </w:t>
      </w:r>
      <w:r w:rsidRPr="008B7A11">
        <w:rPr>
          <w:rFonts w:ascii="Cambria" w:hAnsi="Cambria"/>
        </w:rPr>
        <w:t xml:space="preserve">“Serum concentrations of </w:t>
      </w:r>
      <w:proofErr w:type="spellStart"/>
      <w:r w:rsidRPr="008B7A11">
        <w:rPr>
          <w:rFonts w:ascii="Cambria" w:hAnsi="Cambria"/>
        </w:rPr>
        <w:t>tumour</w:t>
      </w:r>
      <w:proofErr w:type="spellEnd"/>
      <w:r w:rsidRPr="008B7A11">
        <w:rPr>
          <w:rFonts w:ascii="Cambria" w:hAnsi="Cambria"/>
        </w:rPr>
        <w:t xml:space="preserve"> necrosis factor-alpha (TNF-alpha) and soluble TNF-alpha receptor p55 in patients with hypothyroidism and hyperthyroidism before and after normalization of thyroid function.” Clinical endocrinology vol</w:t>
      </w:r>
      <w:r w:rsidR="0068109B">
        <w:rPr>
          <w:rFonts w:ascii="Cambria" w:hAnsi="Cambria"/>
        </w:rPr>
        <w:t xml:space="preserve">.  </w:t>
      </w:r>
      <w:r w:rsidRPr="008B7A11">
        <w:rPr>
          <w:rFonts w:ascii="Cambria" w:hAnsi="Cambria"/>
        </w:rPr>
        <w:t>57,4 (2002): 515-21</w:t>
      </w:r>
      <w:r w:rsidR="0068109B">
        <w:rPr>
          <w:rFonts w:ascii="Cambria" w:hAnsi="Cambria"/>
        </w:rPr>
        <w:t xml:space="preserve">.  </w:t>
      </w:r>
      <w:r w:rsidRPr="008B7A11">
        <w:rPr>
          <w:rFonts w:ascii="Cambria" w:hAnsi="Cambria"/>
        </w:rPr>
        <w:t>doi:10.1046/j.1365-2265.</w:t>
      </w:r>
      <w:proofErr w:type="gramStart"/>
      <w:r w:rsidRPr="008B7A11">
        <w:rPr>
          <w:rFonts w:ascii="Cambria" w:hAnsi="Cambria"/>
        </w:rPr>
        <w:t>2002.01629.x</w:t>
      </w:r>
      <w:proofErr w:type="gramEnd"/>
    </w:p>
    <w:p w14:paraId="3CEDFA96" w14:textId="77777777" w:rsidR="002A3EFA" w:rsidRPr="008B7A11" w:rsidRDefault="002A3EFA" w:rsidP="002A3EFA">
      <w:pPr>
        <w:pStyle w:val="ListParagraph"/>
        <w:numPr>
          <w:ilvl w:val="0"/>
          <w:numId w:val="2"/>
        </w:numPr>
        <w:rPr>
          <w:rFonts w:ascii="Cambria" w:eastAsiaTheme="minorEastAsia" w:hAnsi="Cambria"/>
        </w:rPr>
      </w:pPr>
      <w:r w:rsidRPr="008B7A11">
        <w:rPr>
          <w:rFonts w:ascii="Cambria" w:hAnsi="Cambria"/>
          <w:b/>
          <w:bCs/>
        </w:rPr>
        <w:t>TGF</w:t>
      </w:r>
      <w:r w:rsidRPr="008B7A11">
        <w:rPr>
          <w:rFonts w:ascii="Cambria" w:hAnsi="Cambria"/>
        </w:rPr>
        <w:t>-</w:t>
      </w:r>
      <m:oMath>
        <m:r>
          <m:rPr>
            <m:sty m:val="p"/>
          </m:rPr>
          <w:rPr>
            <w:rFonts w:ascii="Cambria Math" w:hAnsi="Cambria Math"/>
          </w:rPr>
          <m:t>β</m:t>
        </m:r>
      </m:oMath>
      <w:r w:rsidRPr="008B7A11">
        <w:rPr>
          <w:rFonts w:ascii="Cambria" w:hAnsi="Cambria"/>
        </w:rPr>
        <w:t>:</w:t>
      </w:r>
    </w:p>
    <w:p w14:paraId="10B318D9" w14:textId="77777777" w:rsidR="002A3EFA" w:rsidRPr="008B7A11" w:rsidRDefault="002A3EFA" w:rsidP="002A3EFA">
      <w:pPr>
        <w:pStyle w:val="ListParagraph"/>
        <w:numPr>
          <w:ilvl w:val="2"/>
          <w:numId w:val="3"/>
        </w:numPr>
        <w:rPr>
          <w:rFonts w:ascii="Cambria" w:hAnsi="Cambria"/>
        </w:rPr>
      </w:pPr>
      <w:r w:rsidRPr="008B7A11">
        <w:rPr>
          <w:rFonts w:ascii="Cambria" w:hAnsi="Cambria"/>
        </w:rPr>
        <w:t>Suppresses the proliferation and differentiation of effector T-cells via inhibition of Th2-produced IL-2</w:t>
      </w:r>
    </w:p>
    <w:p w14:paraId="41CCF3D4" w14:textId="77777777" w:rsidR="002A3EFA" w:rsidRPr="008B7A11" w:rsidRDefault="002A3EFA" w:rsidP="002A3EFA">
      <w:pPr>
        <w:pStyle w:val="ListParagraph"/>
        <w:numPr>
          <w:ilvl w:val="2"/>
          <w:numId w:val="3"/>
        </w:numPr>
        <w:rPr>
          <w:rFonts w:ascii="Cambria" w:hAnsi="Cambria"/>
        </w:rPr>
      </w:pPr>
      <w:r w:rsidRPr="008B7A11">
        <w:rPr>
          <w:rFonts w:ascii="Cambria" w:hAnsi="Cambria"/>
        </w:rPr>
        <w:t>Initially suppresses Hashimoto's, then stimulates fibrosis at end stages of disease.</w:t>
      </w:r>
    </w:p>
    <w:p w14:paraId="6EB2F24A" w14:textId="77777777" w:rsidR="002A3EFA" w:rsidRPr="008B7A11" w:rsidRDefault="002A3EFA" w:rsidP="002A3EFA">
      <w:pPr>
        <w:pStyle w:val="ListParagraph"/>
        <w:numPr>
          <w:ilvl w:val="2"/>
          <w:numId w:val="3"/>
        </w:numPr>
        <w:rPr>
          <w:rFonts w:ascii="Cambria" w:hAnsi="Cambria"/>
        </w:rPr>
      </w:pPr>
      <w:r w:rsidRPr="008B7A11">
        <w:rPr>
          <w:rFonts w:ascii="Cambria" w:hAnsi="Cambria"/>
        </w:rPr>
        <w:t>Stimulates naive CD4+ T-cells transformation to effector T-</w:t>
      </w:r>
      <w:proofErr w:type="gramStart"/>
      <w:r w:rsidRPr="008B7A11">
        <w:rPr>
          <w:rFonts w:ascii="Cambria" w:hAnsi="Cambria"/>
        </w:rPr>
        <w:t>cells</w:t>
      </w:r>
      <w:proofErr w:type="gramEnd"/>
    </w:p>
    <w:p w14:paraId="6205FEC3" w14:textId="77777777" w:rsidR="002A3EFA" w:rsidRPr="008B7A11" w:rsidRDefault="002A3EFA" w:rsidP="002A3EFA">
      <w:pPr>
        <w:pStyle w:val="ListParagraph"/>
        <w:numPr>
          <w:ilvl w:val="2"/>
          <w:numId w:val="3"/>
        </w:numPr>
        <w:rPr>
          <w:rFonts w:ascii="Cambria" w:hAnsi="Cambria"/>
        </w:rPr>
      </w:pPr>
      <w:r w:rsidRPr="008B7A11">
        <w:rPr>
          <w:rFonts w:ascii="Cambria" w:hAnsi="Cambria"/>
        </w:rPr>
        <w:t>3.Alters the type of produced cytokines and mediates phenotypic metamorphosis among effector T-cells</w:t>
      </w:r>
    </w:p>
    <w:p w14:paraId="1B0B5EAD" w14:textId="77777777" w:rsidR="002A3EFA" w:rsidRPr="008B7A11" w:rsidRDefault="002A3EFA" w:rsidP="002A3EFA">
      <w:pPr>
        <w:pStyle w:val="ListParagraph"/>
        <w:numPr>
          <w:ilvl w:val="2"/>
          <w:numId w:val="3"/>
        </w:numPr>
        <w:rPr>
          <w:rFonts w:ascii="Cambria" w:hAnsi="Cambria"/>
        </w:rPr>
      </w:pPr>
      <w:r w:rsidRPr="008B7A11">
        <w:rPr>
          <w:rFonts w:ascii="Cambria" w:hAnsi="Cambria"/>
        </w:rPr>
        <w:t>4.Enhances TNF production by both CD4+ and CD8+ T-cells</w:t>
      </w:r>
    </w:p>
    <w:p w14:paraId="1E3BD28A" w14:textId="77777777" w:rsidR="002A3EFA" w:rsidRPr="008B7A11" w:rsidRDefault="002A3EFA" w:rsidP="002A3EFA">
      <w:pPr>
        <w:pStyle w:val="ListParagraph"/>
        <w:numPr>
          <w:ilvl w:val="2"/>
          <w:numId w:val="3"/>
        </w:numPr>
        <w:rPr>
          <w:rFonts w:ascii="Cambria" w:hAnsi="Cambria"/>
        </w:rPr>
      </w:pPr>
      <w:r w:rsidRPr="008B7A11">
        <w:rPr>
          <w:rFonts w:ascii="Cambria" w:hAnsi="Cambria"/>
        </w:rPr>
        <w:t>5.Enhances the proliferation of CD8+ cells (in experimental mouse models)</w:t>
      </w:r>
    </w:p>
    <w:p w14:paraId="7808BABE" w14:textId="77777777" w:rsidR="002A3EFA" w:rsidRPr="008B7A11" w:rsidRDefault="002A3EFA" w:rsidP="002A3EFA">
      <w:pPr>
        <w:pStyle w:val="ListParagraph"/>
        <w:numPr>
          <w:ilvl w:val="2"/>
          <w:numId w:val="3"/>
        </w:numPr>
        <w:rPr>
          <w:rFonts w:ascii="Cambria" w:hAnsi="Cambria"/>
        </w:rPr>
      </w:pPr>
      <w:r w:rsidRPr="008B7A11">
        <w:rPr>
          <w:rFonts w:ascii="Cambria" w:hAnsi="Cambria"/>
        </w:rPr>
        <w:t xml:space="preserve">6.Stimulates transformation of </w:t>
      </w:r>
      <w:proofErr w:type="spellStart"/>
      <w:r w:rsidRPr="008B7A11">
        <w:rPr>
          <w:rFonts w:ascii="Cambria" w:hAnsi="Cambria"/>
        </w:rPr>
        <w:t>nTregs</w:t>
      </w:r>
      <w:proofErr w:type="spellEnd"/>
      <w:r w:rsidRPr="008B7A11">
        <w:rPr>
          <w:rFonts w:ascii="Cambria" w:hAnsi="Cambria"/>
        </w:rPr>
        <w:t xml:space="preserve"> to </w:t>
      </w:r>
      <w:proofErr w:type="spellStart"/>
      <w:r w:rsidRPr="008B7A11">
        <w:rPr>
          <w:rFonts w:ascii="Cambria" w:hAnsi="Cambria"/>
        </w:rPr>
        <w:t>iTregs</w:t>
      </w:r>
      <w:proofErr w:type="spellEnd"/>
      <w:r w:rsidRPr="008B7A11">
        <w:rPr>
          <w:rFonts w:ascii="Cambria" w:hAnsi="Cambria"/>
        </w:rPr>
        <w:t xml:space="preserve"> via increased Foxp3 expression</w:t>
      </w:r>
    </w:p>
    <w:p w14:paraId="01F0F739" w14:textId="77777777" w:rsidR="002A3EFA" w:rsidRPr="008B7A11" w:rsidRDefault="002A3EFA" w:rsidP="002A3EFA">
      <w:pPr>
        <w:pStyle w:val="ListParagraph"/>
        <w:numPr>
          <w:ilvl w:val="2"/>
          <w:numId w:val="3"/>
        </w:numPr>
        <w:rPr>
          <w:rFonts w:ascii="Cambria" w:hAnsi="Cambria"/>
        </w:rPr>
      </w:pPr>
      <w:r w:rsidRPr="008B7A11">
        <w:rPr>
          <w:rFonts w:ascii="Cambria" w:hAnsi="Cambria"/>
        </w:rPr>
        <w:lastRenderedPageBreak/>
        <w:t>7.Promotes Treg-induced inhibition of the exocytosis of granules</w:t>
      </w:r>
    </w:p>
    <w:p w14:paraId="14490446" w14:textId="77777777" w:rsidR="002A3EFA" w:rsidRPr="008B7A11" w:rsidRDefault="002A3EFA" w:rsidP="002A3EFA">
      <w:pPr>
        <w:pStyle w:val="ListParagraph"/>
        <w:numPr>
          <w:ilvl w:val="2"/>
          <w:numId w:val="3"/>
        </w:numPr>
        <w:rPr>
          <w:rFonts w:ascii="Cambria" w:hAnsi="Cambria"/>
        </w:rPr>
      </w:pPr>
      <w:r w:rsidRPr="008B7A11">
        <w:rPr>
          <w:rFonts w:ascii="Cambria" w:hAnsi="Cambria"/>
        </w:rPr>
        <w:t>8.Inhibits the generation and activation of cytotoxic T lymphocytes (CTLs)</w:t>
      </w:r>
    </w:p>
    <w:p w14:paraId="5035BE9C" w14:textId="77777777" w:rsidR="002A3EFA" w:rsidRPr="008B7A11" w:rsidRDefault="002A3EFA" w:rsidP="002A3EFA">
      <w:pPr>
        <w:pStyle w:val="ListParagraph"/>
        <w:numPr>
          <w:ilvl w:val="2"/>
          <w:numId w:val="3"/>
        </w:numPr>
        <w:rPr>
          <w:rFonts w:ascii="Cambria" w:hAnsi="Cambria"/>
        </w:rPr>
      </w:pPr>
      <w:r w:rsidRPr="008B7A11">
        <w:rPr>
          <w:rFonts w:ascii="Cambria" w:hAnsi="Cambria"/>
        </w:rPr>
        <w:t>9.Suppresses the cytotoxicity of the CTLs via the transcriptional regression of genes encoding proteins, which are vital for CTLs function</w:t>
      </w:r>
    </w:p>
    <w:p w14:paraId="38DE3499" w14:textId="171BA5A2" w:rsidR="002A3EFA" w:rsidRPr="008B7A11" w:rsidRDefault="002A3EFA" w:rsidP="002A3EFA">
      <w:pPr>
        <w:pStyle w:val="ListParagraph"/>
        <w:numPr>
          <w:ilvl w:val="2"/>
          <w:numId w:val="3"/>
        </w:numPr>
        <w:rPr>
          <w:rFonts w:ascii="Cambria" w:hAnsi="Cambria"/>
        </w:rPr>
      </w:pPr>
      <w:r w:rsidRPr="008B7A11">
        <w:rPr>
          <w:rFonts w:ascii="Cambria" w:hAnsi="Cambria"/>
        </w:rPr>
        <w:t>10</w:t>
      </w:r>
      <w:r w:rsidR="0068109B">
        <w:rPr>
          <w:rFonts w:ascii="Cambria" w:hAnsi="Cambria"/>
        </w:rPr>
        <w:t xml:space="preserve">.  </w:t>
      </w:r>
      <w:r w:rsidRPr="008B7A11">
        <w:rPr>
          <w:rFonts w:ascii="Cambria" w:hAnsi="Cambria"/>
        </w:rPr>
        <w:t>Inhibits B-cell activation</w:t>
      </w:r>
    </w:p>
    <w:p w14:paraId="101634B9" w14:textId="7B758A2B" w:rsidR="00A4573E" w:rsidRPr="008B7A11" w:rsidRDefault="002A3EFA" w:rsidP="00A4573E">
      <w:pPr>
        <w:pStyle w:val="ListParagraph"/>
        <w:numPr>
          <w:ilvl w:val="1"/>
          <w:numId w:val="2"/>
        </w:numPr>
        <w:rPr>
          <w:rFonts w:ascii="Cambria" w:hAnsi="Cambria"/>
        </w:rPr>
      </w:pPr>
      <w:proofErr w:type="spellStart"/>
      <w:r w:rsidRPr="008B7A11">
        <w:rPr>
          <w:rFonts w:ascii="Cambria" w:hAnsi="Cambria"/>
        </w:rPr>
        <w:t>Kardalas</w:t>
      </w:r>
      <w:proofErr w:type="spellEnd"/>
      <w:r w:rsidRPr="008B7A11">
        <w:rPr>
          <w:rFonts w:ascii="Cambria" w:hAnsi="Cambria"/>
        </w:rPr>
        <w:t xml:space="preserve"> E, </w:t>
      </w:r>
      <w:proofErr w:type="spellStart"/>
      <w:r w:rsidRPr="008B7A11">
        <w:rPr>
          <w:rFonts w:ascii="Cambria" w:hAnsi="Cambria"/>
        </w:rPr>
        <w:t>Maraka</w:t>
      </w:r>
      <w:proofErr w:type="spellEnd"/>
      <w:r w:rsidRPr="008B7A11">
        <w:rPr>
          <w:rFonts w:ascii="Cambria" w:hAnsi="Cambria"/>
        </w:rPr>
        <w:t xml:space="preserve"> S, Papagianni M, </w:t>
      </w:r>
      <w:proofErr w:type="spellStart"/>
      <w:r w:rsidRPr="008B7A11">
        <w:rPr>
          <w:rFonts w:ascii="Cambria" w:hAnsi="Cambria"/>
        </w:rPr>
        <w:t>Paltoglou</w:t>
      </w:r>
      <w:proofErr w:type="spellEnd"/>
      <w:r w:rsidRPr="008B7A11">
        <w:rPr>
          <w:rFonts w:ascii="Cambria" w:hAnsi="Cambria"/>
        </w:rPr>
        <w:t xml:space="preserve"> G, </w:t>
      </w:r>
      <w:proofErr w:type="spellStart"/>
      <w:r w:rsidRPr="008B7A11">
        <w:rPr>
          <w:rFonts w:ascii="Cambria" w:hAnsi="Cambria"/>
        </w:rPr>
        <w:t>Siristatidis</w:t>
      </w:r>
      <w:proofErr w:type="spellEnd"/>
      <w:r w:rsidRPr="008B7A11">
        <w:rPr>
          <w:rFonts w:ascii="Cambria" w:hAnsi="Cambria"/>
        </w:rPr>
        <w:t xml:space="preserve"> C, </w:t>
      </w:r>
      <w:proofErr w:type="spellStart"/>
      <w:r w:rsidRPr="008B7A11">
        <w:rPr>
          <w:rFonts w:ascii="Cambria" w:hAnsi="Cambria"/>
        </w:rPr>
        <w:t>Mastorakos</w:t>
      </w:r>
      <w:proofErr w:type="spellEnd"/>
      <w:r w:rsidRPr="008B7A11">
        <w:rPr>
          <w:rFonts w:ascii="Cambria" w:hAnsi="Cambria"/>
        </w:rPr>
        <w:t xml:space="preserve"> G</w:t>
      </w:r>
      <w:r w:rsidR="0068109B">
        <w:rPr>
          <w:rFonts w:ascii="Cambria" w:hAnsi="Cambria"/>
        </w:rPr>
        <w:t xml:space="preserve">.  </w:t>
      </w:r>
      <w:r w:rsidRPr="008B7A11">
        <w:rPr>
          <w:rFonts w:ascii="Cambria" w:hAnsi="Cambria"/>
        </w:rPr>
        <w:t>TGF-β Physiology as a Novel Therapeutic Target Regarding Autoimmune Thyroid Diseases: Where Do We Stand and What to Expect</w:t>
      </w:r>
      <w:r w:rsidR="0068109B">
        <w:rPr>
          <w:rFonts w:ascii="Cambria" w:hAnsi="Cambria"/>
        </w:rPr>
        <w:t xml:space="preserve">.  </w:t>
      </w:r>
      <w:proofErr w:type="spellStart"/>
      <w:r w:rsidRPr="008B7A11">
        <w:rPr>
          <w:rFonts w:ascii="Cambria" w:hAnsi="Cambria"/>
        </w:rPr>
        <w:t>Medicina</w:t>
      </w:r>
      <w:proofErr w:type="spellEnd"/>
      <w:r w:rsidRPr="008B7A11">
        <w:rPr>
          <w:rFonts w:ascii="Cambria" w:hAnsi="Cambria"/>
        </w:rPr>
        <w:t xml:space="preserve"> (Kaunas)</w:t>
      </w:r>
      <w:r w:rsidR="0068109B">
        <w:rPr>
          <w:rFonts w:ascii="Cambria" w:hAnsi="Cambria"/>
        </w:rPr>
        <w:t xml:space="preserve">.  </w:t>
      </w:r>
      <w:r w:rsidRPr="008B7A11">
        <w:rPr>
          <w:rFonts w:ascii="Cambria" w:hAnsi="Cambria"/>
        </w:rPr>
        <w:t>2021 Jun 14;57(6):621</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10.3390/medicina57060621</w:t>
      </w:r>
      <w:r w:rsidR="0068109B">
        <w:rPr>
          <w:rFonts w:ascii="Cambria" w:hAnsi="Cambria"/>
        </w:rPr>
        <w:t xml:space="preserve">.  </w:t>
      </w:r>
      <w:r w:rsidRPr="008B7A11">
        <w:rPr>
          <w:rFonts w:ascii="Cambria" w:hAnsi="Cambria"/>
        </w:rPr>
        <w:t>PMID: 34198624; PMCID: PMC8232149.</w:t>
      </w:r>
    </w:p>
    <w:p w14:paraId="1BAF22AB" w14:textId="040EE65D" w:rsidR="00A4573E" w:rsidRPr="008B7A11" w:rsidRDefault="00A4573E" w:rsidP="00A4573E">
      <w:pPr>
        <w:pStyle w:val="ListParagraph"/>
        <w:numPr>
          <w:ilvl w:val="0"/>
          <w:numId w:val="2"/>
        </w:numPr>
        <w:rPr>
          <w:rFonts w:ascii="Cambria" w:hAnsi="Cambria"/>
        </w:rPr>
      </w:pPr>
      <w:r w:rsidRPr="008B7A11">
        <w:rPr>
          <w:rFonts w:ascii="Cambria" w:hAnsi="Cambria"/>
          <w:b/>
          <w:bCs/>
        </w:rPr>
        <w:t>IL2</w:t>
      </w:r>
      <w:r w:rsidR="00C32F67">
        <w:rPr>
          <w:rFonts w:ascii="Cambria" w:hAnsi="Cambria"/>
          <w:b/>
          <w:bCs/>
        </w:rPr>
        <w:t xml:space="preserve">: </w:t>
      </w:r>
      <w:r w:rsidR="00C32F67">
        <w:rPr>
          <w:rFonts w:ascii="Cambria" w:hAnsi="Cambria"/>
        </w:rPr>
        <w:t>promotes T-cell, B-cell proliferation</w:t>
      </w:r>
      <w:r w:rsidR="0068109B">
        <w:rPr>
          <w:rFonts w:ascii="Cambria" w:hAnsi="Cambria"/>
        </w:rPr>
        <w:t xml:space="preserve">.  </w:t>
      </w:r>
      <w:r w:rsidR="00C32F67">
        <w:rPr>
          <w:rFonts w:ascii="Cambria" w:hAnsi="Cambria"/>
        </w:rPr>
        <w:t>Upregulated by IL4</w:t>
      </w:r>
      <w:r w:rsidR="0068109B">
        <w:rPr>
          <w:rFonts w:ascii="Cambria" w:hAnsi="Cambria"/>
        </w:rPr>
        <w:t xml:space="preserve">.  </w:t>
      </w:r>
      <w:r w:rsidR="00C32F67">
        <w:rPr>
          <w:rFonts w:ascii="Cambria" w:hAnsi="Cambria"/>
        </w:rPr>
        <w:t>Primarily produced by B-cells</w:t>
      </w:r>
      <w:r w:rsidR="00C32F67">
        <w:rPr>
          <w:rFonts w:ascii="Cambria" w:hAnsi="Cambria"/>
          <w:vertAlign w:val="superscript"/>
        </w:rPr>
        <w:t>9</w:t>
      </w:r>
      <w:r w:rsidR="0068109B">
        <w:rPr>
          <w:rFonts w:ascii="Cambria" w:hAnsi="Cambria"/>
        </w:rPr>
        <w:t xml:space="preserve">.  </w:t>
      </w:r>
      <w:r w:rsidR="00C32F67">
        <w:rPr>
          <w:rFonts w:ascii="Cambria" w:hAnsi="Cambria"/>
        </w:rPr>
        <w:t>One of primary cytokines considered in the model.</w:t>
      </w:r>
    </w:p>
    <w:p w14:paraId="44F7261D" w14:textId="03806BE3" w:rsidR="002A3EFA" w:rsidRPr="008B7A11" w:rsidRDefault="002A3EFA" w:rsidP="002A3EFA">
      <w:pPr>
        <w:pStyle w:val="ListParagraph"/>
        <w:numPr>
          <w:ilvl w:val="0"/>
          <w:numId w:val="2"/>
        </w:numPr>
        <w:rPr>
          <w:rFonts w:ascii="Cambria" w:eastAsiaTheme="minorEastAsia" w:hAnsi="Cambria"/>
        </w:rPr>
      </w:pPr>
      <w:r w:rsidRPr="008B7A11">
        <w:rPr>
          <w:rFonts w:ascii="Cambria" w:hAnsi="Cambria"/>
          <w:b/>
          <w:bCs/>
        </w:rPr>
        <w:t>IL4</w:t>
      </w:r>
      <w:r w:rsidRPr="008B7A11">
        <w:rPr>
          <w:rFonts w:ascii="Cambria" w:hAnsi="Cambria"/>
        </w:rPr>
        <w:t>: promotes B, T-cell growth and induces CD4+ differentiation indirectly upregulating IL2,4,10 production</w:t>
      </w:r>
      <w:r w:rsidR="0068109B">
        <w:rPr>
          <w:rFonts w:ascii="Cambria" w:hAnsi="Cambria"/>
        </w:rPr>
        <w:t xml:space="preserve">.  </w:t>
      </w:r>
      <w:r w:rsidRPr="008B7A11">
        <w:rPr>
          <w:rFonts w:ascii="Cambria" w:hAnsi="Cambria"/>
        </w:rPr>
        <w:t>Likewise, indirectly inhibits IFN-</w:t>
      </w:r>
      <m:oMath>
        <m:r>
          <m:rPr>
            <m:sty m:val="p"/>
          </m:rPr>
          <w:rPr>
            <w:rFonts w:ascii="Cambria Math" w:hAnsi="Cambria Math"/>
          </w:rPr>
          <m:t>γ</m:t>
        </m:r>
      </m:oMath>
      <w:r w:rsidR="0068109B">
        <w:rPr>
          <w:rFonts w:ascii="Cambria" w:hAnsi="Cambria"/>
        </w:rPr>
        <w:t xml:space="preserve">.  </w:t>
      </w:r>
      <w:r w:rsidR="00A4573E" w:rsidRPr="008B7A11">
        <w:rPr>
          <w:rFonts w:ascii="Cambria" w:hAnsi="Cambria"/>
        </w:rPr>
        <w:t xml:space="preserve">One of the primary cytokines considered in the model along with </w:t>
      </w:r>
      <w:proofErr w:type="gramStart"/>
      <w:r w:rsidR="00A4573E" w:rsidRPr="008B7A11">
        <w:rPr>
          <w:rFonts w:ascii="Cambria" w:hAnsi="Cambria"/>
        </w:rPr>
        <w:t>IL2</w:t>
      </w:r>
      <w:proofErr w:type="gramEnd"/>
    </w:p>
    <w:p w14:paraId="587E05EB" w14:textId="2E8C6F3B" w:rsidR="002A3EFA" w:rsidRPr="008B7A11" w:rsidRDefault="002A3EFA" w:rsidP="002A3EFA">
      <w:pPr>
        <w:pStyle w:val="ListParagraph"/>
        <w:numPr>
          <w:ilvl w:val="1"/>
          <w:numId w:val="2"/>
        </w:numPr>
        <w:rPr>
          <w:rFonts w:ascii="Cambria" w:hAnsi="Cambria"/>
        </w:rPr>
      </w:pPr>
      <w:r w:rsidRPr="008B7A11">
        <w:rPr>
          <w:rFonts w:ascii="Cambria" w:hAnsi="Cambria"/>
        </w:rPr>
        <w:t>Stephen T</w:t>
      </w:r>
      <w:r w:rsidR="0068109B">
        <w:rPr>
          <w:rFonts w:ascii="Cambria" w:hAnsi="Cambria"/>
        </w:rPr>
        <w:t xml:space="preserve">.  </w:t>
      </w:r>
      <w:r w:rsidRPr="008B7A11">
        <w:rPr>
          <w:rFonts w:ascii="Cambria" w:hAnsi="Cambria"/>
        </w:rPr>
        <w:t>Smiley, Michael J</w:t>
      </w:r>
      <w:r w:rsidR="0068109B">
        <w:rPr>
          <w:rFonts w:ascii="Cambria" w:hAnsi="Cambria"/>
        </w:rPr>
        <w:t xml:space="preserve">.  </w:t>
      </w:r>
      <w:proofErr w:type="spellStart"/>
      <w:r w:rsidRPr="008B7A11">
        <w:rPr>
          <w:rFonts w:ascii="Cambria" w:hAnsi="Cambria"/>
        </w:rPr>
        <w:t>Grusby</w:t>
      </w:r>
      <w:proofErr w:type="spellEnd"/>
      <w:r w:rsidRPr="008B7A11">
        <w:rPr>
          <w:rFonts w:ascii="Cambria" w:hAnsi="Cambria"/>
        </w:rPr>
        <w:t>, in Encyclopedia of Immunology (Second Edition), 1998</w:t>
      </w:r>
    </w:p>
    <w:p w14:paraId="75B5EAF9" w14:textId="55C8C899" w:rsidR="002A3EFA" w:rsidRPr="008B7A11" w:rsidRDefault="002A3EFA" w:rsidP="002A3EFA">
      <w:pPr>
        <w:pStyle w:val="ListParagraph"/>
        <w:numPr>
          <w:ilvl w:val="1"/>
          <w:numId w:val="2"/>
        </w:numPr>
        <w:rPr>
          <w:rFonts w:ascii="Cambria" w:hAnsi="Cambria"/>
        </w:rPr>
      </w:pPr>
      <w:r w:rsidRPr="008B7A11">
        <w:rPr>
          <w:rFonts w:ascii="Cambria" w:hAnsi="Cambria"/>
          <w:lang w:val="sv-SE"/>
        </w:rPr>
        <w:t>Bossowski, A., Harasymczuk, J., Moniuszko, A</w:t>
      </w:r>
      <w:r w:rsidR="0068109B">
        <w:rPr>
          <w:rFonts w:ascii="Cambria" w:hAnsi="Cambria"/>
          <w:lang w:val="sv-SE"/>
        </w:rPr>
        <w:t xml:space="preserve">.  </w:t>
      </w:r>
      <w:r w:rsidRPr="008B7A11">
        <w:rPr>
          <w:rFonts w:ascii="Cambria" w:hAnsi="Cambria"/>
          <w:lang w:val="sv-SE"/>
        </w:rPr>
        <w:t>et al</w:t>
      </w:r>
      <w:r w:rsidR="0068109B">
        <w:rPr>
          <w:rFonts w:ascii="Cambria" w:hAnsi="Cambria"/>
          <w:lang w:val="sv-SE"/>
        </w:rPr>
        <w:t xml:space="preserve">.  </w:t>
      </w:r>
      <w:r w:rsidRPr="008B7A11">
        <w:rPr>
          <w:rFonts w:ascii="Cambria" w:hAnsi="Cambria"/>
        </w:rPr>
        <w:t>Cytometric evaluation of intracellular IFN-γ and IL-4 levels in thyroid follicular cells from patients with autoimmune thyroid diseases</w:t>
      </w:r>
      <w:r w:rsidR="0068109B">
        <w:rPr>
          <w:rFonts w:ascii="Cambria" w:hAnsi="Cambria"/>
        </w:rPr>
        <w:t xml:space="preserve">.  </w:t>
      </w:r>
      <w:r w:rsidRPr="008B7A11">
        <w:rPr>
          <w:rFonts w:ascii="Cambria" w:hAnsi="Cambria"/>
        </w:rPr>
        <w:t>Thyroid Res 4, 13 (2011)</w:t>
      </w:r>
      <w:r w:rsidR="0068109B">
        <w:rPr>
          <w:rFonts w:ascii="Cambria" w:hAnsi="Cambria"/>
        </w:rPr>
        <w:t xml:space="preserve">.  </w:t>
      </w:r>
      <w:hyperlink r:id="rId21" w:history="1">
        <w:r w:rsidRPr="008B7A11">
          <w:rPr>
            <w:rStyle w:val="Hyperlink"/>
            <w:rFonts w:ascii="Cambria" w:hAnsi="Cambria"/>
          </w:rPr>
          <w:t>https://doi.org/10.1186/1756-6614-4-13</w:t>
        </w:r>
      </w:hyperlink>
    </w:p>
    <w:p w14:paraId="441D6C8E" w14:textId="17B39439" w:rsidR="002A3EFA" w:rsidRPr="008B7A11" w:rsidRDefault="002A3EFA" w:rsidP="002A3EFA">
      <w:pPr>
        <w:pStyle w:val="ListParagraph"/>
        <w:numPr>
          <w:ilvl w:val="0"/>
          <w:numId w:val="2"/>
        </w:numPr>
        <w:rPr>
          <w:rFonts w:ascii="Cambria" w:hAnsi="Cambria"/>
        </w:rPr>
      </w:pPr>
      <w:r w:rsidRPr="008B7A11">
        <w:rPr>
          <w:rFonts w:ascii="Cambria" w:hAnsi="Cambria"/>
          <w:b/>
          <w:bCs/>
        </w:rPr>
        <w:t>IL9</w:t>
      </w:r>
      <w:r w:rsidRPr="008B7A11">
        <w:rPr>
          <w:rFonts w:ascii="Cambria" w:hAnsi="Cambria"/>
        </w:rPr>
        <w:t xml:space="preserve"> - immune responses against parasites and pathogenesis of allergic diseases</w:t>
      </w:r>
      <w:r w:rsidR="0068109B">
        <w:rPr>
          <w:rFonts w:ascii="Cambria" w:hAnsi="Cambria"/>
        </w:rPr>
        <w:t xml:space="preserve">.  </w:t>
      </w:r>
      <w:r w:rsidRPr="008B7A11">
        <w:rPr>
          <w:rFonts w:ascii="Cambria" w:hAnsi="Cambria"/>
        </w:rPr>
        <w:t>Unlikely to be contributor to HT pathology.</w:t>
      </w:r>
    </w:p>
    <w:p w14:paraId="37DA5E40" w14:textId="5A702393" w:rsidR="002A3EFA" w:rsidRPr="008B7A11" w:rsidRDefault="002A3EFA" w:rsidP="002A3EFA">
      <w:pPr>
        <w:pStyle w:val="ListParagraph"/>
        <w:numPr>
          <w:ilvl w:val="1"/>
          <w:numId w:val="2"/>
        </w:numPr>
        <w:rPr>
          <w:rFonts w:ascii="Cambria" w:hAnsi="Cambria"/>
        </w:rPr>
      </w:pPr>
      <w:r w:rsidRPr="008B7A11">
        <w:rPr>
          <w:rFonts w:ascii="Cambria" w:hAnsi="Cambria"/>
        </w:rPr>
        <w:t>Rojas-Zuleta, Wilmer Gerardo, and Elizabeth Sanchez</w:t>
      </w:r>
      <w:r w:rsidR="0068109B">
        <w:rPr>
          <w:rFonts w:ascii="Cambria" w:hAnsi="Cambria"/>
        </w:rPr>
        <w:t xml:space="preserve">.  </w:t>
      </w:r>
      <w:r w:rsidRPr="008B7A11">
        <w:rPr>
          <w:rFonts w:ascii="Cambria" w:hAnsi="Cambria"/>
        </w:rPr>
        <w:t>“IL-9: Function, Sources, and Detection.” Methods in molecular biology (Clifton, N.J.) vol</w:t>
      </w:r>
      <w:r w:rsidR="0068109B">
        <w:rPr>
          <w:rFonts w:ascii="Cambria" w:hAnsi="Cambria"/>
        </w:rPr>
        <w:t xml:space="preserve">.  </w:t>
      </w:r>
      <w:r w:rsidRPr="008B7A11">
        <w:rPr>
          <w:rFonts w:ascii="Cambria" w:hAnsi="Cambria"/>
        </w:rPr>
        <w:t>1585 (2017): 21-35</w:t>
      </w:r>
      <w:r w:rsidR="0068109B">
        <w:rPr>
          <w:rFonts w:ascii="Cambria" w:hAnsi="Cambria"/>
        </w:rPr>
        <w:t xml:space="preserve">.  </w:t>
      </w:r>
      <w:r w:rsidRPr="008B7A11">
        <w:rPr>
          <w:rFonts w:ascii="Cambria" w:hAnsi="Cambria"/>
        </w:rPr>
        <w:t>doi:10.1007/978-1-4939-6877-0_2</w:t>
      </w:r>
    </w:p>
    <w:p w14:paraId="4F5E8ED9" w14:textId="44EBC539" w:rsidR="002A3EFA" w:rsidRPr="008B7A11" w:rsidRDefault="002A3EFA" w:rsidP="002A3EFA">
      <w:pPr>
        <w:pStyle w:val="ListParagraph"/>
        <w:numPr>
          <w:ilvl w:val="0"/>
          <w:numId w:val="2"/>
        </w:numPr>
        <w:rPr>
          <w:rFonts w:ascii="Cambria" w:hAnsi="Cambria"/>
        </w:rPr>
      </w:pPr>
      <w:r w:rsidRPr="008B7A11">
        <w:rPr>
          <w:rFonts w:ascii="Cambria" w:hAnsi="Cambria"/>
          <w:b/>
          <w:bCs/>
        </w:rPr>
        <w:t>IL10</w:t>
      </w:r>
      <w:r w:rsidRPr="008B7A11">
        <w:rPr>
          <w:rFonts w:ascii="Cambria" w:hAnsi="Cambria"/>
        </w:rPr>
        <w:t xml:space="preserve"> – immune response inhibitor</w:t>
      </w:r>
      <w:r w:rsidR="0068109B">
        <w:rPr>
          <w:rFonts w:ascii="Cambria" w:hAnsi="Cambria"/>
        </w:rPr>
        <w:t xml:space="preserve">.  </w:t>
      </w:r>
      <w:r w:rsidRPr="008B7A11">
        <w:rPr>
          <w:rFonts w:ascii="Cambria" w:hAnsi="Cambria"/>
        </w:rPr>
        <w:t>In Hashimoto’s disease, Th1 response overrides the effects of anti-inflammatory Th2-dependent mediators such as IL-10</w:t>
      </w:r>
      <w:r w:rsidR="0068109B">
        <w:rPr>
          <w:rFonts w:ascii="Cambria" w:hAnsi="Cambria"/>
        </w:rPr>
        <w:t xml:space="preserve">.  </w:t>
      </w:r>
      <w:r w:rsidRPr="008B7A11">
        <w:rPr>
          <w:rFonts w:ascii="Cambria" w:hAnsi="Cambria"/>
        </w:rPr>
        <w:t>When autoimmune processes have subsided (i.e</w:t>
      </w:r>
      <w:r w:rsidR="0068109B">
        <w:rPr>
          <w:rFonts w:ascii="Cambria" w:hAnsi="Cambria"/>
        </w:rPr>
        <w:t xml:space="preserve">.  </w:t>
      </w:r>
      <w:r w:rsidRPr="008B7A11">
        <w:rPr>
          <w:rFonts w:ascii="Cambria" w:hAnsi="Cambria"/>
        </w:rPr>
        <w:t xml:space="preserve">in </w:t>
      </w:r>
      <w:proofErr w:type="gramStart"/>
      <w:r w:rsidRPr="008B7A11">
        <w:rPr>
          <w:rFonts w:ascii="Cambria" w:hAnsi="Cambria"/>
        </w:rPr>
        <w:t>late stage</w:t>
      </w:r>
      <w:proofErr w:type="gramEnd"/>
      <w:r w:rsidRPr="008B7A11">
        <w:rPr>
          <w:rFonts w:ascii="Cambria" w:hAnsi="Cambria"/>
        </w:rPr>
        <w:t xml:space="preserve"> Hashimoto’s), IL-10 expression progressively decreases, even in the presence of lymphomononuclear infiltration.</w:t>
      </w:r>
    </w:p>
    <w:p w14:paraId="57F05E2D" w14:textId="37A4DB6D" w:rsidR="00C32F67" w:rsidRPr="008A5127" w:rsidRDefault="002A3EFA" w:rsidP="00C32F67">
      <w:pPr>
        <w:pStyle w:val="ListParagraph"/>
        <w:numPr>
          <w:ilvl w:val="1"/>
          <w:numId w:val="2"/>
        </w:numPr>
        <w:rPr>
          <w:rFonts w:ascii="Cambria" w:hAnsi="Cambria"/>
        </w:rPr>
      </w:pPr>
      <w:r w:rsidRPr="008B7A11">
        <w:rPr>
          <w:rFonts w:ascii="Cambria" w:hAnsi="Cambria"/>
        </w:rPr>
        <w:t xml:space="preserve">de la Vega JR, Vilaplana JC, Biro A, Hammond L, </w:t>
      </w:r>
      <w:proofErr w:type="spellStart"/>
      <w:r w:rsidRPr="008B7A11">
        <w:rPr>
          <w:rFonts w:ascii="Cambria" w:hAnsi="Cambria"/>
        </w:rPr>
        <w:t>Bottazzo</w:t>
      </w:r>
      <w:proofErr w:type="spellEnd"/>
      <w:r w:rsidRPr="008B7A11">
        <w:rPr>
          <w:rFonts w:ascii="Cambria" w:hAnsi="Cambria"/>
        </w:rPr>
        <w:t xml:space="preserve"> GF, Mirakian R</w:t>
      </w:r>
      <w:r w:rsidR="0068109B">
        <w:rPr>
          <w:rFonts w:ascii="Cambria" w:hAnsi="Cambria"/>
        </w:rPr>
        <w:t xml:space="preserve">.  </w:t>
      </w:r>
      <w:r w:rsidRPr="008B7A11">
        <w:rPr>
          <w:rFonts w:ascii="Cambria" w:hAnsi="Cambria"/>
        </w:rPr>
        <w:t>IL-10 expression in thyroid glands: protective or harmful role against thyroid autoimmunity? Clin Exp Immunol</w:t>
      </w:r>
      <w:r w:rsidR="0068109B">
        <w:rPr>
          <w:rFonts w:ascii="Cambria" w:hAnsi="Cambria"/>
        </w:rPr>
        <w:t xml:space="preserve">.  </w:t>
      </w:r>
      <w:r w:rsidRPr="008B7A11">
        <w:rPr>
          <w:rFonts w:ascii="Cambria" w:hAnsi="Cambria"/>
        </w:rPr>
        <w:t>1998 Jul;113(1):126-35</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10.1046/j.1365-2249.1998.</w:t>
      </w:r>
      <w:proofErr w:type="gramStart"/>
      <w:r w:rsidRPr="008B7A11">
        <w:rPr>
          <w:rFonts w:ascii="Cambria" w:hAnsi="Cambria"/>
        </w:rPr>
        <w:t>00628.x</w:t>
      </w:r>
      <w:r w:rsidR="0068109B">
        <w:rPr>
          <w:rFonts w:ascii="Cambria" w:hAnsi="Cambria"/>
        </w:rPr>
        <w:t>.</w:t>
      </w:r>
      <w:proofErr w:type="gramEnd"/>
      <w:r w:rsidR="0068109B">
        <w:rPr>
          <w:rFonts w:ascii="Cambria" w:hAnsi="Cambria"/>
        </w:rPr>
        <w:t xml:space="preserve">  </w:t>
      </w:r>
      <w:r w:rsidRPr="008B7A11">
        <w:rPr>
          <w:rFonts w:ascii="Cambria" w:hAnsi="Cambria"/>
        </w:rPr>
        <w:t>PMID: 9697995; PMCID: PMC1905025.</w:t>
      </w:r>
    </w:p>
    <w:sectPr w:rsidR="00C32F67" w:rsidRPr="008A5127" w:rsidSect="00C71339">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e DiStefano III" w:date="2023-10-18T13:13:00Z" w:initials="JD">
    <w:p w14:paraId="378C1691" w14:textId="77777777" w:rsidR="003E7C8F" w:rsidRDefault="003E7C8F">
      <w:pPr>
        <w:pStyle w:val="CommentText"/>
      </w:pPr>
      <w:r>
        <w:rPr>
          <w:rStyle w:val="CommentReference"/>
        </w:rPr>
        <w:annotationRef/>
      </w:r>
      <w:r>
        <w:t>"Despite…"this sentence should be changed.   It implies that we have some idea how to use a therapy other than HRT.  Not needed!  Better understanding is what it should address.  E.g. ""HRT is the current treatment.  Nevertheless, the immune system plays a significant role in disease progression and better understanding of the particular feedforward and feedback interactions…..</w:t>
      </w:r>
    </w:p>
    <w:p w14:paraId="43845550" w14:textId="77777777" w:rsidR="003E7C8F" w:rsidRDefault="003E7C8F" w:rsidP="00FD11DD">
      <w:pPr>
        <w:pStyle w:val="CommentText"/>
      </w:pPr>
      <w:r>
        <w:t>Precede this by…., the immun</w:t>
      </w:r>
    </w:p>
  </w:comment>
  <w:comment w:id="2" w:author="Joe DiStefano III" w:date="2023-10-18T13:15:00Z" w:initials="JD">
    <w:p w14:paraId="41D4D7F7" w14:textId="77777777" w:rsidR="003E7C8F" w:rsidRDefault="003E7C8F" w:rsidP="00ED36E5">
      <w:pPr>
        <w:pStyle w:val="CommentText"/>
      </w:pPr>
      <w:r>
        <w:rPr>
          <w:rStyle w:val="CommentReference"/>
        </w:rPr>
        <w:annotationRef/>
      </w:r>
      <w:r>
        <w:t>I thought you would accept or reject changes before I saw it.  I'm having a hard time making my changes show up clearly.  And I'm not saying that I'm doing it, like KR is.</w:t>
      </w:r>
    </w:p>
  </w:comment>
  <w:comment w:id="3" w:author="Aidan Boyne" w:date="2023-10-30T22:13:00Z" w:initials="AB">
    <w:p w14:paraId="48EA94C2" w14:textId="77777777" w:rsidR="00CD556F" w:rsidRDefault="00CD556F" w:rsidP="00CD556F">
      <w:pPr>
        <w:pStyle w:val="CommentText"/>
      </w:pPr>
      <w:r>
        <w:rPr>
          <w:rStyle w:val="CommentReference"/>
        </w:rPr>
        <w:annotationRef/>
      </w:r>
      <w:r>
        <w:t>This needs to be reworked. Also include mention of how we (Sue) examine the correlation within our own Mednet dataset used in fitting</w:t>
      </w:r>
    </w:p>
  </w:comment>
  <w:comment w:id="4" w:author="Aidan Boyne" w:date="2023-10-30T22:16:00Z" w:initials="AB">
    <w:p w14:paraId="2F82C0FA" w14:textId="77777777" w:rsidR="00CD556F" w:rsidRDefault="00CD556F" w:rsidP="007B36C0">
      <w:pPr>
        <w:pStyle w:val="CommentText"/>
      </w:pPr>
      <w:r>
        <w:rPr>
          <w:rStyle w:val="CommentReference"/>
        </w:rPr>
        <w:annotationRef/>
      </w:r>
      <w:r>
        <w:t>Make fonts bigger</w:t>
      </w:r>
    </w:p>
  </w:comment>
  <w:comment w:id="6" w:author="Aidan Boyne [2]" w:date="2023-07-07T12:50:00Z" w:initials="AB">
    <w:p w14:paraId="2709F9D8" w14:textId="678BFC4E" w:rsidR="003907B8" w:rsidRDefault="003907B8">
      <w:pPr>
        <w:pStyle w:val="CommentText"/>
      </w:pPr>
      <w:r>
        <w:rPr>
          <w:rStyle w:val="CommentReference"/>
        </w:rPr>
        <w:annotationRef/>
      </w:r>
      <w:r>
        <w:rPr>
          <w:noProof/>
        </w:rPr>
        <w:t>Need to implement this w/ Sue.</w:t>
      </w:r>
    </w:p>
  </w:comment>
  <w:comment w:id="7" w:author="Joe DiStefano III" w:date="2023-10-18T13:48:00Z" w:initials="JD">
    <w:p w14:paraId="4C78C379" w14:textId="77777777" w:rsidR="006563B9" w:rsidRDefault="006563B9" w:rsidP="009A66E1">
      <w:pPr>
        <w:pStyle w:val="CommentText"/>
      </w:pPr>
      <w:r>
        <w:rPr>
          <w:rStyle w:val="CommentReference"/>
        </w:rPr>
        <w:annotationRef/>
      </w:r>
      <w:r>
        <w:t>I thought we agreed that pregnant patient data would be ok when they were not pregnant</w:t>
      </w:r>
    </w:p>
  </w:comment>
  <w:comment w:id="8" w:author="Aidan Boyne" w:date="2023-10-30T22:18:00Z" w:initials="AB">
    <w:p w14:paraId="6AB9ECDC" w14:textId="77777777" w:rsidR="003755C3" w:rsidRDefault="003755C3" w:rsidP="00CA6E4D">
      <w:pPr>
        <w:pStyle w:val="CommentText"/>
      </w:pPr>
      <w:r>
        <w:rPr>
          <w:rStyle w:val="CommentReference"/>
        </w:rPr>
        <w:annotationRef/>
      </w:r>
      <w:r>
        <w:t>For simplicity, we are excluding anyone who was pregnant at any time in the cohort date. This prevents having to split and re-combine data and excludes and potential post-partum changes that might affect the model fitting</w:t>
      </w:r>
    </w:p>
  </w:comment>
  <w:comment w:id="9" w:author="Joe DiStefano III" w:date="2023-07-08T12:58:00Z" w:initials="JD">
    <w:p w14:paraId="7FD6AB40" w14:textId="313D8A61" w:rsidR="00FB362E" w:rsidRDefault="00FB362E" w:rsidP="00A64469">
      <w:pPr>
        <w:pStyle w:val="CommentText"/>
      </w:pPr>
      <w:r>
        <w:rPr>
          <w:rStyle w:val="CommentReference"/>
        </w:rPr>
        <w:annotationRef/>
      </w:r>
      <w:r>
        <w:t>Put the units before each eqn #.  Helps with understanding the eqns</w:t>
      </w:r>
    </w:p>
  </w:comment>
  <w:comment w:id="10" w:author="Joe DiStefano III" w:date="2023-10-18T14:02:00Z" w:initials="JD">
    <w:p w14:paraId="1F877576" w14:textId="77777777" w:rsidR="00A16B2B" w:rsidRDefault="00A16B2B" w:rsidP="003571FB">
      <w:pPr>
        <w:pStyle w:val="CommentText"/>
      </w:pPr>
      <w:r>
        <w:rPr>
          <w:rStyle w:val="CommentReference"/>
        </w:rPr>
        <w:annotationRef/>
      </w:r>
      <w:r>
        <w:t>T4 somehow missing from this eqn?  (see fig 1)</w:t>
      </w:r>
    </w:p>
  </w:comment>
  <w:comment w:id="12" w:author="Joe DiStefano III" w:date="2023-06-29T18:36:00Z" w:initials="JD">
    <w:p w14:paraId="2EE321D5" w14:textId="77CDA812" w:rsidR="00557755" w:rsidRDefault="00557755" w:rsidP="00A64469">
      <w:pPr>
        <w:pStyle w:val="CommentText"/>
      </w:pPr>
      <w:r>
        <w:rPr>
          <w:rStyle w:val="CommentReference"/>
        </w:rPr>
        <w:annotationRef/>
      </w:r>
      <w:r>
        <w:t>The first term here needs more explanation</w:t>
      </w:r>
    </w:p>
  </w:comment>
  <w:comment w:id="13" w:author="Joe DiStefano III" w:date="2023-06-30T18:26:00Z" w:initials="JD">
    <w:p w14:paraId="324BE950" w14:textId="77777777" w:rsidR="004F524E" w:rsidRDefault="004F524E" w:rsidP="00A64469">
      <w:pPr>
        <w:pStyle w:val="CommentText"/>
      </w:pPr>
      <w:r>
        <w:rPr>
          <w:rStyle w:val="CommentReference"/>
        </w:rPr>
        <w:annotationRef/>
      </w:r>
      <w:r>
        <w:t>Fixed below by moving it up</w:t>
      </w:r>
    </w:p>
  </w:comment>
  <w:comment w:id="14" w:author="Joe DiStefano III" w:date="2023-07-08T12:59:00Z" w:initials="JD">
    <w:p w14:paraId="3A06D933" w14:textId="77777777" w:rsidR="00E40399" w:rsidRDefault="00E40399" w:rsidP="00A64469">
      <w:pPr>
        <w:pStyle w:val="CommentText"/>
      </w:pPr>
      <w:r>
        <w:rPr>
          <w:rStyle w:val="CommentReference"/>
        </w:rPr>
        <w:annotationRef/>
      </w:r>
      <w:r>
        <w:t>T4 effects on T and other cells?</w:t>
      </w:r>
    </w:p>
  </w:comment>
  <w:comment w:id="15" w:author="Joe DiStefano III" w:date="2023-10-18T14:00:00Z" w:initials="JD">
    <w:p w14:paraId="5F4021EB" w14:textId="77777777" w:rsidR="002F4B4F" w:rsidRDefault="002F4B4F" w:rsidP="00683D3E">
      <w:pPr>
        <w:pStyle w:val="CommentText"/>
      </w:pPr>
      <w:r>
        <w:rPr>
          <w:rStyle w:val="CommentReference"/>
        </w:rPr>
        <w:annotationRef/>
      </w:r>
      <w:r>
        <w:t>Fig 1 shows T4 acting on dendrites and thus indirectly on CD4 cells.  Missing in fig 2?</w:t>
      </w:r>
    </w:p>
  </w:comment>
  <w:comment w:id="17" w:author="Joe DiStefano III" w:date="2023-07-08T13:01:00Z" w:initials="JD">
    <w:p w14:paraId="758859A5" w14:textId="75546F95" w:rsidR="00E40399" w:rsidRDefault="00E40399" w:rsidP="00A64469">
      <w:pPr>
        <w:pStyle w:val="CommentText"/>
      </w:pPr>
      <w:r>
        <w:rPr>
          <w:rStyle w:val="CommentReference"/>
        </w:rPr>
        <w:annotationRef/>
      </w:r>
      <w:r>
        <w:t>fix</w:t>
      </w:r>
    </w:p>
  </w:comment>
  <w:comment w:id="18" w:author="Joe DiStefano III" w:date="2023-07-08T14:48:00Z" w:initials="JD">
    <w:p w14:paraId="0EC0D054" w14:textId="77777777" w:rsidR="00655B11" w:rsidRDefault="00655B11" w:rsidP="00A64469">
      <w:pPr>
        <w:pStyle w:val="CommentText"/>
      </w:pPr>
      <w:r>
        <w:rPr>
          <w:rStyle w:val="CommentReference"/>
        </w:rPr>
        <w:annotationRef/>
      </w:r>
      <w:r>
        <w:t>These sentences are out of place and some is redundant.  Plz see my chgs above and fix in a similar manner.</w:t>
      </w:r>
    </w:p>
  </w:comment>
  <w:comment w:id="23" w:author="Aidan Boyne" w:date="2023-10-30T22:30:00Z" w:initials="AB">
    <w:p w14:paraId="554EBB85" w14:textId="77777777" w:rsidR="008E508F" w:rsidRDefault="008E508F" w:rsidP="00DD4F5C">
      <w:pPr>
        <w:pStyle w:val="CommentText"/>
      </w:pPr>
      <w:r>
        <w:rPr>
          <w:rStyle w:val="CommentReference"/>
        </w:rPr>
        <w:annotationRef/>
      </w:r>
      <w:r>
        <w:t>We will change some in fitting. Need to fix this once that happens</w:t>
      </w:r>
    </w:p>
  </w:comment>
  <w:comment w:id="21" w:author="Joe DiStefano III" w:date="2023-06-30T18:16:00Z" w:initials="JD">
    <w:p w14:paraId="1045F13D" w14:textId="74666632" w:rsidR="00B538C6" w:rsidRDefault="00B538C6" w:rsidP="00A64469">
      <w:pPr>
        <w:pStyle w:val="CommentText"/>
      </w:pPr>
      <w:r>
        <w:rPr>
          <w:rStyle w:val="CommentReference"/>
        </w:rPr>
        <w:annotationRef/>
      </w:r>
      <w:r>
        <w:t>We have to verify this and perhaps give refs</w:t>
      </w:r>
    </w:p>
  </w:comment>
  <w:comment w:id="22" w:author="Aidan Boyne [3]" w:date="2023-10-07T11:29:00Z" w:initials="AB">
    <w:p w14:paraId="25E54D78" w14:textId="77777777" w:rsidR="00EA4BFA" w:rsidRDefault="00EA4BFA" w:rsidP="00A64469">
      <w:pPr>
        <w:pStyle w:val="CommentText"/>
      </w:pPr>
      <w:r>
        <w:rPr>
          <w:rStyle w:val="CommentReference"/>
        </w:rPr>
        <w:annotationRef/>
      </w:r>
      <w:r>
        <w:t>We do end up changing this. Will fix once I ID exact parameters we needed to change</w:t>
      </w:r>
    </w:p>
  </w:comment>
  <w:comment w:id="25" w:author="Joe DiStefano III" w:date="2023-07-08T15:01:00Z" w:initials="JD">
    <w:p w14:paraId="4525322D" w14:textId="24EADE14" w:rsidR="00D85563" w:rsidRDefault="00D85563" w:rsidP="00A64469">
      <w:pPr>
        <w:pStyle w:val="CommentText"/>
      </w:pPr>
      <w:r>
        <w:rPr>
          <w:rStyle w:val="CommentReference"/>
        </w:rPr>
        <w:annotationRef/>
      </w:r>
      <w:r>
        <w:t>I thought the time units of the model were hours.  You changed it to secs?</w:t>
      </w:r>
    </w:p>
  </w:comment>
  <w:comment w:id="26" w:author="Aidan Boyne [3]" w:date="2023-10-07T11:29:00Z" w:initials="AB">
    <w:p w14:paraId="4EDA1A8F" w14:textId="77777777" w:rsidR="003A2945" w:rsidRDefault="00EA4BFA" w:rsidP="00A64469">
      <w:pPr>
        <w:pStyle w:val="CommentText"/>
      </w:pPr>
      <w:r>
        <w:rPr>
          <w:rStyle w:val="CommentReference"/>
        </w:rPr>
        <w:annotationRef/>
      </w:r>
      <w:r w:rsidR="003A2945">
        <w:t>Yes, but only for immune system. Differences in time scale taken care of in model and plotting</w:t>
      </w:r>
    </w:p>
  </w:comment>
  <w:comment w:id="24" w:author="Aidan Boyne" w:date="2023-10-30T22:39:00Z" w:initials="AB">
    <w:p w14:paraId="73DB22F7" w14:textId="77777777" w:rsidR="00F169F7" w:rsidRDefault="00F169F7" w:rsidP="000E0B61">
      <w:pPr>
        <w:pStyle w:val="CommentText"/>
      </w:pPr>
      <w:r>
        <w:rPr>
          <w:rStyle w:val="CommentReference"/>
        </w:rPr>
        <w:annotationRef/>
      </w:r>
      <w:r>
        <w:t>These are all OG parameters from the source papers converted to hours to fit model timescale. Actual parameters may be (quite) different as determined by fitting. Also check the code to make sure the units line up still because the model has been modified, especially the FTS equation</w:t>
      </w:r>
    </w:p>
  </w:comment>
  <w:comment w:id="29" w:author="Aidan Boyne [2]" w:date="2023-07-07T17:59:00Z" w:initials="AB">
    <w:p w14:paraId="31E78198" w14:textId="51666527" w:rsidR="00BD2453" w:rsidRDefault="00BD2453">
      <w:pPr>
        <w:pStyle w:val="CommentText"/>
      </w:pPr>
      <w:r>
        <w:rPr>
          <w:rStyle w:val="CommentReference"/>
        </w:rPr>
        <w:annotationRef/>
      </w:r>
      <w:r>
        <w:rPr>
          <w:noProof/>
        </w:rPr>
        <w:t>Not sure what this comment means, could you clarify?</w:t>
      </w:r>
    </w:p>
  </w:comment>
  <w:comment w:id="30" w:author="Joe DiStefano III" w:date="2023-07-08T14:58:00Z" w:initials="JD">
    <w:p w14:paraId="51FCCC78" w14:textId="77777777" w:rsidR="00D85563" w:rsidRDefault="00D85563" w:rsidP="00A64469">
      <w:pPr>
        <w:pStyle w:val="CommentText"/>
      </w:pPr>
      <w:r>
        <w:rPr>
          <w:rStyle w:val="CommentReference"/>
        </w:rPr>
        <w:annotationRef/>
      </w:r>
      <w:r>
        <w:t>If they are ICs then they should be sub zero</w:t>
      </w:r>
    </w:p>
  </w:comment>
  <w:comment w:id="31" w:author="Joe DiStefano III" w:date="2023-07-08T15:02:00Z" w:initials="JD">
    <w:p w14:paraId="4DBB8983" w14:textId="77777777" w:rsidR="00BF19E8" w:rsidRDefault="00BF19E8" w:rsidP="00A64469">
      <w:pPr>
        <w:pStyle w:val="CommentText"/>
      </w:pPr>
      <w:r>
        <w:rPr>
          <w:rStyle w:val="CommentReference"/>
        </w:rPr>
        <w:annotationRef/>
      </w:r>
      <w:r>
        <w:t>But I think they are not ICs</w:t>
      </w:r>
    </w:p>
  </w:comment>
  <w:comment w:id="32" w:author="Joe DiStefano III" w:date="2023-07-08T19:03:00Z" w:initials="JD">
    <w:p w14:paraId="17B1C991" w14:textId="77777777" w:rsidR="00E96260" w:rsidRDefault="00E96260" w:rsidP="00A64469">
      <w:pPr>
        <w:pStyle w:val="CommentText"/>
      </w:pPr>
      <w:r>
        <w:rPr>
          <w:rStyle w:val="CommentReference"/>
        </w:rPr>
        <w:annotationRef/>
      </w:r>
      <w:r>
        <w:t>I fixed it</w:t>
      </w:r>
    </w:p>
  </w:comment>
  <w:comment w:id="27" w:author="Joe DiStefano III" w:date="2023-06-30T18:44:00Z" w:initials="JD">
    <w:p w14:paraId="03572243" w14:textId="5E933C15" w:rsidR="008F17A3" w:rsidRDefault="008F17A3" w:rsidP="00A64469">
      <w:pPr>
        <w:pStyle w:val="CommentText"/>
      </w:pPr>
      <w:r>
        <w:rPr>
          <w:rStyle w:val="CommentReference"/>
        </w:rPr>
        <w:annotationRef/>
      </w:r>
      <w:r>
        <w:t>First column all sub zero</w:t>
      </w:r>
    </w:p>
  </w:comment>
  <w:comment w:id="28" w:author="Aidan Boyne [3]" w:date="2023-10-07T11:32:00Z" w:initials="AB">
    <w:p w14:paraId="72139B41" w14:textId="77777777" w:rsidR="003A2945" w:rsidRDefault="003A2945" w:rsidP="00A64469">
      <w:pPr>
        <w:pStyle w:val="CommentText"/>
      </w:pPr>
      <w:r>
        <w:rPr>
          <w:rStyle w:val="CommentReference"/>
        </w:rPr>
        <w:annotationRef/>
      </w:r>
      <w:r>
        <w:t>Table is describing more than just ICs, I think we should leave as is or add sub zeros in initial value column if you want the sub notation</w:t>
      </w:r>
    </w:p>
  </w:comment>
  <w:comment w:id="34" w:author="Joe DiStefano III" w:date="2023-07-08T19:06:00Z" w:initials="JD">
    <w:p w14:paraId="3822F294" w14:textId="73582D05" w:rsidR="00F42D8F" w:rsidRDefault="00F42D8F" w:rsidP="00A64469">
      <w:pPr>
        <w:pStyle w:val="CommentText"/>
      </w:pPr>
      <w:r>
        <w:rPr>
          <w:rStyle w:val="CommentReference"/>
        </w:rPr>
        <w:annotationRef/>
      </w:r>
      <w:r>
        <w:t>No T4 feedback to the T cells and/or cytokines?</w:t>
      </w:r>
    </w:p>
  </w:comment>
  <w:comment w:id="35" w:author="Aidan Boyne [3]" w:date="2023-10-07T11:33:00Z" w:initials="AB">
    <w:p w14:paraId="1ADCEE55" w14:textId="77777777" w:rsidR="003A2945" w:rsidRDefault="003A2945" w:rsidP="00A64469">
      <w:pPr>
        <w:pStyle w:val="CommentText"/>
      </w:pPr>
      <w:r>
        <w:rPr>
          <w:rStyle w:val="CommentReference"/>
        </w:rPr>
        <w:annotationRef/>
      </w:r>
      <w:r>
        <w:t>No feedback to cytokines - not cells. However I can add to T-cells. Keeping this as reminder to update once I make appropriate change in the model</w:t>
      </w:r>
    </w:p>
  </w:comment>
  <w:comment w:id="36" w:author="Joe DiStefano III" w:date="2023-10-18T14:10:00Z" w:initials="JD">
    <w:p w14:paraId="14F4C3DB" w14:textId="77777777" w:rsidR="00A16B2B" w:rsidRDefault="00A16B2B" w:rsidP="007E0A3C">
      <w:pPr>
        <w:pStyle w:val="CommentText"/>
      </w:pPr>
      <w:r>
        <w:rPr>
          <w:rStyle w:val="CommentReference"/>
        </w:rPr>
        <w:annotationRef/>
      </w:r>
      <w:r>
        <w:t>Plz do in next version</w:t>
      </w:r>
    </w:p>
  </w:comment>
  <w:comment w:id="37" w:author="Aidan Boyne [3]" w:date="2023-10-07T11:40:00Z" w:initials="AB">
    <w:p w14:paraId="7801DD6C" w14:textId="38BCB1CB" w:rsidR="00017A78" w:rsidRDefault="00017A78" w:rsidP="00A64469">
      <w:pPr>
        <w:pStyle w:val="CommentText"/>
      </w:pPr>
      <w:r>
        <w:rPr>
          <w:rStyle w:val="CommentReference"/>
        </w:rPr>
        <w:annotationRef/>
      </w:r>
      <w:r>
        <w:t>Leaving for reference, but I think we should remove before submission</w:t>
      </w:r>
    </w:p>
  </w:comment>
  <w:comment w:id="38" w:author="Joe DiStefano III" w:date="2023-10-18T14:20:00Z" w:initials="JD">
    <w:p w14:paraId="5AFA72A4" w14:textId="77777777" w:rsidR="00863551" w:rsidRDefault="00863551" w:rsidP="00151EA6">
      <w:pPr>
        <w:pStyle w:val="CommentText"/>
      </w:pPr>
      <w:r>
        <w:rPr>
          <w:rStyle w:val="CommentReference"/>
        </w:rPr>
        <w:annotationRef/>
      </w:r>
      <w:r>
        <w:t>We should leave this in the paper.  It's customary.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845550" w15:done="0"/>
  <w15:commentEx w15:paraId="41D4D7F7" w15:done="0"/>
  <w15:commentEx w15:paraId="48EA94C2" w15:done="0"/>
  <w15:commentEx w15:paraId="2F82C0FA" w15:done="0"/>
  <w15:commentEx w15:paraId="2709F9D8" w15:done="1"/>
  <w15:commentEx w15:paraId="4C78C379" w15:done="0"/>
  <w15:commentEx w15:paraId="6AB9ECDC" w15:paraIdParent="4C78C379" w15:done="0"/>
  <w15:commentEx w15:paraId="7FD6AB40" w15:done="1"/>
  <w15:commentEx w15:paraId="1F877576" w15:done="1"/>
  <w15:commentEx w15:paraId="2EE321D5" w15:done="1"/>
  <w15:commentEx w15:paraId="324BE950" w15:paraIdParent="2EE321D5" w15:done="1"/>
  <w15:commentEx w15:paraId="3A06D933" w15:done="1"/>
  <w15:commentEx w15:paraId="5F4021EB" w15:paraIdParent="3A06D933" w15:done="1"/>
  <w15:commentEx w15:paraId="758859A5" w15:done="1"/>
  <w15:commentEx w15:paraId="0EC0D054" w15:done="1"/>
  <w15:commentEx w15:paraId="554EBB85" w15:done="0"/>
  <w15:commentEx w15:paraId="1045F13D" w15:done="1"/>
  <w15:commentEx w15:paraId="25E54D78" w15:paraIdParent="1045F13D" w15:done="1"/>
  <w15:commentEx w15:paraId="4525322D" w15:done="1"/>
  <w15:commentEx w15:paraId="4EDA1A8F" w15:paraIdParent="4525322D" w15:done="1"/>
  <w15:commentEx w15:paraId="73DB22F7" w15:done="0"/>
  <w15:commentEx w15:paraId="31E78198" w15:done="1"/>
  <w15:commentEx w15:paraId="51FCCC78" w15:paraIdParent="31E78198" w15:done="1"/>
  <w15:commentEx w15:paraId="4DBB8983" w15:paraIdParent="31E78198" w15:done="1"/>
  <w15:commentEx w15:paraId="17B1C991" w15:paraIdParent="31E78198" w15:done="1"/>
  <w15:commentEx w15:paraId="03572243" w15:done="1"/>
  <w15:commentEx w15:paraId="72139B41" w15:paraIdParent="03572243" w15:done="1"/>
  <w15:commentEx w15:paraId="3822F294" w15:done="1"/>
  <w15:commentEx w15:paraId="1ADCEE55" w15:paraIdParent="3822F294" w15:done="1"/>
  <w15:commentEx w15:paraId="14F4C3DB" w15:paraIdParent="3822F294" w15:done="1"/>
  <w15:commentEx w15:paraId="7801DD6C" w15:done="0"/>
  <w15:commentEx w15:paraId="5AFA72A4" w15:paraIdParent="7801DD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853CB9" w16cex:dateUtc="2023-10-18T20:13:00Z"/>
  <w16cex:commentExtensible w16cex:durableId="4413D46F" w16cex:dateUtc="2023-10-18T20:15:00Z"/>
  <w16cex:commentExtensible w16cex:durableId="3464C8A2" w16cex:dateUtc="2023-10-31T03:13:00Z"/>
  <w16cex:commentExtensible w16cex:durableId="4C5FA5EC" w16cex:dateUtc="2023-10-31T03:16:00Z"/>
  <w16cex:commentExtensible w16cex:durableId="285288B2" w16cex:dateUtc="2023-07-07T17:50:00Z"/>
  <w16cex:commentExtensible w16cex:durableId="2779B7F9" w16cex:dateUtc="2023-10-18T20:48:00Z"/>
  <w16cex:commentExtensible w16cex:durableId="74EE312F" w16cex:dateUtc="2023-10-31T03:18:00Z"/>
  <w16cex:commentExtensible w16cex:durableId="2853DC01" w16cex:dateUtc="2023-07-08T19:58:00Z"/>
  <w16cex:commentExtensible w16cex:durableId="24E08404" w16cex:dateUtc="2023-10-18T21:02:00Z"/>
  <w16cex:commentExtensible w16cex:durableId="28484DAE" w16cex:dateUtc="2023-06-30T01:36:00Z"/>
  <w16cex:commentExtensible w16cex:durableId="28499CDE" w16cex:dateUtc="2023-07-01T01:26:00Z"/>
  <w16cex:commentExtensible w16cex:durableId="2853DC21" w16cex:dateUtc="2023-07-08T19:59:00Z"/>
  <w16cex:commentExtensible w16cex:durableId="024D3608" w16cex:dateUtc="2023-10-18T21:00:00Z"/>
  <w16cex:commentExtensible w16cex:durableId="2853DCB3" w16cex:dateUtc="2023-07-08T20:01:00Z"/>
  <w16cex:commentExtensible w16cex:durableId="2853F5BF" w16cex:dateUtc="2023-07-08T21:48:00Z"/>
  <w16cex:commentExtensible w16cex:durableId="479C60E0" w16cex:dateUtc="2023-10-31T03:30:00Z"/>
  <w16cex:commentExtensible w16cex:durableId="28499A74" w16cex:dateUtc="2023-07-01T01:16:00Z"/>
  <w16cex:commentExtensible w16cex:durableId="6CC27481" w16cex:dateUtc="2023-10-07T16:29:00Z"/>
  <w16cex:commentExtensible w16cex:durableId="2853F8D6" w16cex:dateUtc="2023-07-08T22:01:00Z"/>
  <w16cex:commentExtensible w16cex:durableId="1F3FB0B1" w16cex:dateUtc="2023-10-07T16:29:00Z"/>
  <w16cex:commentExtensible w16cex:durableId="1BAE165F" w16cex:dateUtc="2023-10-31T03:39:00Z"/>
  <w16cex:commentExtensible w16cex:durableId="2852D0EA" w16cex:dateUtc="2023-07-07T22:59:00Z"/>
  <w16cex:commentExtensible w16cex:durableId="2853F822" w16cex:dateUtc="2023-07-08T21:58:00Z"/>
  <w16cex:commentExtensible w16cex:durableId="2853F911" w16cex:dateUtc="2023-07-08T22:02:00Z"/>
  <w16cex:commentExtensible w16cex:durableId="2854316A" w16cex:dateUtc="2023-07-09T02:03:00Z"/>
  <w16cex:commentExtensible w16cex:durableId="2849A127" w16cex:dateUtc="2023-07-01T01:44:00Z"/>
  <w16cex:commentExtensible w16cex:durableId="4C198D87" w16cex:dateUtc="2023-10-07T16:32:00Z"/>
  <w16cex:commentExtensible w16cex:durableId="28543220" w16cex:dateUtc="2023-07-09T02:06:00Z"/>
  <w16cex:commentExtensible w16cex:durableId="1D43C43B" w16cex:dateUtc="2023-10-07T16:33:00Z"/>
  <w16cex:commentExtensible w16cex:durableId="2AC33B10" w16cex:dateUtc="2023-10-18T21:10:00Z"/>
  <w16cex:commentExtensible w16cex:durableId="4F0BF5E7" w16cex:dateUtc="2023-10-07T16:40:00Z"/>
  <w16cex:commentExtensible w16cex:durableId="778A7543" w16cex:dateUtc="2023-10-18T2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845550" w16cid:durableId="32853CB9"/>
  <w16cid:commentId w16cid:paraId="41D4D7F7" w16cid:durableId="4413D46F"/>
  <w16cid:commentId w16cid:paraId="48EA94C2" w16cid:durableId="3464C8A2"/>
  <w16cid:commentId w16cid:paraId="2F82C0FA" w16cid:durableId="4C5FA5EC"/>
  <w16cid:commentId w16cid:paraId="2709F9D8" w16cid:durableId="285288B2"/>
  <w16cid:commentId w16cid:paraId="4C78C379" w16cid:durableId="2779B7F9"/>
  <w16cid:commentId w16cid:paraId="6AB9ECDC" w16cid:durableId="74EE312F"/>
  <w16cid:commentId w16cid:paraId="7FD6AB40" w16cid:durableId="2853DC01"/>
  <w16cid:commentId w16cid:paraId="1F877576" w16cid:durableId="24E08404"/>
  <w16cid:commentId w16cid:paraId="2EE321D5" w16cid:durableId="28484DAE"/>
  <w16cid:commentId w16cid:paraId="324BE950" w16cid:durableId="28499CDE"/>
  <w16cid:commentId w16cid:paraId="3A06D933" w16cid:durableId="2853DC21"/>
  <w16cid:commentId w16cid:paraId="5F4021EB" w16cid:durableId="024D3608"/>
  <w16cid:commentId w16cid:paraId="758859A5" w16cid:durableId="2853DCB3"/>
  <w16cid:commentId w16cid:paraId="0EC0D054" w16cid:durableId="2853F5BF"/>
  <w16cid:commentId w16cid:paraId="554EBB85" w16cid:durableId="479C60E0"/>
  <w16cid:commentId w16cid:paraId="1045F13D" w16cid:durableId="28499A74"/>
  <w16cid:commentId w16cid:paraId="25E54D78" w16cid:durableId="6CC27481"/>
  <w16cid:commentId w16cid:paraId="4525322D" w16cid:durableId="2853F8D6"/>
  <w16cid:commentId w16cid:paraId="4EDA1A8F" w16cid:durableId="1F3FB0B1"/>
  <w16cid:commentId w16cid:paraId="73DB22F7" w16cid:durableId="1BAE165F"/>
  <w16cid:commentId w16cid:paraId="31E78198" w16cid:durableId="2852D0EA"/>
  <w16cid:commentId w16cid:paraId="51FCCC78" w16cid:durableId="2853F822"/>
  <w16cid:commentId w16cid:paraId="4DBB8983" w16cid:durableId="2853F911"/>
  <w16cid:commentId w16cid:paraId="17B1C991" w16cid:durableId="2854316A"/>
  <w16cid:commentId w16cid:paraId="03572243" w16cid:durableId="2849A127"/>
  <w16cid:commentId w16cid:paraId="72139B41" w16cid:durableId="4C198D87"/>
  <w16cid:commentId w16cid:paraId="3822F294" w16cid:durableId="28543220"/>
  <w16cid:commentId w16cid:paraId="1ADCEE55" w16cid:durableId="1D43C43B"/>
  <w16cid:commentId w16cid:paraId="14F4C3DB" w16cid:durableId="2AC33B10"/>
  <w16cid:commentId w16cid:paraId="7801DD6C" w16cid:durableId="4F0BF5E7"/>
  <w16cid:commentId w16cid:paraId="5AFA72A4" w16cid:durableId="778A75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8313C" w14:textId="77777777" w:rsidR="006B6008" w:rsidRDefault="006B6008" w:rsidP="00940D33">
      <w:pPr>
        <w:spacing w:after="0" w:line="240" w:lineRule="auto"/>
      </w:pPr>
      <w:r>
        <w:separator/>
      </w:r>
    </w:p>
  </w:endnote>
  <w:endnote w:type="continuationSeparator" w:id="0">
    <w:p w14:paraId="0CCD6B34" w14:textId="77777777" w:rsidR="006B6008" w:rsidRDefault="006B6008" w:rsidP="00940D33">
      <w:pPr>
        <w:spacing w:after="0" w:line="240" w:lineRule="auto"/>
      </w:pPr>
      <w:r>
        <w:continuationSeparator/>
      </w:r>
    </w:p>
  </w:endnote>
  <w:endnote w:type="continuationNotice" w:id="1">
    <w:p w14:paraId="0796E4AB" w14:textId="77777777" w:rsidR="006B6008" w:rsidRDefault="006B60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Black">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3427C" w14:textId="77777777" w:rsidR="006B6008" w:rsidRDefault="006B6008" w:rsidP="00940D33">
      <w:pPr>
        <w:spacing w:after="0" w:line="240" w:lineRule="auto"/>
      </w:pPr>
      <w:r>
        <w:separator/>
      </w:r>
    </w:p>
  </w:footnote>
  <w:footnote w:type="continuationSeparator" w:id="0">
    <w:p w14:paraId="7D77B1D9" w14:textId="77777777" w:rsidR="006B6008" w:rsidRDefault="006B6008" w:rsidP="00940D33">
      <w:pPr>
        <w:spacing w:after="0" w:line="240" w:lineRule="auto"/>
      </w:pPr>
      <w:r>
        <w:continuationSeparator/>
      </w:r>
    </w:p>
  </w:footnote>
  <w:footnote w:type="continuationNotice" w:id="1">
    <w:p w14:paraId="2AC0433E" w14:textId="77777777" w:rsidR="006B6008" w:rsidRDefault="006B60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8D879" w14:textId="24F69891" w:rsidR="005952C4" w:rsidRPr="005952C4" w:rsidRDefault="005952C4" w:rsidP="005952C4">
    <w:pPr>
      <w:pStyle w:val="Header"/>
      <w:rPr>
        <w:rFonts w:ascii="Cambria" w:hAnsi="Cambria"/>
        <w:sz w:val="18"/>
        <w:szCs w:val="18"/>
      </w:rPr>
    </w:pPr>
    <w:r>
      <w:rPr>
        <w:rFonts w:ascii="Cambria" w:hAnsi="Cambria"/>
        <w:sz w:val="18"/>
        <w:szCs w:val="18"/>
      </w:rPr>
      <w:t>UCLA Biocybernetics Group</w:t>
    </w:r>
    <w:r>
      <w:rPr>
        <w:rFonts w:ascii="Cambria" w:hAnsi="Cambria"/>
        <w:sz w:val="18"/>
        <w:szCs w:val="18"/>
      </w:rPr>
      <w:tab/>
    </w:r>
    <w:r>
      <w:rPr>
        <w:rFonts w:ascii="Cambria" w:hAnsi="Cambria"/>
        <w:sz w:val="18"/>
        <w:szCs w:val="18"/>
      </w:rPr>
      <w:tab/>
    </w:r>
    <w:r>
      <w:rPr>
        <w:rFonts w:ascii="Cambria" w:hAnsi="Cambria"/>
        <w:sz w:val="18"/>
        <w:szCs w:val="18"/>
      </w:rPr>
      <w:tab/>
    </w:r>
    <w:r w:rsidRPr="005952C4">
      <w:rPr>
        <w:rFonts w:ascii="Cambria" w:hAnsi="Cambria"/>
        <w:sz w:val="18"/>
        <w:szCs w:val="18"/>
      </w:rPr>
      <w:t xml:space="preserve"> Boyne </w:t>
    </w:r>
    <w:sdt>
      <w:sdtPr>
        <w:rPr>
          <w:rFonts w:ascii="Cambria" w:hAnsi="Cambria"/>
          <w:sz w:val="18"/>
          <w:szCs w:val="18"/>
        </w:rPr>
        <w:id w:val="436183739"/>
        <w:docPartObj>
          <w:docPartGallery w:val="Page Numbers (Top of Page)"/>
          <w:docPartUnique/>
        </w:docPartObj>
      </w:sdtPr>
      <w:sdtEndPr>
        <w:rPr>
          <w:noProof/>
        </w:rPr>
      </w:sdtEndPr>
      <w:sdtContent>
        <w:r w:rsidRPr="005952C4">
          <w:rPr>
            <w:rFonts w:ascii="Cambria" w:hAnsi="Cambria"/>
            <w:sz w:val="18"/>
            <w:szCs w:val="18"/>
          </w:rPr>
          <w:fldChar w:fldCharType="begin"/>
        </w:r>
        <w:r w:rsidRPr="005952C4">
          <w:rPr>
            <w:rFonts w:ascii="Cambria" w:hAnsi="Cambria"/>
            <w:sz w:val="18"/>
            <w:szCs w:val="18"/>
          </w:rPr>
          <w:instrText xml:space="preserve"> PAGE   \* MERGEFORMAT </w:instrText>
        </w:r>
        <w:r w:rsidRPr="005952C4">
          <w:rPr>
            <w:rFonts w:ascii="Cambria" w:hAnsi="Cambria"/>
            <w:sz w:val="18"/>
            <w:szCs w:val="18"/>
          </w:rPr>
          <w:fldChar w:fldCharType="separate"/>
        </w:r>
        <w:r w:rsidRPr="005952C4">
          <w:rPr>
            <w:rFonts w:ascii="Cambria" w:hAnsi="Cambria"/>
            <w:noProof/>
            <w:sz w:val="18"/>
            <w:szCs w:val="18"/>
          </w:rPr>
          <w:t>2</w:t>
        </w:r>
        <w:r w:rsidRPr="005952C4">
          <w:rPr>
            <w:rFonts w:ascii="Cambria" w:hAnsi="Cambria"/>
            <w:noProof/>
            <w:sz w:val="18"/>
            <w:szCs w:val="18"/>
          </w:rPr>
          <w:fldChar w:fldCharType="end"/>
        </w:r>
      </w:sdtContent>
    </w:sdt>
  </w:p>
  <w:p w14:paraId="41A4E7A4" w14:textId="77777777" w:rsidR="005952C4" w:rsidRDefault="00595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656AA" w14:textId="7B9F9592" w:rsidR="005952C4" w:rsidRPr="005952C4" w:rsidRDefault="005952C4" w:rsidP="005952C4">
    <w:pPr>
      <w:pStyle w:val="Header"/>
      <w:rPr>
        <w:rFonts w:ascii="Cambria" w:hAnsi="Cambria"/>
        <w:sz w:val="18"/>
        <w:szCs w:val="18"/>
      </w:rPr>
    </w:pPr>
    <w:r>
      <w:rPr>
        <w:rFonts w:ascii="Cambria" w:hAnsi="Cambria"/>
        <w:sz w:val="18"/>
        <w:szCs w:val="18"/>
      </w:rPr>
      <w:t>UCLA Biocybernetics Group</w:t>
    </w:r>
    <w:r>
      <w:rPr>
        <w:rFonts w:ascii="Cambria" w:hAnsi="Cambria"/>
        <w:sz w:val="18"/>
        <w:szCs w:val="18"/>
      </w:rPr>
      <w:tab/>
    </w:r>
    <w:r>
      <w:rPr>
        <w:rFonts w:ascii="Cambria" w:hAnsi="Cambria"/>
        <w:sz w:val="18"/>
        <w:szCs w:val="18"/>
      </w:rPr>
      <w:tab/>
    </w:r>
    <w:r>
      <w:rPr>
        <w:rFonts w:ascii="Cambria" w:hAnsi="Cambria"/>
        <w:sz w:val="18"/>
        <w:szCs w:val="18"/>
      </w:rPr>
      <w:tab/>
    </w:r>
    <w:r w:rsidRPr="005952C4">
      <w:rPr>
        <w:rFonts w:ascii="Cambria" w:hAnsi="Cambria"/>
        <w:sz w:val="18"/>
        <w:szCs w:val="18"/>
      </w:rPr>
      <w:t xml:space="preserve"> Boyne </w:t>
    </w:r>
    <w:sdt>
      <w:sdtPr>
        <w:rPr>
          <w:rFonts w:ascii="Cambria" w:hAnsi="Cambria"/>
          <w:sz w:val="18"/>
          <w:szCs w:val="18"/>
        </w:rPr>
        <w:id w:val="1119954827"/>
        <w:docPartObj>
          <w:docPartGallery w:val="Page Numbers (Top of Page)"/>
          <w:docPartUnique/>
        </w:docPartObj>
      </w:sdtPr>
      <w:sdtEndPr>
        <w:rPr>
          <w:noProof/>
        </w:rPr>
      </w:sdtEndPr>
      <w:sdtContent>
        <w:r w:rsidRPr="005952C4">
          <w:rPr>
            <w:rFonts w:ascii="Cambria" w:hAnsi="Cambria"/>
            <w:sz w:val="18"/>
            <w:szCs w:val="18"/>
          </w:rPr>
          <w:fldChar w:fldCharType="begin"/>
        </w:r>
        <w:r w:rsidRPr="005952C4">
          <w:rPr>
            <w:rFonts w:ascii="Cambria" w:hAnsi="Cambria"/>
            <w:sz w:val="18"/>
            <w:szCs w:val="18"/>
          </w:rPr>
          <w:instrText xml:space="preserve"> PAGE   \* MERGEFORMAT </w:instrText>
        </w:r>
        <w:r w:rsidRPr="005952C4">
          <w:rPr>
            <w:rFonts w:ascii="Cambria" w:hAnsi="Cambria"/>
            <w:sz w:val="18"/>
            <w:szCs w:val="18"/>
          </w:rPr>
          <w:fldChar w:fldCharType="separate"/>
        </w:r>
        <w:r>
          <w:rPr>
            <w:rFonts w:ascii="Cambria" w:hAnsi="Cambria"/>
            <w:sz w:val="18"/>
            <w:szCs w:val="18"/>
          </w:rPr>
          <w:t>2</w:t>
        </w:r>
        <w:r w:rsidRPr="005952C4">
          <w:rPr>
            <w:rFonts w:ascii="Cambria" w:hAnsi="Cambria"/>
            <w:noProof/>
            <w:sz w:val="18"/>
            <w:szCs w:val="18"/>
          </w:rPr>
          <w:fldChar w:fldCharType="end"/>
        </w:r>
      </w:sdtContent>
    </w:sdt>
  </w:p>
  <w:p w14:paraId="448C089C" w14:textId="77777777" w:rsidR="005952C4" w:rsidRDefault="00595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2D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3701229"/>
    <w:multiLevelType w:val="hybridMultilevel"/>
    <w:tmpl w:val="AB42758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6B74C7C"/>
    <w:multiLevelType w:val="hybridMultilevel"/>
    <w:tmpl w:val="EA2056E2"/>
    <w:lvl w:ilvl="0" w:tplc="7BCCD1FC">
      <w:start w:val="1"/>
      <w:numFmt w:val="decimal"/>
      <w:lvlText w:val="%1."/>
      <w:lvlJc w:val="left"/>
      <w:pPr>
        <w:ind w:left="360" w:hanging="360"/>
      </w:pPr>
    </w:lvl>
    <w:lvl w:ilvl="1" w:tplc="2986745A">
      <w:start w:val="1"/>
      <w:numFmt w:val="lowerLetter"/>
      <w:lvlText w:val="%2."/>
      <w:lvlJc w:val="left"/>
      <w:pPr>
        <w:ind w:left="1080" w:hanging="360"/>
      </w:pPr>
    </w:lvl>
    <w:lvl w:ilvl="2" w:tplc="1432487C">
      <w:start w:val="1"/>
      <w:numFmt w:val="lowerRoman"/>
      <w:lvlText w:val="%3."/>
      <w:lvlJc w:val="right"/>
      <w:pPr>
        <w:ind w:left="1800" w:hanging="180"/>
      </w:pPr>
    </w:lvl>
    <w:lvl w:ilvl="3" w:tplc="500E8F5C">
      <w:start w:val="1"/>
      <w:numFmt w:val="decimal"/>
      <w:lvlText w:val="%4."/>
      <w:lvlJc w:val="left"/>
      <w:pPr>
        <w:ind w:left="2520" w:hanging="360"/>
      </w:pPr>
    </w:lvl>
    <w:lvl w:ilvl="4" w:tplc="2B84ADD2">
      <w:start w:val="1"/>
      <w:numFmt w:val="lowerLetter"/>
      <w:lvlText w:val="%5."/>
      <w:lvlJc w:val="left"/>
      <w:pPr>
        <w:ind w:left="3240" w:hanging="360"/>
      </w:pPr>
    </w:lvl>
    <w:lvl w:ilvl="5" w:tplc="021EBB06">
      <w:start w:val="1"/>
      <w:numFmt w:val="lowerRoman"/>
      <w:lvlText w:val="%6."/>
      <w:lvlJc w:val="right"/>
      <w:pPr>
        <w:ind w:left="3960" w:hanging="180"/>
      </w:pPr>
    </w:lvl>
    <w:lvl w:ilvl="6" w:tplc="7DC0C4EC">
      <w:start w:val="1"/>
      <w:numFmt w:val="decimal"/>
      <w:lvlText w:val="%7."/>
      <w:lvlJc w:val="left"/>
      <w:pPr>
        <w:ind w:left="4680" w:hanging="360"/>
      </w:pPr>
    </w:lvl>
    <w:lvl w:ilvl="7" w:tplc="24E6E48E">
      <w:start w:val="1"/>
      <w:numFmt w:val="lowerLetter"/>
      <w:lvlText w:val="%8."/>
      <w:lvlJc w:val="left"/>
      <w:pPr>
        <w:ind w:left="5400" w:hanging="360"/>
      </w:pPr>
    </w:lvl>
    <w:lvl w:ilvl="8" w:tplc="9676C648">
      <w:start w:val="1"/>
      <w:numFmt w:val="lowerRoman"/>
      <w:lvlText w:val="%9."/>
      <w:lvlJc w:val="right"/>
      <w:pPr>
        <w:ind w:left="6120" w:hanging="180"/>
      </w:pPr>
    </w:lvl>
  </w:abstractNum>
  <w:abstractNum w:abstractNumId="3" w15:restartNumberingAfterBreak="0">
    <w:nsid w:val="4CD41B48"/>
    <w:multiLevelType w:val="hybridMultilevel"/>
    <w:tmpl w:val="9FDE9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40AAD"/>
    <w:multiLevelType w:val="hybridMultilevel"/>
    <w:tmpl w:val="078A8B2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865082F"/>
    <w:multiLevelType w:val="hybridMultilevel"/>
    <w:tmpl w:val="94228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077303">
    <w:abstractNumId w:val="5"/>
  </w:num>
  <w:num w:numId="2" w16cid:durableId="444428893">
    <w:abstractNumId w:val="1"/>
  </w:num>
  <w:num w:numId="3" w16cid:durableId="404690428">
    <w:abstractNumId w:val="0"/>
  </w:num>
  <w:num w:numId="4" w16cid:durableId="307134461">
    <w:abstractNumId w:val="4"/>
  </w:num>
  <w:num w:numId="5" w16cid:durableId="2101678289">
    <w:abstractNumId w:val="3"/>
  </w:num>
  <w:num w:numId="6" w16cid:durableId="5204809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DiStefano III">
    <w15:presenceInfo w15:providerId="Windows Live" w15:userId="d6f5e4d4ed809f88"/>
  </w15:person>
  <w15:person w15:author="Aidan Boyne">
    <w15:presenceInfo w15:providerId="AD" w15:userId="S::aidanboyne@PersonalMicrosoftSoftware.ucla.edu::62a2d0a1-f21e-48fb-8e90-9c4de6f7e057"/>
  </w15:person>
  <w15:person w15:author="Aidan Boyne [2]">
    <w15:presenceInfo w15:providerId="Windows Live" w15:userId="31a702b7fa8d0130"/>
  </w15:person>
  <w15:person w15:author="Aidan Boyne [3]">
    <w15:presenceInfo w15:providerId="AD" w15:userId="S::u251245@bcm.edu::2bc7fa02-2b81-4f9e-8e9a-fadda09233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A7"/>
    <w:rsid w:val="00011F8B"/>
    <w:rsid w:val="00017A78"/>
    <w:rsid w:val="000378C4"/>
    <w:rsid w:val="000423D3"/>
    <w:rsid w:val="0006159F"/>
    <w:rsid w:val="00072930"/>
    <w:rsid w:val="00080FF6"/>
    <w:rsid w:val="000A0426"/>
    <w:rsid w:val="000C53B2"/>
    <w:rsid w:val="000F0C8D"/>
    <w:rsid w:val="00104E64"/>
    <w:rsid w:val="00106B0C"/>
    <w:rsid w:val="00131854"/>
    <w:rsid w:val="00134F5E"/>
    <w:rsid w:val="00136052"/>
    <w:rsid w:val="0014357F"/>
    <w:rsid w:val="00143C7D"/>
    <w:rsid w:val="001531C9"/>
    <w:rsid w:val="00154F33"/>
    <w:rsid w:val="00167F67"/>
    <w:rsid w:val="00176D73"/>
    <w:rsid w:val="0017747F"/>
    <w:rsid w:val="0019610D"/>
    <w:rsid w:val="00196B5B"/>
    <w:rsid w:val="001B2D6D"/>
    <w:rsid w:val="001D3BD8"/>
    <w:rsid w:val="001D7126"/>
    <w:rsid w:val="001F355C"/>
    <w:rsid w:val="0021304A"/>
    <w:rsid w:val="00221C9F"/>
    <w:rsid w:val="002428F2"/>
    <w:rsid w:val="002505F7"/>
    <w:rsid w:val="002523A2"/>
    <w:rsid w:val="0026505F"/>
    <w:rsid w:val="002710EC"/>
    <w:rsid w:val="00280D6F"/>
    <w:rsid w:val="00282C5F"/>
    <w:rsid w:val="00291034"/>
    <w:rsid w:val="002942D5"/>
    <w:rsid w:val="00296E96"/>
    <w:rsid w:val="002A3EFA"/>
    <w:rsid w:val="002B6020"/>
    <w:rsid w:val="002D5896"/>
    <w:rsid w:val="002E0A93"/>
    <w:rsid w:val="002F4B4F"/>
    <w:rsid w:val="00346FCC"/>
    <w:rsid w:val="003635EA"/>
    <w:rsid w:val="00374ABE"/>
    <w:rsid w:val="003755C3"/>
    <w:rsid w:val="00385933"/>
    <w:rsid w:val="003907B8"/>
    <w:rsid w:val="00391D62"/>
    <w:rsid w:val="003A2945"/>
    <w:rsid w:val="003D5BCB"/>
    <w:rsid w:val="003E7C8F"/>
    <w:rsid w:val="003F7C5E"/>
    <w:rsid w:val="004255F0"/>
    <w:rsid w:val="004310FB"/>
    <w:rsid w:val="004501A8"/>
    <w:rsid w:val="004568CE"/>
    <w:rsid w:val="00460BD5"/>
    <w:rsid w:val="004626F7"/>
    <w:rsid w:val="0046476B"/>
    <w:rsid w:val="0047429E"/>
    <w:rsid w:val="00483EAE"/>
    <w:rsid w:val="00496D3A"/>
    <w:rsid w:val="004A5E77"/>
    <w:rsid w:val="004B7FD2"/>
    <w:rsid w:val="004D215E"/>
    <w:rsid w:val="004E2B2E"/>
    <w:rsid w:val="004F524E"/>
    <w:rsid w:val="00503473"/>
    <w:rsid w:val="00510B2B"/>
    <w:rsid w:val="00511A69"/>
    <w:rsid w:val="00515499"/>
    <w:rsid w:val="005235B1"/>
    <w:rsid w:val="0054008B"/>
    <w:rsid w:val="00541FF9"/>
    <w:rsid w:val="00557755"/>
    <w:rsid w:val="005952C4"/>
    <w:rsid w:val="005A0B0E"/>
    <w:rsid w:val="005B324A"/>
    <w:rsid w:val="005B42BA"/>
    <w:rsid w:val="005D4BDE"/>
    <w:rsid w:val="005F2DD2"/>
    <w:rsid w:val="005F68BA"/>
    <w:rsid w:val="006537F7"/>
    <w:rsid w:val="00655B11"/>
    <w:rsid w:val="006563B9"/>
    <w:rsid w:val="006622EB"/>
    <w:rsid w:val="0068109B"/>
    <w:rsid w:val="00686CE9"/>
    <w:rsid w:val="0068777D"/>
    <w:rsid w:val="006904E9"/>
    <w:rsid w:val="006A649A"/>
    <w:rsid w:val="006AFB48"/>
    <w:rsid w:val="006B6008"/>
    <w:rsid w:val="006D0B50"/>
    <w:rsid w:val="006E0140"/>
    <w:rsid w:val="00717EA5"/>
    <w:rsid w:val="00740A00"/>
    <w:rsid w:val="00746BA6"/>
    <w:rsid w:val="00747357"/>
    <w:rsid w:val="0076399E"/>
    <w:rsid w:val="00775A83"/>
    <w:rsid w:val="007845A4"/>
    <w:rsid w:val="00791228"/>
    <w:rsid w:val="007B2BA4"/>
    <w:rsid w:val="007B2BE7"/>
    <w:rsid w:val="007F0229"/>
    <w:rsid w:val="007F3418"/>
    <w:rsid w:val="00805E73"/>
    <w:rsid w:val="00811F10"/>
    <w:rsid w:val="00840199"/>
    <w:rsid w:val="008473EF"/>
    <w:rsid w:val="00863551"/>
    <w:rsid w:val="008A5127"/>
    <w:rsid w:val="008B7A11"/>
    <w:rsid w:val="008C2335"/>
    <w:rsid w:val="008C53F6"/>
    <w:rsid w:val="008D043E"/>
    <w:rsid w:val="008D4929"/>
    <w:rsid w:val="008D4DE8"/>
    <w:rsid w:val="008E508F"/>
    <w:rsid w:val="008F17A3"/>
    <w:rsid w:val="008F3132"/>
    <w:rsid w:val="00903AE3"/>
    <w:rsid w:val="009101E2"/>
    <w:rsid w:val="00940D33"/>
    <w:rsid w:val="00941D79"/>
    <w:rsid w:val="00943808"/>
    <w:rsid w:val="00955605"/>
    <w:rsid w:val="00976245"/>
    <w:rsid w:val="00980CF4"/>
    <w:rsid w:val="009908B8"/>
    <w:rsid w:val="00997685"/>
    <w:rsid w:val="009C3000"/>
    <w:rsid w:val="009C5312"/>
    <w:rsid w:val="009D4734"/>
    <w:rsid w:val="009E42A8"/>
    <w:rsid w:val="00A0510A"/>
    <w:rsid w:val="00A12608"/>
    <w:rsid w:val="00A16B2B"/>
    <w:rsid w:val="00A2117F"/>
    <w:rsid w:val="00A35FA1"/>
    <w:rsid w:val="00A449D8"/>
    <w:rsid w:val="00A4573E"/>
    <w:rsid w:val="00A62288"/>
    <w:rsid w:val="00A64469"/>
    <w:rsid w:val="00A64A18"/>
    <w:rsid w:val="00A70471"/>
    <w:rsid w:val="00AB3AD8"/>
    <w:rsid w:val="00AC08E3"/>
    <w:rsid w:val="00AC1FEC"/>
    <w:rsid w:val="00AD0010"/>
    <w:rsid w:val="00AD2228"/>
    <w:rsid w:val="00AF7712"/>
    <w:rsid w:val="00B02507"/>
    <w:rsid w:val="00B138BF"/>
    <w:rsid w:val="00B14F34"/>
    <w:rsid w:val="00B269B6"/>
    <w:rsid w:val="00B443F9"/>
    <w:rsid w:val="00B46549"/>
    <w:rsid w:val="00B52F52"/>
    <w:rsid w:val="00B538C6"/>
    <w:rsid w:val="00B54800"/>
    <w:rsid w:val="00B56124"/>
    <w:rsid w:val="00B85D35"/>
    <w:rsid w:val="00B90F8F"/>
    <w:rsid w:val="00BD2453"/>
    <w:rsid w:val="00BD6F18"/>
    <w:rsid w:val="00BE6F86"/>
    <w:rsid w:val="00BF19E8"/>
    <w:rsid w:val="00C06176"/>
    <w:rsid w:val="00C22765"/>
    <w:rsid w:val="00C30342"/>
    <w:rsid w:val="00C32F67"/>
    <w:rsid w:val="00C41498"/>
    <w:rsid w:val="00C71339"/>
    <w:rsid w:val="00C76BBC"/>
    <w:rsid w:val="00C85A6C"/>
    <w:rsid w:val="00CA143C"/>
    <w:rsid w:val="00CB5EE1"/>
    <w:rsid w:val="00CC555B"/>
    <w:rsid w:val="00CD0155"/>
    <w:rsid w:val="00CD556F"/>
    <w:rsid w:val="00CE5184"/>
    <w:rsid w:val="00CF0192"/>
    <w:rsid w:val="00D02C1B"/>
    <w:rsid w:val="00D061BE"/>
    <w:rsid w:val="00D37F0E"/>
    <w:rsid w:val="00D42406"/>
    <w:rsid w:val="00D85563"/>
    <w:rsid w:val="00D94402"/>
    <w:rsid w:val="00DA4E2C"/>
    <w:rsid w:val="00DB4F10"/>
    <w:rsid w:val="00DE45C1"/>
    <w:rsid w:val="00E268D1"/>
    <w:rsid w:val="00E277A7"/>
    <w:rsid w:val="00E35E2A"/>
    <w:rsid w:val="00E3743D"/>
    <w:rsid w:val="00E40399"/>
    <w:rsid w:val="00E75E4F"/>
    <w:rsid w:val="00E77908"/>
    <w:rsid w:val="00E8285F"/>
    <w:rsid w:val="00E91B41"/>
    <w:rsid w:val="00E96260"/>
    <w:rsid w:val="00E9796F"/>
    <w:rsid w:val="00EA30A0"/>
    <w:rsid w:val="00EA4BFA"/>
    <w:rsid w:val="00EA6950"/>
    <w:rsid w:val="00EB26FA"/>
    <w:rsid w:val="00EB5B96"/>
    <w:rsid w:val="00EC319C"/>
    <w:rsid w:val="00F116EE"/>
    <w:rsid w:val="00F15495"/>
    <w:rsid w:val="00F169F7"/>
    <w:rsid w:val="00F34624"/>
    <w:rsid w:val="00F42D8F"/>
    <w:rsid w:val="00F46174"/>
    <w:rsid w:val="00F57D08"/>
    <w:rsid w:val="00F60676"/>
    <w:rsid w:val="00F752CD"/>
    <w:rsid w:val="00F94FE6"/>
    <w:rsid w:val="00FA5060"/>
    <w:rsid w:val="00FB362E"/>
    <w:rsid w:val="00FB4C2E"/>
    <w:rsid w:val="00FC1174"/>
    <w:rsid w:val="00FC1F2C"/>
    <w:rsid w:val="00FD16E0"/>
    <w:rsid w:val="00FD7E84"/>
    <w:rsid w:val="00FE2D2C"/>
    <w:rsid w:val="00FE6CC7"/>
    <w:rsid w:val="00FF77E9"/>
    <w:rsid w:val="018CC551"/>
    <w:rsid w:val="0290E9D4"/>
    <w:rsid w:val="035A47DD"/>
    <w:rsid w:val="03AEEC1F"/>
    <w:rsid w:val="03D6191D"/>
    <w:rsid w:val="05ABCD37"/>
    <w:rsid w:val="0883EEE7"/>
    <w:rsid w:val="0934C375"/>
    <w:rsid w:val="0965280F"/>
    <w:rsid w:val="0B00F870"/>
    <w:rsid w:val="0B423A9E"/>
    <w:rsid w:val="0B62470C"/>
    <w:rsid w:val="0C148FFC"/>
    <w:rsid w:val="0ECDC4E9"/>
    <w:rsid w:val="104F8F61"/>
    <w:rsid w:val="1131D30C"/>
    <w:rsid w:val="1478EF8A"/>
    <w:rsid w:val="15AF1C82"/>
    <w:rsid w:val="172B0C2D"/>
    <w:rsid w:val="18219401"/>
    <w:rsid w:val="186089F2"/>
    <w:rsid w:val="1A6842DC"/>
    <w:rsid w:val="1E62F536"/>
    <w:rsid w:val="1EB966D3"/>
    <w:rsid w:val="22BCFCCD"/>
    <w:rsid w:val="2446EDD1"/>
    <w:rsid w:val="248D4DB1"/>
    <w:rsid w:val="26F0F18B"/>
    <w:rsid w:val="276CF0C1"/>
    <w:rsid w:val="2891D116"/>
    <w:rsid w:val="297F9438"/>
    <w:rsid w:val="29D8AD35"/>
    <w:rsid w:val="2B7F1372"/>
    <w:rsid w:val="2CB18027"/>
    <w:rsid w:val="2E4F3570"/>
    <w:rsid w:val="2FB43598"/>
    <w:rsid w:val="2FE5264A"/>
    <w:rsid w:val="31676D08"/>
    <w:rsid w:val="31B031E6"/>
    <w:rsid w:val="31CCEF74"/>
    <w:rsid w:val="32073CA7"/>
    <w:rsid w:val="3238B84B"/>
    <w:rsid w:val="33E0258E"/>
    <w:rsid w:val="34C66295"/>
    <w:rsid w:val="35DCCAED"/>
    <w:rsid w:val="35EC224F"/>
    <w:rsid w:val="38708A52"/>
    <w:rsid w:val="38BC363D"/>
    <w:rsid w:val="39118C82"/>
    <w:rsid w:val="3A2DC210"/>
    <w:rsid w:val="3A317574"/>
    <w:rsid w:val="3B56BD4F"/>
    <w:rsid w:val="3B5FAC75"/>
    <w:rsid w:val="407D6473"/>
    <w:rsid w:val="417C65F2"/>
    <w:rsid w:val="4308EB16"/>
    <w:rsid w:val="44683E1C"/>
    <w:rsid w:val="45565B40"/>
    <w:rsid w:val="47BB8DEF"/>
    <w:rsid w:val="4B40E4FF"/>
    <w:rsid w:val="4BFC4479"/>
    <w:rsid w:val="4C5266A1"/>
    <w:rsid w:val="4D492E3D"/>
    <w:rsid w:val="4D4F4731"/>
    <w:rsid w:val="4E12E957"/>
    <w:rsid w:val="518DBA4F"/>
    <w:rsid w:val="52407A48"/>
    <w:rsid w:val="53500E02"/>
    <w:rsid w:val="5594CC9E"/>
    <w:rsid w:val="56A8087B"/>
    <w:rsid w:val="56D8E15F"/>
    <w:rsid w:val="573C3C09"/>
    <w:rsid w:val="57A2E226"/>
    <w:rsid w:val="5852FA26"/>
    <w:rsid w:val="58784917"/>
    <w:rsid w:val="5B1D6836"/>
    <w:rsid w:val="5C7E1C5B"/>
    <w:rsid w:val="6043A030"/>
    <w:rsid w:val="61121F5B"/>
    <w:rsid w:val="6148290F"/>
    <w:rsid w:val="61BECAD7"/>
    <w:rsid w:val="61E716DA"/>
    <w:rsid w:val="6288FE25"/>
    <w:rsid w:val="64632732"/>
    <w:rsid w:val="65725172"/>
    <w:rsid w:val="66F59E2B"/>
    <w:rsid w:val="689AAF9B"/>
    <w:rsid w:val="690391F8"/>
    <w:rsid w:val="6D0590BB"/>
    <w:rsid w:val="6E167ACD"/>
    <w:rsid w:val="6E1D8C74"/>
    <w:rsid w:val="708F3968"/>
    <w:rsid w:val="70ABF079"/>
    <w:rsid w:val="70F8CC18"/>
    <w:rsid w:val="724862AC"/>
    <w:rsid w:val="72C24E19"/>
    <w:rsid w:val="72EA1D25"/>
    <w:rsid w:val="73A0F88B"/>
    <w:rsid w:val="74EBEAC6"/>
    <w:rsid w:val="75661380"/>
    <w:rsid w:val="7591FD31"/>
    <w:rsid w:val="75F8FC78"/>
    <w:rsid w:val="778100B4"/>
    <w:rsid w:val="7875B5E1"/>
    <w:rsid w:val="78AA1E04"/>
    <w:rsid w:val="7A90F641"/>
    <w:rsid w:val="7AD799B5"/>
    <w:rsid w:val="7B872611"/>
    <w:rsid w:val="7C8BB2ED"/>
    <w:rsid w:val="7DAA31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12840"/>
  <w15:chartTrackingRefBased/>
  <w15:docId w15:val="{FD15E6B3-DB87-4EA3-8271-E07F54E0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D33"/>
  </w:style>
  <w:style w:type="paragraph" w:styleId="Footer">
    <w:name w:val="footer"/>
    <w:basedOn w:val="Normal"/>
    <w:link w:val="FooterChar"/>
    <w:uiPriority w:val="99"/>
    <w:unhideWhenUsed/>
    <w:rsid w:val="00940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D33"/>
  </w:style>
  <w:style w:type="paragraph" w:styleId="ListParagraph">
    <w:name w:val="List Paragraph"/>
    <w:basedOn w:val="Normal"/>
    <w:uiPriority w:val="34"/>
    <w:qFormat/>
    <w:rsid w:val="00940D33"/>
    <w:pPr>
      <w:ind w:left="720"/>
      <w:contextualSpacing/>
    </w:pPr>
  </w:style>
  <w:style w:type="paragraph" w:styleId="EndnoteText">
    <w:name w:val="endnote text"/>
    <w:basedOn w:val="Normal"/>
    <w:link w:val="EndnoteTextChar"/>
    <w:uiPriority w:val="99"/>
    <w:semiHidden/>
    <w:unhideWhenUsed/>
    <w:rsid w:val="00BD6F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6F18"/>
    <w:rPr>
      <w:sz w:val="20"/>
      <w:szCs w:val="20"/>
    </w:rPr>
  </w:style>
  <w:style w:type="character" w:styleId="EndnoteReference">
    <w:name w:val="endnote reference"/>
    <w:basedOn w:val="DefaultParagraphFont"/>
    <w:uiPriority w:val="99"/>
    <w:semiHidden/>
    <w:unhideWhenUsed/>
    <w:rsid w:val="00BD6F18"/>
    <w:rPr>
      <w:vertAlign w:val="superscript"/>
    </w:rPr>
  </w:style>
  <w:style w:type="character" w:styleId="Hyperlink">
    <w:name w:val="Hyperlink"/>
    <w:basedOn w:val="DefaultParagraphFont"/>
    <w:uiPriority w:val="99"/>
    <w:unhideWhenUsed/>
    <w:rsid w:val="002A3EFA"/>
    <w:rPr>
      <w:color w:val="0563C1" w:themeColor="hyperlink"/>
      <w:u w:val="single"/>
    </w:rPr>
  </w:style>
  <w:style w:type="table" w:styleId="TableGrid">
    <w:name w:val="Table Grid"/>
    <w:basedOn w:val="TableNormal"/>
    <w:uiPriority w:val="39"/>
    <w:rsid w:val="00595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2608"/>
    <w:rPr>
      <w:color w:val="808080"/>
    </w:rPr>
  </w:style>
  <w:style w:type="table" w:styleId="TableGridLight">
    <w:name w:val="Grid Table Light"/>
    <w:basedOn w:val="TableNormal"/>
    <w:uiPriority w:val="40"/>
    <w:rsid w:val="004B7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4B7FD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FE2D2C"/>
    <w:rPr>
      <w:color w:val="605E5C"/>
      <w:shd w:val="clear" w:color="auto" w:fill="E1DFDD"/>
    </w:rPr>
  </w:style>
  <w:style w:type="paragraph" w:styleId="Revision">
    <w:name w:val="Revision"/>
    <w:hidden/>
    <w:uiPriority w:val="99"/>
    <w:semiHidden/>
    <w:rsid w:val="00943808"/>
    <w:pPr>
      <w:spacing w:after="0" w:line="240" w:lineRule="auto"/>
    </w:pPr>
  </w:style>
  <w:style w:type="character" w:styleId="CommentReference">
    <w:name w:val="annotation reference"/>
    <w:basedOn w:val="DefaultParagraphFont"/>
    <w:uiPriority w:val="99"/>
    <w:semiHidden/>
    <w:unhideWhenUsed/>
    <w:rsid w:val="00686CE9"/>
    <w:rPr>
      <w:sz w:val="16"/>
      <w:szCs w:val="16"/>
    </w:rPr>
  </w:style>
  <w:style w:type="paragraph" w:styleId="CommentText">
    <w:name w:val="annotation text"/>
    <w:basedOn w:val="Normal"/>
    <w:link w:val="CommentTextChar"/>
    <w:uiPriority w:val="99"/>
    <w:unhideWhenUsed/>
    <w:rsid w:val="00686CE9"/>
    <w:pPr>
      <w:spacing w:line="240" w:lineRule="auto"/>
    </w:pPr>
    <w:rPr>
      <w:sz w:val="20"/>
      <w:szCs w:val="20"/>
    </w:rPr>
  </w:style>
  <w:style w:type="character" w:customStyle="1" w:styleId="CommentTextChar">
    <w:name w:val="Comment Text Char"/>
    <w:basedOn w:val="DefaultParagraphFont"/>
    <w:link w:val="CommentText"/>
    <w:uiPriority w:val="99"/>
    <w:rsid w:val="00686CE9"/>
    <w:rPr>
      <w:sz w:val="20"/>
      <w:szCs w:val="20"/>
    </w:rPr>
  </w:style>
  <w:style w:type="paragraph" w:styleId="CommentSubject">
    <w:name w:val="annotation subject"/>
    <w:basedOn w:val="CommentText"/>
    <w:next w:val="CommentText"/>
    <w:link w:val="CommentSubjectChar"/>
    <w:uiPriority w:val="99"/>
    <w:semiHidden/>
    <w:unhideWhenUsed/>
    <w:rsid w:val="00686CE9"/>
    <w:rPr>
      <w:b/>
      <w:bCs/>
    </w:rPr>
  </w:style>
  <w:style w:type="character" w:customStyle="1" w:styleId="CommentSubjectChar">
    <w:name w:val="Comment Subject Char"/>
    <w:basedOn w:val="CommentTextChar"/>
    <w:link w:val="CommentSubject"/>
    <w:uiPriority w:val="99"/>
    <w:semiHidden/>
    <w:rsid w:val="00686CE9"/>
    <w:rPr>
      <w:b/>
      <w:bCs/>
      <w:sz w:val="20"/>
      <w:szCs w:val="20"/>
    </w:rPr>
  </w:style>
  <w:style w:type="paragraph" w:styleId="Bibliography">
    <w:name w:val="Bibliography"/>
    <w:basedOn w:val="Normal"/>
    <w:next w:val="Normal"/>
    <w:uiPriority w:val="37"/>
    <w:unhideWhenUsed/>
    <w:rsid w:val="00E268D1"/>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979">
      <w:bodyDiv w:val="1"/>
      <w:marLeft w:val="0"/>
      <w:marRight w:val="0"/>
      <w:marTop w:val="0"/>
      <w:marBottom w:val="0"/>
      <w:divBdr>
        <w:top w:val="none" w:sz="0" w:space="0" w:color="auto"/>
        <w:left w:val="none" w:sz="0" w:space="0" w:color="auto"/>
        <w:bottom w:val="none" w:sz="0" w:space="0" w:color="auto"/>
        <w:right w:val="none" w:sz="0" w:space="0" w:color="auto"/>
      </w:divBdr>
    </w:div>
    <w:div w:id="322121157">
      <w:bodyDiv w:val="1"/>
      <w:marLeft w:val="0"/>
      <w:marRight w:val="0"/>
      <w:marTop w:val="0"/>
      <w:marBottom w:val="0"/>
      <w:divBdr>
        <w:top w:val="none" w:sz="0" w:space="0" w:color="auto"/>
        <w:left w:val="none" w:sz="0" w:space="0" w:color="auto"/>
        <w:bottom w:val="none" w:sz="0" w:space="0" w:color="auto"/>
        <w:right w:val="none" w:sz="0" w:space="0" w:color="auto"/>
      </w:divBdr>
      <w:divsChild>
        <w:div w:id="1567643845">
          <w:marLeft w:val="0"/>
          <w:marRight w:val="0"/>
          <w:marTop w:val="0"/>
          <w:marBottom w:val="0"/>
          <w:divBdr>
            <w:top w:val="none" w:sz="0" w:space="0" w:color="auto"/>
            <w:left w:val="none" w:sz="0" w:space="0" w:color="auto"/>
            <w:bottom w:val="none" w:sz="0" w:space="0" w:color="auto"/>
            <w:right w:val="none" w:sz="0" w:space="0" w:color="auto"/>
          </w:divBdr>
          <w:divsChild>
            <w:div w:id="1362171164">
              <w:marLeft w:val="0"/>
              <w:marRight w:val="0"/>
              <w:marTop w:val="0"/>
              <w:marBottom w:val="0"/>
              <w:divBdr>
                <w:top w:val="none" w:sz="0" w:space="0" w:color="auto"/>
                <w:left w:val="none" w:sz="0" w:space="0" w:color="auto"/>
                <w:bottom w:val="none" w:sz="0" w:space="0" w:color="auto"/>
                <w:right w:val="none" w:sz="0" w:space="0" w:color="auto"/>
              </w:divBdr>
              <w:divsChild>
                <w:div w:id="2128902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8701357">
      <w:bodyDiv w:val="1"/>
      <w:marLeft w:val="0"/>
      <w:marRight w:val="0"/>
      <w:marTop w:val="0"/>
      <w:marBottom w:val="0"/>
      <w:divBdr>
        <w:top w:val="none" w:sz="0" w:space="0" w:color="auto"/>
        <w:left w:val="none" w:sz="0" w:space="0" w:color="auto"/>
        <w:bottom w:val="none" w:sz="0" w:space="0" w:color="auto"/>
        <w:right w:val="none" w:sz="0" w:space="0" w:color="auto"/>
      </w:divBdr>
      <w:divsChild>
        <w:div w:id="7366884">
          <w:marLeft w:val="0"/>
          <w:marRight w:val="0"/>
          <w:marTop w:val="0"/>
          <w:marBottom w:val="0"/>
          <w:divBdr>
            <w:top w:val="none" w:sz="0" w:space="0" w:color="auto"/>
            <w:left w:val="none" w:sz="0" w:space="0" w:color="auto"/>
            <w:bottom w:val="none" w:sz="0" w:space="0" w:color="auto"/>
            <w:right w:val="none" w:sz="0" w:space="0" w:color="auto"/>
          </w:divBdr>
          <w:divsChild>
            <w:div w:id="2812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4604">
      <w:bodyDiv w:val="1"/>
      <w:marLeft w:val="0"/>
      <w:marRight w:val="0"/>
      <w:marTop w:val="0"/>
      <w:marBottom w:val="0"/>
      <w:divBdr>
        <w:top w:val="none" w:sz="0" w:space="0" w:color="auto"/>
        <w:left w:val="none" w:sz="0" w:space="0" w:color="auto"/>
        <w:bottom w:val="none" w:sz="0" w:space="0" w:color="auto"/>
        <w:right w:val="none" w:sz="0" w:space="0" w:color="auto"/>
      </w:divBdr>
      <w:divsChild>
        <w:div w:id="1393886133">
          <w:marLeft w:val="0"/>
          <w:marRight w:val="0"/>
          <w:marTop w:val="0"/>
          <w:marBottom w:val="0"/>
          <w:divBdr>
            <w:top w:val="none" w:sz="0" w:space="0" w:color="auto"/>
            <w:left w:val="none" w:sz="0" w:space="0" w:color="auto"/>
            <w:bottom w:val="none" w:sz="0" w:space="0" w:color="auto"/>
            <w:right w:val="none" w:sz="0" w:space="0" w:color="auto"/>
          </w:divBdr>
          <w:divsChild>
            <w:div w:id="39912700">
              <w:marLeft w:val="0"/>
              <w:marRight w:val="0"/>
              <w:marTop w:val="0"/>
              <w:marBottom w:val="0"/>
              <w:divBdr>
                <w:top w:val="none" w:sz="0" w:space="0" w:color="auto"/>
                <w:left w:val="none" w:sz="0" w:space="0" w:color="auto"/>
                <w:bottom w:val="none" w:sz="0" w:space="0" w:color="auto"/>
                <w:right w:val="none" w:sz="0" w:space="0" w:color="auto"/>
              </w:divBdr>
              <w:divsChild>
                <w:div w:id="557788727">
                  <w:marLeft w:val="360"/>
                  <w:marRight w:val="96"/>
                  <w:marTop w:val="0"/>
                  <w:marBottom w:val="0"/>
                  <w:divBdr>
                    <w:top w:val="none" w:sz="0" w:space="0" w:color="auto"/>
                    <w:left w:val="none" w:sz="0" w:space="0" w:color="auto"/>
                    <w:bottom w:val="none" w:sz="0" w:space="0" w:color="auto"/>
                    <w:right w:val="none" w:sz="0" w:space="0" w:color="auto"/>
                  </w:divBdr>
                </w:div>
              </w:divsChild>
            </w:div>
            <w:div w:id="171267056">
              <w:marLeft w:val="0"/>
              <w:marRight w:val="0"/>
              <w:marTop w:val="0"/>
              <w:marBottom w:val="0"/>
              <w:divBdr>
                <w:top w:val="none" w:sz="0" w:space="0" w:color="auto"/>
                <w:left w:val="none" w:sz="0" w:space="0" w:color="auto"/>
                <w:bottom w:val="none" w:sz="0" w:space="0" w:color="auto"/>
                <w:right w:val="none" w:sz="0" w:space="0" w:color="auto"/>
              </w:divBdr>
              <w:divsChild>
                <w:div w:id="1245804015">
                  <w:marLeft w:val="360"/>
                  <w:marRight w:val="96"/>
                  <w:marTop w:val="0"/>
                  <w:marBottom w:val="0"/>
                  <w:divBdr>
                    <w:top w:val="none" w:sz="0" w:space="0" w:color="auto"/>
                    <w:left w:val="none" w:sz="0" w:space="0" w:color="auto"/>
                    <w:bottom w:val="none" w:sz="0" w:space="0" w:color="auto"/>
                    <w:right w:val="none" w:sz="0" w:space="0" w:color="auto"/>
                  </w:divBdr>
                </w:div>
              </w:divsChild>
            </w:div>
            <w:div w:id="209801272">
              <w:marLeft w:val="0"/>
              <w:marRight w:val="0"/>
              <w:marTop w:val="0"/>
              <w:marBottom w:val="0"/>
              <w:divBdr>
                <w:top w:val="none" w:sz="0" w:space="0" w:color="auto"/>
                <w:left w:val="none" w:sz="0" w:space="0" w:color="auto"/>
                <w:bottom w:val="none" w:sz="0" w:space="0" w:color="auto"/>
                <w:right w:val="none" w:sz="0" w:space="0" w:color="auto"/>
              </w:divBdr>
              <w:divsChild>
                <w:div w:id="1150708393">
                  <w:marLeft w:val="360"/>
                  <w:marRight w:val="96"/>
                  <w:marTop w:val="0"/>
                  <w:marBottom w:val="0"/>
                  <w:divBdr>
                    <w:top w:val="none" w:sz="0" w:space="0" w:color="auto"/>
                    <w:left w:val="none" w:sz="0" w:space="0" w:color="auto"/>
                    <w:bottom w:val="none" w:sz="0" w:space="0" w:color="auto"/>
                    <w:right w:val="none" w:sz="0" w:space="0" w:color="auto"/>
                  </w:divBdr>
                </w:div>
              </w:divsChild>
            </w:div>
            <w:div w:id="223150915">
              <w:marLeft w:val="0"/>
              <w:marRight w:val="0"/>
              <w:marTop w:val="0"/>
              <w:marBottom w:val="0"/>
              <w:divBdr>
                <w:top w:val="none" w:sz="0" w:space="0" w:color="auto"/>
                <w:left w:val="none" w:sz="0" w:space="0" w:color="auto"/>
                <w:bottom w:val="none" w:sz="0" w:space="0" w:color="auto"/>
                <w:right w:val="none" w:sz="0" w:space="0" w:color="auto"/>
              </w:divBdr>
              <w:divsChild>
                <w:div w:id="310914205">
                  <w:marLeft w:val="360"/>
                  <w:marRight w:val="96"/>
                  <w:marTop w:val="0"/>
                  <w:marBottom w:val="0"/>
                  <w:divBdr>
                    <w:top w:val="none" w:sz="0" w:space="0" w:color="auto"/>
                    <w:left w:val="none" w:sz="0" w:space="0" w:color="auto"/>
                    <w:bottom w:val="none" w:sz="0" w:space="0" w:color="auto"/>
                    <w:right w:val="none" w:sz="0" w:space="0" w:color="auto"/>
                  </w:divBdr>
                </w:div>
              </w:divsChild>
            </w:div>
            <w:div w:id="390037173">
              <w:marLeft w:val="0"/>
              <w:marRight w:val="0"/>
              <w:marTop w:val="0"/>
              <w:marBottom w:val="0"/>
              <w:divBdr>
                <w:top w:val="none" w:sz="0" w:space="0" w:color="auto"/>
                <w:left w:val="none" w:sz="0" w:space="0" w:color="auto"/>
                <w:bottom w:val="none" w:sz="0" w:space="0" w:color="auto"/>
                <w:right w:val="none" w:sz="0" w:space="0" w:color="auto"/>
              </w:divBdr>
              <w:divsChild>
                <w:div w:id="144469928">
                  <w:marLeft w:val="360"/>
                  <w:marRight w:val="96"/>
                  <w:marTop w:val="0"/>
                  <w:marBottom w:val="0"/>
                  <w:divBdr>
                    <w:top w:val="none" w:sz="0" w:space="0" w:color="auto"/>
                    <w:left w:val="none" w:sz="0" w:space="0" w:color="auto"/>
                    <w:bottom w:val="none" w:sz="0" w:space="0" w:color="auto"/>
                    <w:right w:val="none" w:sz="0" w:space="0" w:color="auto"/>
                  </w:divBdr>
                </w:div>
              </w:divsChild>
            </w:div>
            <w:div w:id="501549940">
              <w:marLeft w:val="0"/>
              <w:marRight w:val="0"/>
              <w:marTop w:val="0"/>
              <w:marBottom w:val="0"/>
              <w:divBdr>
                <w:top w:val="none" w:sz="0" w:space="0" w:color="auto"/>
                <w:left w:val="none" w:sz="0" w:space="0" w:color="auto"/>
                <w:bottom w:val="none" w:sz="0" w:space="0" w:color="auto"/>
                <w:right w:val="none" w:sz="0" w:space="0" w:color="auto"/>
              </w:divBdr>
              <w:divsChild>
                <w:div w:id="1946228418">
                  <w:marLeft w:val="360"/>
                  <w:marRight w:val="96"/>
                  <w:marTop w:val="0"/>
                  <w:marBottom w:val="0"/>
                  <w:divBdr>
                    <w:top w:val="none" w:sz="0" w:space="0" w:color="auto"/>
                    <w:left w:val="none" w:sz="0" w:space="0" w:color="auto"/>
                    <w:bottom w:val="none" w:sz="0" w:space="0" w:color="auto"/>
                    <w:right w:val="none" w:sz="0" w:space="0" w:color="auto"/>
                  </w:divBdr>
                </w:div>
              </w:divsChild>
            </w:div>
            <w:div w:id="535196075">
              <w:marLeft w:val="0"/>
              <w:marRight w:val="0"/>
              <w:marTop w:val="0"/>
              <w:marBottom w:val="0"/>
              <w:divBdr>
                <w:top w:val="none" w:sz="0" w:space="0" w:color="auto"/>
                <w:left w:val="none" w:sz="0" w:space="0" w:color="auto"/>
                <w:bottom w:val="none" w:sz="0" w:space="0" w:color="auto"/>
                <w:right w:val="none" w:sz="0" w:space="0" w:color="auto"/>
              </w:divBdr>
              <w:divsChild>
                <w:div w:id="1555505529">
                  <w:marLeft w:val="360"/>
                  <w:marRight w:val="96"/>
                  <w:marTop w:val="0"/>
                  <w:marBottom w:val="0"/>
                  <w:divBdr>
                    <w:top w:val="none" w:sz="0" w:space="0" w:color="auto"/>
                    <w:left w:val="none" w:sz="0" w:space="0" w:color="auto"/>
                    <w:bottom w:val="none" w:sz="0" w:space="0" w:color="auto"/>
                    <w:right w:val="none" w:sz="0" w:space="0" w:color="auto"/>
                  </w:divBdr>
                </w:div>
              </w:divsChild>
            </w:div>
            <w:div w:id="660082082">
              <w:marLeft w:val="0"/>
              <w:marRight w:val="0"/>
              <w:marTop w:val="0"/>
              <w:marBottom w:val="0"/>
              <w:divBdr>
                <w:top w:val="none" w:sz="0" w:space="0" w:color="auto"/>
                <w:left w:val="none" w:sz="0" w:space="0" w:color="auto"/>
                <w:bottom w:val="none" w:sz="0" w:space="0" w:color="auto"/>
                <w:right w:val="none" w:sz="0" w:space="0" w:color="auto"/>
              </w:divBdr>
              <w:divsChild>
                <w:div w:id="1657030885">
                  <w:marLeft w:val="360"/>
                  <w:marRight w:val="96"/>
                  <w:marTop w:val="0"/>
                  <w:marBottom w:val="0"/>
                  <w:divBdr>
                    <w:top w:val="none" w:sz="0" w:space="0" w:color="auto"/>
                    <w:left w:val="none" w:sz="0" w:space="0" w:color="auto"/>
                    <w:bottom w:val="none" w:sz="0" w:space="0" w:color="auto"/>
                    <w:right w:val="none" w:sz="0" w:space="0" w:color="auto"/>
                  </w:divBdr>
                </w:div>
              </w:divsChild>
            </w:div>
            <w:div w:id="740951463">
              <w:marLeft w:val="0"/>
              <w:marRight w:val="0"/>
              <w:marTop w:val="0"/>
              <w:marBottom w:val="0"/>
              <w:divBdr>
                <w:top w:val="none" w:sz="0" w:space="0" w:color="auto"/>
                <w:left w:val="none" w:sz="0" w:space="0" w:color="auto"/>
                <w:bottom w:val="none" w:sz="0" w:space="0" w:color="auto"/>
                <w:right w:val="none" w:sz="0" w:space="0" w:color="auto"/>
              </w:divBdr>
              <w:divsChild>
                <w:div w:id="1470130538">
                  <w:marLeft w:val="360"/>
                  <w:marRight w:val="96"/>
                  <w:marTop w:val="0"/>
                  <w:marBottom w:val="0"/>
                  <w:divBdr>
                    <w:top w:val="none" w:sz="0" w:space="0" w:color="auto"/>
                    <w:left w:val="none" w:sz="0" w:space="0" w:color="auto"/>
                    <w:bottom w:val="none" w:sz="0" w:space="0" w:color="auto"/>
                    <w:right w:val="none" w:sz="0" w:space="0" w:color="auto"/>
                  </w:divBdr>
                </w:div>
              </w:divsChild>
            </w:div>
            <w:div w:id="939531640">
              <w:marLeft w:val="0"/>
              <w:marRight w:val="0"/>
              <w:marTop w:val="0"/>
              <w:marBottom w:val="0"/>
              <w:divBdr>
                <w:top w:val="none" w:sz="0" w:space="0" w:color="auto"/>
                <w:left w:val="none" w:sz="0" w:space="0" w:color="auto"/>
                <w:bottom w:val="none" w:sz="0" w:space="0" w:color="auto"/>
                <w:right w:val="none" w:sz="0" w:space="0" w:color="auto"/>
              </w:divBdr>
              <w:divsChild>
                <w:div w:id="1383014584">
                  <w:marLeft w:val="360"/>
                  <w:marRight w:val="96"/>
                  <w:marTop w:val="0"/>
                  <w:marBottom w:val="0"/>
                  <w:divBdr>
                    <w:top w:val="none" w:sz="0" w:space="0" w:color="auto"/>
                    <w:left w:val="none" w:sz="0" w:space="0" w:color="auto"/>
                    <w:bottom w:val="none" w:sz="0" w:space="0" w:color="auto"/>
                    <w:right w:val="none" w:sz="0" w:space="0" w:color="auto"/>
                  </w:divBdr>
                </w:div>
              </w:divsChild>
            </w:div>
            <w:div w:id="1020622030">
              <w:marLeft w:val="0"/>
              <w:marRight w:val="0"/>
              <w:marTop w:val="0"/>
              <w:marBottom w:val="0"/>
              <w:divBdr>
                <w:top w:val="none" w:sz="0" w:space="0" w:color="auto"/>
                <w:left w:val="none" w:sz="0" w:space="0" w:color="auto"/>
                <w:bottom w:val="none" w:sz="0" w:space="0" w:color="auto"/>
                <w:right w:val="none" w:sz="0" w:space="0" w:color="auto"/>
              </w:divBdr>
              <w:divsChild>
                <w:div w:id="1501962274">
                  <w:marLeft w:val="360"/>
                  <w:marRight w:val="96"/>
                  <w:marTop w:val="0"/>
                  <w:marBottom w:val="0"/>
                  <w:divBdr>
                    <w:top w:val="none" w:sz="0" w:space="0" w:color="auto"/>
                    <w:left w:val="none" w:sz="0" w:space="0" w:color="auto"/>
                    <w:bottom w:val="none" w:sz="0" w:space="0" w:color="auto"/>
                    <w:right w:val="none" w:sz="0" w:space="0" w:color="auto"/>
                  </w:divBdr>
                </w:div>
              </w:divsChild>
            </w:div>
            <w:div w:id="1062756559">
              <w:marLeft w:val="0"/>
              <w:marRight w:val="0"/>
              <w:marTop w:val="0"/>
              <w:marBottom w:val="0"/>
              <w:divBdr>
                <w:top w:val="none" w:sz="0" w:space="0" w:color="auto"/>
                <w:left w:val="none" w:sz="0" w:space="0" w:color="auto"/>
                <w:bottom w:val="none" w:sz="0" w:space="0" w:color="auto"/>
                <w:right w:val="none" w:sz="0" w:space="0" w:color="auto"/>
              </w:divBdr>
              <w:divsChild>
                <w:div w:id="877623740">
                  <w:marLeft w:val="360"/>
                  <w:marRight w:val="96"/>
                  <w:marTop w:val="0"/>
                  <w:marBottom w:val="0"/>
                  <w:divBdr>
                    <w:top w:val="none" w:sz="0" w:space="0" w:color="auto"/>
                    <w:left w:val="none" w:sz="0" w:space="0" w:color="auto"/>
                    <w:bottom w:val="none" w:sz="0" w:space="0" w:color="auto"/>
                    <w:right w:val="none" w:sz="0" w:space="0" w:color="auto"/>
                  </w:divBdr>
                </w:div>
              </w:divsChild>
            </w:div>
            <w:div w:id="1072048515">
              <w:marLeft w:val="0"/>
              <w:marRight w:val="0"/>
              <w:marTop w:val="0"/>
              <w:marBottom w:val="0"/>
              <w:divBdr>
                <w:top w:val="none" w:sz="0" w:space="0" w:color="auto"/>
                <w:left w:val="none" w:sz="0" w:space="0" w:color="auto"/>
                <w:bottom w:val="none" w:sz="0" w:space="0" w:color="auto"/>
                <w:right w:val="none" w:sz="0" w:space="0" w:color="auto"/>
              </w:divBdr>
              <w:divsChild>
                <w:div w:id="328681132">
                  <w:marLeft w:val="360"/>
                  <w:marRight w:val="96"/>
                  <w:marTop w:val="0"/>
                  <w:marBottom w:val="0"/>
                  <w:divBdr>
                    <w:top w:val="none" w:sz="0" w:space="0" w:color="auto"/>
                    <w:left w:val="none" w:sz="0" w:space="0" w:color="auto"/>
                    <w:bottom w:val="none" w:sz="0" w:space="0" w:color="auto"/>
                    <w:right w:val="none" w:sz="0" w:space="0" w:color="auto"/>
                  </w:divBdr>
                </w:div>
              </w:divsChild>
            </w:div>
            <w:div w:id="1098449668">
              <w:marLeft w:val="0"/>
              <w:marRight w:val="0"/>
              <w:marTop w:val="0"/>
              <w:marBottom w:val="0"/>
              <w:divBdr>
                <w:top w:val="none" w:sz="0" w:space="0" w:color="auto"/>
                <w:left w:val="none" w:sz="0" w:space="0" w:color="auto"/>
                <w:bottom w:val="none" w:sz="0" w:space="0" w:color="auto"/>
                <w:right w:val="none" w:sz="0" w:space="0" w:color="auto"/>
              </w:divBdr>
              <w:divsChild>
                <w:div w:id="804588980">
                  <w:marLeft w:val="360"/>
                  <w:marRight w:val="96"/>
                  <w:marTop w:val="0"/>
                  <w:marBottom w:val="0"/>
                  <w:divBdr>
                    <w:top w:val="none" w:sz="0" w:space="0" w:color="auto"/>
                    <w:left w:val="none" w:sz="0" w:space="0" w:color="auto"/>
                    <w:bottom w:val="none" w:sz="0" w:space="0" w:color="auto"/>
                    <w:right w:val="none" w:sz="0" w:space="0" w:color="auto"/>
                  </w:divBdr>
                </w:div>
              </w:divsChild>
            </w:div>
            <w:div w:id="1395153720">
              <w:marLeft w:val="0"/>
              <w:marRight w:val="0"/>
              <w:marTop w:val="0"/>
              <w:marBottom w:val="0"/>
              <w:divBdr>
                <w:top w:val="none" w:sz="0" w:space="0" w:color="auto"/>
                <w:left w:val="none" w:sz="0" w:space="0" w:color="auto"/>
                <w:bottom w:val="none" w:sz="0" w:space="0" w:color="auto"/>
                <w:right w:val="none" w:sz="0" w:space="0" w:color="auto"/>
              </w:divBdr>
              <w:divsChild>
                <w:div w:id="238901693">
                  <w:marLeft w:val="360"/>
                  <w:marRight w:val="96"/>
                  <w:marTop w:val="0"/>
                  <w:marBottom w:val="0"/>
                  <w:divBdr>
                    <w:top w:val="none" w:sz="0" w:space="0" w:color="auto"/>
                    <w:left w:val="none" w:sz="0" w:space="0" w:color="auto"/>
                    <w:bottom w:val="none" w:sz="0" w:space="0" w:color="auto"/>
                    <w:right w:val="none" w:sz="0" w:space="0" w:color="auto"/>
                  </w:divBdr>
                </w:div>
              </w:divsChild>
            </w:div>
            <w:div w:id="1647853336">
              <w:marLeft w:val="0"/>
              <w:marRight w:val="0"/>
              <w:marTop w:val="0"/>
              <w:marBottom w:val="0"/>
              <w:divBdr>
                <w:top w:val="none" w:sz="0" w:space="0" w:color="auto"/>
                <w:left w:val="none" w:sz="0" w:space="0" w:color="auto"/>
                <w:bottom w:val="none" w:sz="0" w:space="0" w:color="auto"/>
                <w:right w:val="none" w:sz="0" w:space="0" w:color="auto"/>
              </w:divBdr>
              <w:divsChild>
                <w:div w:id="408498555">
                  <w:marLeft w:val="360"/>
                  <w:marRight w:val="96"/>
                  <w:marTop w:val="0"/>
                  <w:marBottom w:val="0"/>
                  <w:divBdr>
                    <w:top w:val="none" w:sz="0" w:space="0" w:color="auto"/>
                    <w:left w:val="none" w:sz="0" w:space="0" w:color="auto"/>
                    <w:bottom w:val="none" w:sz="0" w:space="0" w:color="auto"/>
                    <w:right w:val="none" w:sz="0" w:space="0" w:color="auto"/>
                  </w:divBdr>
                </w:div>
              </w:divsChild>
            </w:div>
            <w:div w:id="1733504707">
              <w:marLeft w:val="0"/>
              <w:marRight w:val="0"/>
              <w:marTop w:val="0"/>
              <w:marBottom w:val="0"/>
              <w:divBdr>
                <w:top w:val="none" w:sz="0" w:space="0" w:color="auto"/>
                <w:left w:val="none" w:sz="0" w:space="0" w:color="auto"/>
                <w:bottom w:val="none" w:sz="0" w:space="0" w:color="auto"/>
                <w:right w:val="none" w:sz="0" w:space="0" w:color="auto"/>
              </w:divBdr>
              <w:divsChild>
                <w:div w:id="2064333587">
                  <w:marLeft w:val="360"/>
                  <w:marRight w:val="96"/>
                  <w:marTop w:val="0"/>
                  <w:marBottom w:val="0"/>
                  <w:divBdr>
                    <w:top w:val="none" w:sz="0" w:space="0" w:color="auto"/>
                    <w:left w:val="none" w:sz="0" w:space="0" w:color="auto"/>
                    <w:bottom w:val="none" w:sz="0" w:space="0" w:color="auto"/>
                    <w:right w:val="none" w:sz="0" w:space="0" w:color="auto"/>
                  </w:divBdr>
                </w:div>
              </w:divsChild>
            </w:div>
            <w:div w:id="1848326194">
              <w:marLeft w:val="0"/>
              <w:marRight w:val="0"/>
              <w:marTop w:val="0"/>
              <w:marBottom w:val="0"/>
              <w:divBdr>
                <w:top w:val="none" w:sz="0" w:space="0" w:color="auto"/>
                <w:left w:val="none" w:sz="0" w:space="0" w:color="auto"/>
                <w:bottom w:val="none" w:sz="0" w:space="0" w:color="auto"/>
                <w:right w:val="none" w:sz="0" w:space="0" w:color="auto"/>
              </w:divBdr>
              <w:divsChild>
                <w:div w:id="576862428">
                  <w:marLeft w:val="360"/>
                  <w:marRight w:val="96"/>
                  <w:marTop w:val="0"/>
                  <w:marBottom w:val="0"/>
                  <w:divBdr>
                    <w:top w:val="none" w:sz="0" w:space="0" w:color="auto"/>
                    <w:left w:val="none" w:sz="0" w:space="0" w:color="auto"/>
                    <w:bottom w:val="none" w:sz="0" w:space="0" w:color="auto"/>
                    <w:right w:val="none" w:sz="0" w:space="0" w:color="auto"/>
                  </w:divBdr>
                </w:div>
              </w:divsChild>
            </w:div>
            <w:div w:id="1968967406">
              <w:marLeft w:val="0"/>
              <w:marRight w:val="0"/>
              <w:marTop w:val="0"/>
              <w:marBottom w:val="0"/>
              <w:divBdr>
                <w:top w:val="none" w:sz="0" w:space="0" w:color="auto"/>
                <w:left w:val="none" w:sz="0" w:space="0" w:color="auto"/>
                <w:bottom w:val="none" w:sz="0" w:space="0" w:color="auto"/>
                <w:right w:val="none" w:sz="0" w:space="0" w:color="auto"/>
              </w:divBdr>
              <w:divsChild>
                <w:div w:id="697660230">
                  <w:marLeft w:val="360"/>
                  <w:marRight w:val="96"/>
                  <w:marTop w:val="0"/>
                  <w:marBottom w:val="0"/>
                  <w:divBdr>
                    <w:top w:val="none" w:sz="0" w:space="0" w:color="auto"/>
                    <w:left w:val="none" w:sz="0" w:space="0" w:color="auto"/>
                    <w:bottom w:val="none" w:sz="0" w:space="0" w:color="auto"/>
                    <w:right w:val="none" w:sz="0" w:space="0" w:color="auto"/>
                  </w:divBdr>
                </w:div>
              </w:divsChild>
            </w:div>
            <w:div w:id="2003049191">
              <w:marLeft w:val="0"/>
              <w:marRight w:val="0"/>
              <w:marTop w:val="0"/>
              <w:marBottom w:val="0"/>
              <w:divBdr>
                <w:top w:val="none" w:sz="0" w:space="0" w:color="auto"/>
                <w:left w:val="none" w:sz="0" w:space="0" w:color="auto"/>
                <w:bottom w:val="none" w:sz="0" w:space="0" w:color="auto"/>
                <w:right w:val="none" w:sz="0" w:space="0" w:color="auto"/>
              </w:divBdr>
              <w:divsChild>
                <w:div w:id="7650042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1365853">
      <w:bodyDiv w:val="1"/>
      <w:marLeft w:val="0"/>
      <w:marRight w:val="0"/>
      <w:marTop w:val="0"/>
      <w:marBottom w:val="0"/>
      <w:divBdr>
        <w:top w:val="none" w:sz="0" w:space="0" w:color="auto"/>
        <w:left w:val="none" w:sz="0" w:space="0" w:color="auto"/>
        <w:bottom w:val="none" w:sz="0" w:space="0" w:color="auto"/>
        <w:right w:val="none" w:sz="0" w:space="0" w:color="auto"/>
      </w:divBdr>
      <w:divsChild>
        <w:div w:id="355810854">
          <w:marLeft w:val="0"/>
          <w:marRight w:val="0"/>
          <w:marTop w:val="0"/>
          <w:marBottom w:val="0"/>
          <w:divBdr>
            <w:top w:val="none" w:sz="0" w:space="0" w:color="auto"/>
            <w:left w:val="none" w:sz="0" w:space="0" w:color="auto"/>
            <w:bottom w:val="none" w:sz="0" w:space="0" w:color="auto"/>
            <w:right w:val="none" w:sz="0" w:space="0" w:color="auto"/>
          </w:divBdr>
          <w:divsChild>
            <w:div w:id="28342942">
              <w:marLeft w:val="0"/>
              <w:marRight w:val="0"/>
              <w:marTop w:val="0"/>
              <w:marBottom w:val="0"/>
              <w:divBdr>
                <w:top w:val="none" w:sz="0" w:space="0" w:color="auto"/>
                <w:left w:val="none" w:sz="0" w:space="0" w:color="auto"/>
                <w:bottom w:val="none" w:sz="0" w:space="0" w:color="auto"/>
                <w:right w:val="none" w:sz="0" w:space="0" w:color="auto"/>
              </w:divBdr>
              <w:divsChild>
                <w:div w:id="1774009341">
                  <w:marLeft w:val="360"/>
                  <w:marRight w:val="96"/>
                  <w:marTop w:val="0"/>
                  <w:marBottom w:val="0"/>
                  <w:divBdr>
                    <w:top w:val="none" w:sz="0" w:space="0" w:color="auto"/>
                    <w:left w:val="none" w:sz="0" w:space="0" w:color="auto"/>
                    <w:bottom w:val="none" w:sz="0" w:space="0" w:color="auto"/>
                    <w:right w:val="none" w:sz="0" w:space="0" w:color="auto"/>
                  </w:divBdr>
                </w:div>
              </w:divsChild>
            </w:div>
            <w:div w:id="90902694">
              <w:marLeft w:val="0"/>
              <w:marRight w:val="0"/>
              <w:marTop w:val="0"/>
              <w:marBottom w:val="0"/>
              <w:divBdr>
                <w:top w:val="none" w:sz="0" w:space="0" w:color="auto"/>
                <w:left w:val="none" w:sz="0" w:space="0" w:color="auto"/>
                <w:bottom w:val="none" w:sz="0" w:space="0" w:color="auto"/>
                <w:right w:val="none" w:sz="0" w:space="0" w:color="auto"/>
              </w:divBdr>
              <w:divsChild>
                <w:div w:id="277832744">
                  <w:marLeft w:val="360"/>
                  <w:marRight w:val="96"/>
                  <w:marTop w:val="0"/>
                  <w:marBottom w:val="0"/>
                  <w:divBdr>
                    <w:top w:val="none" w:sz="0" w:space="0" w:color="auto"/>
                    <w:left w:val="none" w:sz="0" w:space="0" w:color="auto"/>
                    <w:bottom w:val="none" w:sz="0" w:space="0" w:color="auto"/>
                    <w:right w:val="none" w:sz="0" w:space="0" w:color="auto"/>
                  </w:divBdr>
                </w:div>
              </w:divsChild>
            </w:div>
            <w:div w:id="112788703">
              <w:marLeft w:val="0"/>
              <w:marRight w:val="0"/>
              <w:marTop w:val="0"/>
              <w:marBottom w:val="0"/>
              <w:divBdr>
                <w:top w:val="none" w:sz="0" w:space="0" w:color="auto"/>
                <w:left w:val="none" w:sz="0" w:space="0" w:color="auto"/>
                <w:bottom w:val="none" w:sz="0" w:space="0" w:color="auto"/>
                <w:right w:val="none" w:sz="0" w:space="0" w:color="auto"/>
              </w:divBdr>
              <w:divsChild>
                <w:div w:id="1528717432">
                  <w:marLeft w:val="360"/>
                  <w:marRight w:val="96"/>
                  <w:marTop w:val="0"/>
                  <w:marBottom w:val="0"/>
                  <w:divBdr>
                    <w:top w:val="none" w:sz="0" w:space="0" w:color="auto"/>
                    <w:left w:val="none" w:sz="0" w:space="0" w:color="auto"/>
                    <w:bottom w:val="none" w:sz="0" w:space="0" w:color="auto"/>
                    <w:right w:val="none" w:sz="0" w:space="0" w:color="auto"/>
                  </w:divBdr>
                </w:div>
              </w:divsChild>
            </w:div>
            <w:div w:id="235824788">
              <w:marLeft w:val="0"/>
              <w:marRight w:val="0"/>
              <w:marTop w:val="0"/>
              <w:marBottom w:val="0"/>
              <w:divBdr>
                <w:top w:val="none" w:sz="0" w:space="0" w:color="auto"/>
                <w:left w:val="none" w:sz="0" w:space="0" w:color="auto"/>
                <w:bottom w:val="none" w:sz="0" w:space="0" w:color="auto"/>
                <w:right w:val="none" w:sz="0" w:space="0" w:color="auto"/>
              </w:divBdr>
              <w:divsChild>
                <w:div w:id="545486720">
                  <w:marLeft w:val="360"/>
                  <w:marRight w:val="96"/>
                  <w:marTop w:val="0"/>
                  <w:marBottom w:val="0"/>
                  <w:divBdr>
                    <w:top w:val="none" w:sz="0" w:space="0" w:color="auto"/>
                    <w:left w:val="none" w:sz="0" w:space="0" w:color="auto"/>
                    <w:bottom w:val="none" w:sz="0" w:space="0" w:color="auto"/>
                    <w:right w:val="none" w:sz="0" w:space="0" w:color="auto"/>
                  </w:divBdr>
                </w:div>
              </w:divsChild>
            </w:div>
            <w:div w:id="243149648">
              <w:marLeft w:val="0"/>
              <w:marRight w:val="0"/>
              <w:marTop w:val="0"/>
              <w:marBottom w:val="0"/>
              <w:divBdr>
                <w:top w:val="none" w:sz="0" w:space="0" w:color="auto"/>
                <w:left w:val="none" w:sz="0" w:space="0" w:color="auto"/>
                <w:bottom w:val="none" w:sz="0" w:space="0" w:color="auto"/>
                <w:right w:val="none" w:sz="0" w:space="0" w:color="auto"/>
              </w:divBdr>
              <w:divsChild>
                <w:div w:id="1317151456">
                  <w:marLeft w:val="360"/>
                  <w:marRight w:val="96"/>
                  <w:marTop w:val="0"/>
                  <w:marBottom w:val="0"/>
                  <w:divBdr>
                    <w:top w:val="none" w:sz="0" w:space="0" w:color="auto"/>
                    <w:left w:val="none" w:sz="0" w:space="0" w:color="auto"/>
                    <w:bottom w:val="none" w:sz="0" w:space="0" w:color="auto"/>
                    <w:right w:val="none" w:sz="0" w:space="0" w:color="auto"/>
                  </w:divBdr>
                </w:div>
              </w:divsChild>
            </w:div>
            <w:div w:id="517741753">
              <w:marLeft w:val="0"/>
              <w:marRight w:val="0"/>
              <w:marTop w:val="0"/>
              <w:marBottom w:val="0"/>
              <w:divBdr>
                <w:top w:val="none" w:sz="0" w:space="0" w:color="auto"/>
                <w:left w:val="none" w:sz="0" w:space="0" w:color="auto"/>
                <w:bottom w:val="none" w:sz="0" w:space="0" w:color="auto"/>
                <w:right w:val="none" w:sz="0" w:space="0" w:color="auto"/>
              </w:divBdr>
              <w:divsChild>
                <w:div w:id="976640784">
                  <w:marLeft w:val="360"/>
                  <w:marRight w:val="96"/>
                  <w:marTop w:val="0"/>
                  <w:marBottom w:val="0"/>
                  <w:divBdr>
                    <w:top w:val="none" w:sz="0" w:space="0" w:color="auto"/>
                    <w:left w:val="none" w:sz="0" w:space="0" w:color="auto"/>
                    <w:bottom w:val="none" w:sz="0" w:space="0" w:color="auto"/>
                    <w:right w:val="none" w:sz="0" w:space="0" w:color="auto"/>
                  </w:divBdr>
                </w:div>
              </w:divsChild>
            </w:div>
            <w:div w:id="527567454">
              <w:marLeft w:val="0"/>
              <w:marRight w:val="0"/>
              <w:marTop w:val="0"/>
              <w:marBottom w:val="0"/>
              <w:divBdr>
                <w:top w:val="none" w:sz="0" w:space="0" w:color="auto"/>
                <w:left w:val="none" w:sz="0" w:space="0" w:color="auto"/>
                <w:bottom w:val="none" w:sz="0" w:space="0" w:color="auto"/>
                <w:right w:val="none" w:sz="0" w:space="0" w:color="auto"/>
              </w:divBdr>
              <w:divsChild>
                <w:div w:id="464546541">
                  <w:marLeft w:val="360"/>
                  <w:marRight w:val="96"/>
                  <w:marTop w:val="0"/>
                  <w:marBottom w:val="0"/>
                  <w:divBdr>
                    <w:top w:val="none" w:sz="0" w:space="0" w:color="auto"/>
                    <w:left w:val="none" w:sz="0" w:space="0" w:color="auto"/>
                    <w:bottom w:val="none" w:sz="0" w:space="0" w:color="auto"/>
                    <w:right w:val="none" w:sz="0" w:space="0" w:color="auto"/>
                  </w:divBdr>
                </w:div>
              </w:divsChild>
            </w:div>
            <w:div w:id="808740100">
              <w:marLeft w:val="0"/>
              <w:marRight w:val="0"/>
              <w:marTop w:val="0"/>
              <w:marBottom w:val="0"/>
              <w:divBdr>
                <w:top w:val="none" w:sz="0" w:space="0" w:color="auto"/>
                <w:left w:val="none" w:sz="0" w:space="0" w:color="auto"/>
                <w:bottom w:val="none" w:sz="0" w:space="0" w:color="auto"/>
                <w:right w:val="none" w:sz="0" w:space="0" w:color="auto"/>
              </w:divBdr>
              <w:divsChild>
                <w:div w:id="2024622930">
                  <w:marLeft w:val="360"/>
                  <w:marRight w:val="96"/>
                  <w:marTop w:val="0"/>
                  <w:marBottom w:val="0"/>
                  <w:divBdr>
                    <w:top w:val="none" w:sz="0" w:space="0" w:color="auto"/>
                    <w:left w:val="none" w:sz="0" w:space="0" w:color="auto"/>
                    <w:bottom w:val="none" w:sz="0" w:space="0" w:color="auto"/>
                    <w:right w:val="none" w:sz="0" w:space="0" w:color="auto"/>
                  </w:divBdr>
                </w:div>
              </w:divsChild>
            </w:div>
            <w:div w:id="851257613">
              <w:marLeft w:val="0"/>
              <w:marRight w:val="0"/>
              <w:marTop w:val="0"/>
              <w:marBottom w:val="0"/>
              <w:divBdr>
                <w:top w:val="none" w:sz="0" w:space="0" w:color="auto"/>
                <w:left w:val="none" w:sz="0" w:space="0" w:color="auto"/>
                <w:bottom w:val="none" w:sz="0" w:space="0" w:color="auto"/>
                <w:right w:val="none" w:sz="0" w:space="0" w:color="auto"/>
              </w:divBdr>
              <w:divsChild>
                <w:div w:id="1746801843">
                  <w:marLeft w:val="360"/>
                  <w:marRight w:val="96"/>
                  <w:marTop w:val="0"/>
                  <w:marBottom w:val="0"/>
                  <w:divBdr>
                    <w:top w:val="none" w:sz="0" w:space="0" w:color="auto"/>
                    <w:left w:val="none" w:sz="0" w:space="0" w:color="auto"/>
                    <w:bottom w:val="none" w:sz="0" w:space="0" w:color="auto"/>
                    <w:right w:val="none" w:sz="0" w:space="0" w:color="auto"/>
                  </w:divBdr>
                </w:div>
              </w:divsChild>
            </w:div>
            <w:div w:id="877357642">
              <w:marLeft w:val="0"/>
              <w:marRight w:val="0"/>
              <w:marTop w:val="0"/>
              <w:marBottom w:val="0"/>
              <w:divBdr>
                <w:top w:val="none" w:sz="0" w:space="0" w:color="auto"/>
                <w:left w:val="none" w:sz="0" w:space="0" w:color="auto"/>
                <w:bottom w:val="none" w:sz="0" w:space="0" w:color="auto"/>
                <w:right w:val="none" w:sz="0" w:space="0" w:color="auto"/>
              </w:divBdr>
              <w:divsChild>
                <w:div w:id="1598371411">
                  <w:marLeft w:val="360"/>
                  <w:marRight w:val="96"/>
                  <w:marTop w:val="0"/>
                  <w:marBottom w:val="0"/>
                  <w:divBdr>
                    <w:top w:val="none" w:sz="0" w:space="0" w:color="auto"/>
                    <w:left w:val="none" w:sz="0" w:space="0" w:color="auto"/>
                    <w:bottom w:val="none" w:sz="0" w:space="0" w:color="auto"/>
                    <w:right w:val="none" w:sz="0" w:space="0" w:color="auto"/>
                  </w:divBdr>
                </w:div>
              </w:divsChild>
            </w:div>
            <w:div w:id="1223322801">
              <w:marLeft w:val="0"/>
              <w:marRight w:val="0"/>
              <w:marTop w:val="0"/>
              <w:marBottom w:val="0"/>
              <w:divBdr>
                <w:top w:val="none" w:sz="0" w:space="0" w:color="auto"/>
                <w:left w:val="none" w:sz="0" w:space="0" w:color="auto"/>
                <w:bottom w:val="none" w:sz="0" w:space="0" w:color="auto"/>
                <w:right w:val="none" w:sz="0" w:space="0" w:color="auto"/>
              </w:divBdr>
              <w:divsChild>
                <w:div w:id="1783186565">
                  <w:marLeft w:val="360"/>
                  <w:marRight w:val="96"/>
                  <w:marTop w:val="0"/>
                  <w:marBottom w:val="0"/>
                  <w:divBdr>
                    <w:top w:val="none" w:sz="0" w:space="0" w:color="auto"/>
                    <w:left w:val="none" w:sz="0" w:space="0" w:color="auto"/>
                    <w:bottom w:val="none" w:sz="0" w:space="0" w:color="auto"/>
                    <w:right w:val="none" w:sz="0" w:space="0" w:color="auto"/>
                  </w:divBdr>
                </w:div>
              </w:divsChild>
            </w:div>
            <w:div w:id="1500151316">
              <w:marLeft w:val="0"/>
              <w:marRight w:val="0"/>
              <w:marTop w:val="0"/>
              <w:marBottom w:val="0"/>
              <w:divBdr>
                <w:top w:val="none" w:sz="0" w:space="0" w:color="auto"/>
                <w:left w:val="none" w:sz="0" w:space="0" w:color="auto"/>
                <w:bottom w:val="none" w:sz="0" w:space="0" w:color="auto"/>
                <w:right w:val="none" w:sz="0" w:space="0" w:color="auto"/>
              </w:divBdr>
              <w:divsChild>
                <w:div w:id="1837762556">
                  <w:marLeft w:val="360"/>
                  <w:marRight w:val="96"/>
                  <w:marTop w:val="0"/>
                  <w:marBottom w:val="0"/>
                  <w:divBdr>
                    <w:top w:val="none" w:sz="0" w:space="0" w:color="auto"/>
                    <w:left w:val="none" w:sz="0" w:space="0" w:color="auto"/>
                    <w:bottom w:val="none" w:sz="0" w:space="0" w:color="auto"/>
                    <w:right w:val="none" w:sz="0" w:space="0" w:color="auto"/>
                  </w:divBdr>
                </w:div>
              </w:divsChild>
            </w:div>
            <w:div w:id="1759712813">
              <w:marLeft w:val="0"/>
              <w:marRight w:val="0"/>
              <w:marTop w:val="0"/>
              <w:marBottom w:val="0"/>
              <w:divBdr>
                <w:top w:val="none" w:sz="0" w:space="0" w:color="auto"/>
                <w:left w:val="none" w:sz="0" w:space="0" w:color="auto"/>
                <w:bottom w:val="none" w:sz="0" w:space="0" w:color="auto"/>
                <w:right w:val="none" w:sz="0" w:space="0" w:color="auto"/>
              </w:divBdr>
              <w:divsChild>
                <w:div w:id="1434128147">
                  <w:marLeft w:val="360"/>
                  <w:marRight w:val="96"/>
                  <w:marTop w:val="0"/>
                  <w:marBottom w:val="0"/>
                  <w:divBdr>
                    <w:top w:val="none" w:sz="0" w:space="0" w:color="auto"/>
                    <w:left w:val="none" w:sz="0" w:space="0" w:color="auto"/>
                    <w:bottom w:val="none" w:sz="0" w:space="0" w:color="auto"/>
                    <w:right w:val="none" w:sz="0" w:space="0" w:color="auto"/>
                  </w:divBdr>
                </w:div>
              </w:divsChild>
            </w:div>
            <w:div w:id="1816024974">
              <w:marLeft w:val="0"/>
              <w:marRight w:val="0"/>
              <w:marTop w:val="0"/>
              <w:marBottom w:val="0"/>
              <w:divBdr>
                <w:top w:val="none" w:sz="0" w:space="0" w:color="auto"/>
                <w:left w:val="none" w:sz="0" w:space="0" w:color="auto"/>
                <w:bottom w:val="none" w:sz="0" w:space="0" w:color="auto"/>
                <w:right w:val="none" w:sz="0" w:space="0" w:color="auto"/>
              </w:divBdr>
              <w:divsChild>
                <w:div w:id="908006507">
                  <w:marLeft w:val="360"/>
                  <w:marRight w:val="96"/>
                  <w:marTop w:val="0"/>
                  <w:marBottom w:val="0"/>
                  <w:divBdr>
                    <w:top w:val="none" w:sz="0" w:space="0" w:color="auto"/>
                    <w:left w:val="none" w:sz="0" w:space="0" w:color="auto"/>
                    <w:bottom w:val="none" w:sz="0" w:space="0" w:color="auto"/>
                    <w:right w:val="none" w:sz="0" w:space="0" w:color="auto"/>
                  </w:divBdr>
                </w:div>
              </w:divsChild>
            </w:div>
            <w:div w:id="1875800716">
              <w:marLeft w:val="0"/>
              <w:marRight w:val="0"/>
              <w:marTop w:val="0"/>
              <w:marBottom w:val="0"/>
              <w:divBdr>
                <w:top w:val="none" w:sz="0" w:space="0" w:color="auto"/>
                <w:left w:val="none" w:sz="0" w:space="0" w:color="auto"/>
                <w:bottom w:val="none" w:sz="0" w:space="0" w:color="auto"/>
                <w:right w:val="none" w:sz="0" w:space="0" w:color="auto"/>
              </w:divBdr>
              <w:divsChild>
                <w:div w:id="1399283128">
                  <w:marLeft w:val="360"/>
                  <w:marRight w:val="96"/>
                  <w:marTop w:val="0"/>
                  <w:marBottom w:val="0"/>
                  <w:divBdr>
                    <w:top w:val="none" w:sz="0" w:space="0" w:color="auto"/>
                    <w:left w:val="none" w:sz="0" w:space="0" w:color="auto"/>
                    <w:bottom w:val="none" w:sz="0" w:space="0" w:color="auto"/>
                    <w:right w:val="none" w:sz="0" w:space="0" w:color="auto"/>
                  </w:divBdr>
                </w:div>
              </w:divsChild>
            </w:div>
            <w:div w:id="1885407275">
              <w:marLeft w:val="0"/>
              <w:marRight w:val="0"/>
              <w:marTop w:val="0"/>
              <w:marBottom w:val="0"/>
              <w:divBdr>
                <w:top w:val="none" w:sz="0" w:space="0" w:color="auto"/>
                <w:left w:val="none" w:sz="0" w:space="0" w:color="auto"/>
                <w:bottom w:val="none" w:sz="0" w:space="0" w:color="auto"/>
                <w:right w:val="none" w:sz="0" w:space="0" w:color="auto"/>
              </w:divBdr>
              <w:divsChild>
                <w:div w:id="1323461262">
                  <w:marLeft w:val="360"/>
                  <w:marRight w:val="96"/>
                  <w:marTop w:val="0"/>
                  <w:marBottom w:val="0"/>
                  <w:divBdr>
                    <w:top w:val="none" w:sz="0" w:space="0" w:color="auto"/>
                    <w:left w:val="none" w:sz="0" w:space="0" w:color="auto"/>
                    <w:bottom w:val="none" w:sz="0" w:space="0" w:color="auto"/>
                    <w:right w:val="none" w:sz="0" w:space="0" w:color="auto"/>
                  </w:divBdr>
                </w:div>
              </w:divsChild>
            </w:div>
            <w:div w:id="1925920384">
              <w:marLeft w:val="0"/>
              <w:marRight w:val="0"/>
              <w:marTop w:val="0"/>
              <w:marBottom w:val="0"/>
              <w:divBdr>
                <w:top w:val="none" w:sz="0" w:space="0" w:color="auto"/>
                <w:left w:val="none" w:sz="0" w:space="0" w:color="auto"/>
                <w:bottom w:val="none" w:sz="0" w:space="0" w:color="auto"/>
                <w:right w:val="none" w:sz="0" w:space="0" w:color="auto"/>
              </w:divBdr>
              <w:divsChild>
                <w:div w:id="351880190">
                  <w:marLeft w:val="360"/>
                  <w:marRight w:val="96"/>
                  <w:marTop w:val="0"/>
                  <w:marBottom w:val="0"/>
                  <w:divBdr>
                    <w:top w:val="none" w:sz="0" w:space="0" w:color="auto"/>
                    <w:left w:val="none" w:sz="0" w:space="0" w:color="auto"/>
                    <w:bottom w:val="none" w:sz="0" w:space="0" w:color="auto"/>
                    <w:right w:val="none" w:sz="0" w:space="0" w:color="auto"/>
                  </w:divBdr>
                </w:div>
              </w:divsChild>
            </w:div>
            <w:div w:id="2069256978">
              <w:marLeft w:val="0"/>
              <w:marRight w:val="0"/>
              <w:marTop w:val="0"/>
              <w:marBottom w:val="0"/>
              <w:divBdr>
                <w:top w:val="none" w:sz="0" w:space="0" w:color="auto"/>
                <w:left w:val="none" w:sz="0" w:space="0" w:color="auto"/>
                <w:bottom w:val="none" w:sz="0" w:space="0" w:color="auto"/>
                <w:right w:val="none" w:sz="0" w:space="0" w:color="auto"/>
              </w:divBdr>
              <w:divsChild>
                <w:div w:id="106244265">
                  <w:marLeft w:val="360"/>
                  <w:marRight w:val="96"/>
                  <w:marTop w:val="0"/>
                  <w:marBottom w:val="0"/>
                  <w:divBdr>
                    <w:top w:val="none" w:sz="0" w:space="0" w:color="auto"/>
                    <w:left w:val="none" w:sz="0" w:space="0" w:color="auto"/>
                    <w:bottom w:val="none" w:sz="0" w:space="0" w:color="auto"/>
                    <w:right w:val="none" w:sz="0" w:space="0" w:color="auto"/>
                  </w:divBdr>
                </w:div>
              </w:divsChild>
            </w:div>
            <w:div w:id="2098013614">
              <w:marLeft w:val="0"/>
              <w:marRight w:val="0"/>
              <w:marTop w:val="0"/>
              <w:marBottom w:val="0"/>
              <w:divBdr>
                <w:top w:val="none" w:sz="0" w:space="0" w:color="auto"/>
                <w:left w:val="none" w:sz="0" w:space="0" w:color="auto"/>
                <w:bottom w:val="none" w:sz="0" w:space="0" w:color="auto"/>
                <w:right w:val="none" w:sz="0" w:space="0" w:color="auto"/>
              </w:divBdr>
              <w:divsChild>
                <w:div w:id="1805540125">
                  <w:marLeft w:val="360"/>
                  <w:marRight w:val="96"/>
                  <w:marTop w:val="0"/>
                  <w:marBottom w:val="0"/>
                  <w:divBdr>
                    <w:top w:val="none" w:sz="0" w:space="0" w:color="auto"/>
                    <w:left w:val="none" w:sz="0" w:space="0" w:color="auto"/>
                    <w:bottom w:val="none" w:sz="0" w:space="0" w:color="auto"/>
                    <w:right w:val="none" w:sz="0" w:space="0" w:color="auto"/>
                  </w:divBdr>
                </w:div>
              </w:divsChild>
            </w:div>
            <w:div w:id="2100565551">
              <w:marLeft w:val="0"/>
              <w:marRight w:val="0"/>
              <w:marTop w:val="0"/>
              <w:marBottom w:val="0"/>
              <w:divBdr>
                <w:top w:val="none" w:sz="0" w:space="0" w:color="auto"/>
                <w:left w:val="none" w:sz="0" w:space="0" w:color="auto"/>
                <w:bottom w:val="none" w:sz="0" w:space="0" w:color="auto"/>
                <w:right w:val="none" w:sz="0" w:space="0" w:color="auto"/>
              </w:divBdr>
              <w:divsChild>
                <w:div w:id="1518728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0487412">
      <w:bodyDiv w:val="1"/>
      <w:marLeft w:val="0"/>
      <w:marRight w:val="0"/>
      <w:marTop w:val="0"/>
      <w:marBottom w:val="0"/>
      <w:divBdr>
        <w:top w:val="none" w:sz="0" w:space="0" w:color="auto"/>
        <w:left w:val="none" w:sz="0" w:space="0" w:color="auto"/>
        <w:bottom w:val="none" w:sz="0" w:space="0" w:color="auto"/>
        <w:right w:val="none" w:sz="0" w:space="0" w:color="auto"/>
      </w:divBdr>
      <w:divsChild>
        <w:div w:id="1307392833">
          <w:marLeft w:val="0"/>
          <w:marRight w:val="0"/>
          <w:marTop w:val="0"/>
          <w:marBottom w:val="0"/>
          <w:divBdr>
            <w:top w:val="none" w:sz="0" w:space="0" w:color="auto"/>
            <w:left w:val="none" w:sz="0" w:space="0" w:color="auto"/>
            <w:bottom w:val="none" w:sz="0" w:space="0" w:color="auto"/>
            <w:right w:val="none" w:sz="0" w:space="0" w:color="auto"/>
          </w:divBdr>
          <w:divsChild>
            <w:div w:id="534385968">
              <w:marLeft w:val="0"/>
              <w:marRight w:val="0"/>
              <w:marTop w:val="0"/>
              <w:marBottom w:val="0"/>
              <w:divBdr>
                <w:top w:val="none" w:sz="0" w:space="0" w:color="auto"/>
                <w:left w:val="none" w:sz="0" w:space="0" w:color="auto"/>
                <w:bottom w:val="none" w:sz="0" w:space="0" w:color="auto"/>
                <w:right w:val="none" w:sz="0" w:space="0" w:color="auto"/>
              </w:divBdr>
              <w:divsChild>
                <w:div w:id="5391266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2405496">
      <w:bodyDiv w:val="1"/>
      <w:marLeft w:val="0"/>
      <w:marRight w:val="0"/>
      <w:marTop w:val="0"/>
      <w:marBottom w:val="0"/>
      <w:divBdr>
        <w:top w:val="none" w:sz="0" w:space="0" w:color="auto"/>
        <w:left w:val="none" w:sz="0" w:space="0" w:color="auto"/>
        <w:bottom w:val="none" w:sz="0" w:space="0" w:color="auto"/>
        <w:right w:val="none" w:sz="0" w:space="0" w:color="auto"/>
      </w:divBdr>
      <w:divsChild>
        <w:div w:id="1903247450">
          <w:marLeft w:val="0"/>
          <w:marRight w:val="0"/>
          <w:marTop w:val="0"/>
          <w:marBottom w:val="0"/>
          <w:divBdr>
            <w:top w:val="none" w:sz="0" w:space="0" w:color="auto"/>
            <w:left w:val="none" w:sz="0" w:space="0" w:color="auto"/>
            <w:bottom w:val="none" w:sz="0" w:space="0" w:color="auto"/>
            <w:right w:val="none" w:sz="0" w:space="0" w:color="auto"/>
          </w:divBdr>
          <w:divsChild>
            <w:div w:id="228005691">
              <w:marLeft w:val="0"/>
              <w:marRight w:val="0"/>
              <w:marTop w:val="0"/>
              <w:marBottom w:val="240"/>
              <w:divBdr>
                <w:top w:val="none" w:sz="0" w:space="0" w:color="auto"/>
                <w:left w:val="none" w:sz="0" w:space="0" w:color="auto"/>
                <w:bottom w:val="none" w:sz="0" w:space="0" w:color="auto"/>
                <w:right w:val="none" w:sz="0" w:space="0" w:color="auto"/>
              </w:divBdr>
            </w:div>
            <w:div w:id="429935557">
              <w:marLeft w:val="0"/>
              <w:marRight w:val="0"/>
              <w:marTop w:val="0"/>
              <w:marBottom w:val="240"/>
              <w:divBdr>
                <w:top w:val="none" w:sz="0" w:space="0" w:color="auto"/>
                <w:left w:val="none" w:sz="0" w:space="0" w:color="auto"/>
                <w:bottom w:val="none" w:sz="0" w:space="0" w:color="auto"/>
                <w:right w:val="none" w:sz="0" w:space="0" w:color="auto"/>
              </w:divBdr>
            </w:div>
            <w:div w:id="539518738">
              <w:marLeft w:val="0"/>
              <w:marRight w:val="0"/>
              <w:marTop w:val="0"/>
              <w:marBottom w:val="240"/>
              <w:divBdr>
                <w:top w:val="none" w:sz="0" w:space="0" w:color="auto"/>
                <w:left w:val="none" w:sz="0" w:space="0" w:color="auto"/>
                <w:bottom w:val="none" w:sz="0" w:space="0" w:color="auto"/>
                <w:right w:val="none" w:sz="0" w:space="0" w:color="auto"/>
              </w:divBdr>
            </w:div>
            <w:div w:id="599796366">
              <w:marLeft w:val="0"/>
              <w:marRight w:val="0"/>
              <w:marTop w:val="0"/>
              <w:marBottom w:val="240"/>
              <w:divBdr>
                <w:top w:val="none" w:sz="0" w:space="0" w:color="auto"/>
                <w:left w:val="none" w:sz="0" w:space="0" w:color="auto"/>
                <w:bottom w:val="none" w:sz="0" w:space="0" w:color="auto"/>
                <w:right w:val="none" w:sz="0" w:space="0" w:color="auto"/>
              </w:divBdr>
            </w:div>
            <w:div w:id="867184098">
              <w:marLeft w:val="0"/>
              <w:marRight w:val="0"/>
              <w:marTop w:val="0"/>
              <w:marBottom w:val="240"/>
              <w:divBdr>
                <w:top w:val="none" w:sz="0" w:space="0" w:color="auto"/>
                <w:left w:val="none" w:sz="0" w:space="0" w:color="auto"/>
                <w:bottom w:val="none" w:sz="0" w:space="0" w:color="auto"/>
                <w:right w:val="none" w:sz="0" w:space="0" w:color="auto"/>
              </w:divBdr>
            </w:div>
            <w:div w:id="916669864">
              <w:marLeft w:val="0"/>
              <w:marRight w:val="0"/>
              <w:marTop w:val="0"/>
              <w:marBottom w:val="240"/>
              <w:divBdr>
                <w:top w:val="none" w:sz="0" w:space="0" w:color="auto"/>
                <w:left w:val="none" w:sz="0" w:space="0" w:color="auto"/>
                <w:bottom w:val="none" w:sz="0" w:space="0" w:color="auto"/>
                <w:right w:val="none" w:sz="0" w:space="0" w:color="auto"/>
              </w:divBdr>
            </w:div>
            <w:div w:id="1008751378">
              <w:marLeft w:val="0"/>
              <w:marRight w:val="0"/>
              <w:marTop w:val="0"/>
              <w:marBottom w:val="0"/>
              <w:divBdr>
                <w:top w:val="none" w:sz="0" w:space="0" w:color="auto"/>
                <w:left w:val="none" w:sz="0" w:space="0" w:color="auto"/>
                <w:bottom w:val="none" w:sz="0" w:space="0" w:color="auto"/>
                <w:right w:val="none" w:sz="0" w:space="0" w:color="auto"/>
              </w:divBdr>
            </w:div>
            <w:div w:id="1028144886">
              <w:marLeft w:val="0"/>
              <w:marRight w:val="0"/>
              <w:marTop w:val="0"/>
              <w:marBottom w:val="240"/>
              <w:divBdr>
                <w:top w:val="none" w:sz="0" w:space="0" w:color="auto"/>
                <w:left w:val="none" w:sz="0" w:space="0" w:color="auto"/>
                <w:bottom w:val="none" w:sz="0" w:space="0" w:color="auto"/>
                <w:right w:val="none" w:sz="0" w:space="0" w:color="auto"/>
              </w:divBdr>
            </w:div>
            <w:div w:id="1046678992">
              <w:marLeft w:val="0"/>
              <w:marRight w:val="0"/>
              <w:marTop w:val="0"/>
              <w:marBottom w:val="240"/>
              <w:divBdr>
                <w:top w:val="none" w:sz="0" w:space="0" w:color="auto"/>
                <w:left w:val="none" w:sz="0" w:space="0" w:color="auto"/>
                <w:bottom w:val="none" w:sz="0" w:space="0" w:color="auto"/>
                <w:right w:val="none" w:sz="0" w:space="0" w:color="auto"/>
              </w:divBdr>
            </w:div>
            <w:div w:id="1131509143">
              <w:marLeft w:val="0"/>
              <w:marRight w:val="0"/>
              <w:marTop w:val="0"/>
              <w:marBottom w:val="240"/>
              <w:divBdr>
                <w:top w:val="none" w:sz="0" w:space="0" w:color="auto"/>
                <w:left w:val="none" w:sz="0" w:space="0" w:color="auto"/>
                <w:bottom w:val="none" w:sz="0" w:space="0" w:color="auto"/>
                <w:right w:val="none" w:sz="0" w:space="0" w:color="auto"/>
              </w:divBdr>
            </w:div>
            <w:div w:id="1276597005">
              <w:marLeft w:val="0"/>
              <w:marRight w:val="0"/>
              <w:marTop w:val="0"/>
              <w:marBottom w:val="240"/>
              <w:divBdr>
                <w:top w:val="none" w:sz="0" w:space="0" w:color="auto"/>
                <w:left w:val="none" w:sz="0" w:space="0" w:color="auto"/>
                <w:bottom w:val="none" w:sz="0" w:space="0" w:color="auto"/>
                <w:right w:val="none" w:sz="0" w:space="0" w:color="auto"/>
              </w:divBdr>
            </w:div>
            <w:div w:id="1341471432">
              <w:marLeft w:val="0"/>
              <w:marRight w:val="0"/>
              <w:marTop w:val="0"/>
              <w:marBottom w:val="240"/>
              <w:divBdr>
                <w:top w:val="none" w:sz="0" w:space="0" w:color="auto"/>
                <w:left w:val="none" w:sz="0" w:space="0" w:color="auto"/>
                <w:bottom w:val="none" w:sz="0" w:space="0" w:color="auto"/>
                <w:right w:val="none" w:sz="0" w:space="0" w:color="auto"/>
              </w:divBdr>
            </w:div>
            <w:div w:id="1344622608">
              <w:marLeft w:val="0"/>
              <w:marRight w:val="0"/>
              <w:marTop w:val="0"/>
              <w:marBottom w:val="240"/>
              <w:divBdr>
                <w:top w:val="none" w:sz="0" w:space="0" w:color="auto"/>
                <w:left w:val="none" w:sz="0" w:space="0" w:color="auto"/>
                <w:bottom w:val="none" w:sz="0" w:space="0" w:color="auto"/>
                <w:right w:val="none" w:sz="0" w:space="0" w:color="auto"/>
              </w:divBdr>
            </w:div>
            <w:div w:id="1424719657">
              <w:marLeft w:val="0"/>
              <w:marRight w:val="0"/>
              <w:marTop w:val="0"/>
              <w:marBottom w:val="240"/>
              <w:divBdr>
                <w:top w:val="none" w:sz="0" w:space="0" w:color="auto"/>
                <w:left w:val="none" w:sz="0" w:space="0" w:color="auto"/>
                <w:bottom w:val="none" w:sz="0" w:space="0" w:color="auto"/>
                <w:right w:val="none" w:sz="0" w:space="0" w:color="auto"/>
              </w:divBdr>
            </w:div>
            <w:div w:id="1439789603">
              <w:marLeft w:val="0"/>
              <w:marRight w:val="0"/>
              <w:marTop w:val="0"/>
              <w:marBottom w:val="240"/>
              <w:divBdr>
                <w:top w:val="none" w:sz="0" w:space="0" w:color="auto"/>
                <w:left w:val="none" w:sz="0" w:space="0" w:color="auto"/>
                <w:bottom w:val="none" w:sz="0" w:space="0" w:color="auto"/>
                <w:right w:val="none" w:sz="0" w:space="0" w:color="auto"/>
              </w:divBdr>
            </w:div>
            <w:div w:id="1666783418">
              <w:marLeft w:val="0"/>
              <w:marRight w:val="0"/>
              <w:marTop w:val="0"/>
              <w:marBottom w:val="240"/>
              <w:divBdr>
                <w:top w:val="none" w:sz="0" w:space="0" w:color="auto"/>
                <w:left w:val="none" w:sz="0" w:space="0" w:color="auto"/>
                <w:bottom w:val="none" w:sz="0" w:space="0" w:color="auto"/>
                <w:right w:val="none" w:sz="0" w:space="0" w:color="auto"/>
              </w:divBdr>
            </w:div>
            <w:div w:id="1690719667">
              <w:marLeft w:val="0"/>
              <w:marRight w:val="0"/>
              <w:marTop w:val="0"/>
              <w:marBottom w:val="240"/>
              <w:divBdr>
                <w:top w:val="none" w:sz="0" w:space="0" w:color="auto"/>
                <w:left w:val="none" w:sz="0" w:space="0" w:color="auto"/>
                <w:bottom w:val="none" w:sz="0" w:space="0" w:color="auto"/>
                <w:right w:val="none" w:sz="0" w:space="0" w:color="auto"/>
              </w:divBdr>
            </w:div>
            <w:div w:id="1942637472">
              <w:marLeft w:val="0"/>
              <w:marRight w:val="0"/>
              <w:marTop w:val="0"/>
              <w:marBottom w:val="240"/>
              <w:divBdr>
                <w:top w:val="none" w:sz="0" w:space="0" w:color="auto"/>
                <w:left w:val="none" w:sz="0" w:space="0" w:color="auto"/>
                <w:bottom w:val="none" w:sz="0" w:space="0" w:color="auto"/>
                <w:right w:val="none" w:sz="0" w:space="0" w:color="auto"/>
              </w:divBdr>
            </w:div>
            <w:div w:id="2004384438">
              <w:marLeft w:val="0"/>
              <w:marRight w:val="0"/>
              <w:marTop w:val="0"/>
              <w:marBottom w:val="240"/>
              <w:divBdr>
                <w:top w:val="none" w:sz="0" w:space="0" w:color="auto"/>
                <w:left w:val="none" w:sz="0" w:space="0" w:color="auto"/>
                <w:bottom w:val="none" w:sz="0" w:space="0" w:color="auto"/>
                <w:right w:val="none" w:sz="0" w:space="0" w:color="auto"/>
              </w:divBdr>
            </w:div>
            <w:div w:id="20378042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91648985">
      <w:bodyDiv w:val="1"/>
      <w:marLeft w:val="0"/>
      <w:marRight w:val="0"/>
      <w:marTop w:val="0"/>
      <w:marBottom w:val="0"/>
      <w:divBdr>
        <w:top w:val="none" w:sz="0" w:space="0" w:color="auto"/>
        <w:left w:val="none" w:sz="0" w:space="0" w:color="auto"/>
        <w:bottom w:val="none" w:sz="0" w:space="0" w:color="auto"/>
        <w:right w:val="none" w:sz="0" w:space="0" w:color="auto"/>
      </w:divBdr>
      <w:divsChild>
        <w:div w:id="46145393">
          <w:marLeft w:val="0"/>
          <w:marRight w:val="0"/>
          <w:marTop w:val="0"/>
          <w:marBottom w:val="0"/>
          <w:divBdr>
            <w:top w:val="none" w:sz="0" w:space="0" w:color="auto"/>
            <w:left w:val="none" w:sz="0" w:space="0" w:color="auto"/>
            <w:bottom w:val="none" w:sz="0" w:space="0" w:color="auto"/>
            <w:right w:val="none" w:sz="0" w:space="0" w:color="auto"/>
          </w:divBdr>
          <w:divsChild>
            <w:div w:id="957490382">
              <w:marLeft w:val="0"/>
              <w:marRight w:val="0"/>
              <w:marTop w:val="0"/>
              <w:marBottom w:val="0"/>
              <w:divBdr>
                <w:top w:val="none" w:sz="0" w:space="0" w:color="auto"/>
                <w:left w:val="none" w:sz="0" w:space="0" w:color="auto"/>
                <w:bottom w:val="none" w:sz="0" w:space="0" w:color="auto"/>
                <w:right w:val="none" w:sz="0" w:space="0" w:color="auto"/>
              </w:divBdr>
              <w:divsChild>
                <w:div w:id="13206903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9269717">
      <w:bodyDiv w:val="1"/>
      <w:marLeft w:val="0"/>
      <w:marRight w:val="0"/>
      <w:marTop w:val="0"/>
      <w:marBottom w:val="0"/>
      <w:divBdr>
        <w:top w:val="none" w:sz="0" w:space="0" w:color="auto"/>
        <w:left w:val="none" w:sz="0" w:space="0" w:color="auto"/>
        <w:bottom w:val="none" w:sz="0" w:space="0" w:color="auto"/>
        <w:right w:val="none" w:sz="0" w:space="0" w:color="auto"/>
      </w:divBdr>
      <w:divsChild>
        <w:div w:id="108015648">
          <w:marLeft w:val="0"/>
          <w:marRight w:val="0"/>
          <w:marTop w:val="0"/>
          <w:marBottom w:val="0"/>
          <w:divBdr>
            <w:top w:val="none" w:sz="0" w:space="0" w:color="auto"/>
            <w:left w:val="none" w:sz="0" w:space="0" w:color="auto"/>
            <w:bottom w:val="none" w:sz="0" w:space="0" w:color="auto"/>
            <w:right w:val="none" w:sz="0" w:space="0" w:color="auto"/>
          </w:divBdr>
          <w:divsChild>
            <w:div w:id="1050760291">
              <w:marLeft w:val="0"/>
              <w:marRight w:val="0"/>
              <w:marTop w:val="0"/>
              <w:marBottom w:val="0"/>
              <w:divBdr>
                <w:top w:val="none" w:sz="0" w:space="0" w:color="auto"/>
                <w:left w:val="none" w:sz="0" w:space="0" w:color="auto"/>
                <w:bottom w:val="none" w:sz="0" w:space="0" w:color="auto"/>
                <w:right w:val="none" w:sz="0" w:space="0" w:color="auto"/>
              </w:divBdr>
              <w:divsChild>
                <w:div w:id="364391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doi.org/10.1186/1756-6614-4-13"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github.com/aidanboyne/BioCyb_UCL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DAFCC6B46D7B489EE01227F8FD0A88" ma:contentTypeVersion="3" ma:contentTypeDescription="Create a new document." ma:contentTypeScope="" ma:versionID="a83762b9488158e8fc73a82fe18a23ff">
  <xsd:schema xmlns:xsd="http://www.w3.org/2001/XMLSchema" xmlns:xs="http://www.w3.org/2001/XMLSchema" xmlns:p="http://schemas.microsoft.com/office/2006/metadata/properties" xmlns:ns3="1d82b4b4-17d4-4af2-a796-4b5603906f83" targetNamespace="http://schemas.microsoft.com/office/2006/metadata/properties" ma:root="true" ma:fieldsID="6936bd8766af30a3655eb9ad3d854106" ns3:_="">
    <xsd:import namespace="1d82b4b4-17d4-4af2-a796-4b5603906f83"/>
    <xsd:element name="properties">
      <xsd:complexType>
        <xsd:sequence>
          <xsd:element name="documentManagement">
            <xsd:complexType>
              <xsd:all>
                <xsd:element ref="ns3:_activity"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2b4b4-17d4-4af2-a796-4b5603906f8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Ragusa_F</b:Tag>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d82b4b4-17d4-4af2-a796-4b5603906f83" xsi:nil="true"/>
  </documentManagement>
</p:properties>
</file>

<file path=customXml/itemProps1.xml><?xml version="1.0" encoding="utf-8"?>
<ds:datastoreItem xmlns:ds="http://schemas.openxmlformats.org/officeDocument/2006/customXml" ds:itemID="{DF32D9CE-62DB-4D88-ADB3-F7B86479B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82b4b4-17d4-4af2-a796-4b5603906f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C12E3B-EF6D-4CCE-A81F-7218A1005EE2}">
  <ds:schemaRefs>
    <ds:schemaRef ds:uri="http://schemas.openxmlformats.org/officeDocument/2006/bibliography"/>
  </ds:schemaRefs>
</ds:datastoreItem>
</file>

<file path=customXml/itemProps3.xml><?xml version="1.0" encoding="utf-8"?>
<ds:datastoreItem xmlns:ds="http://schemas.openxmlformats.org/officeDocument/2006/customXml" ds:itemID="{EE0F363E-B84E-46B8-96C3-BA4744382099}">
  <ds:schemaRefs>
    <ds:schemaRef ds:uri="http://schemas.microsoft.com/sharepoint/v3/contenttype/forms"/>
  </ds:schemaRefs>
</ds:datastoreItem>
</file>

<file path=customXml/itemProps4.xml><?xml version="1.0" encoding="utf-8"?>
<ds:datastoreItem xmlns:ds="http://schemas.openxmlformats.org/officeDocument/2006/customXml" ds:itemID="{422A57C7-A0AB-4768-A0E2-02B4B98C9DE4}">
  <ds:schemaRefs>
    <ds:schemaRef ds:uri="http://schemas.microsoft.com/office/2006/metadata/properties"/>
    <ds:schemaRef ds:uri="http://schemas.microsoft.com/office/infopath/2007/PartnerControls"/>
    <ds:schemaRef ds:uri="1d82b4b4-17d4-4af2-a796-4b5603906f83"/>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10</Pages>
  <Words>12416</Words>
  <Characters>70772</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Boyne</dc:creator>
  <cp:keywords/>
  <dc:description/>
  <cp:lastModifiedBy>Aidan Boyne</cp:lastModifiedBy>
  <cp:revision>4</cp:revision>
  <cp:lastPrinted>2023-07-07T21:26:00Z</cp:lastPrinted>
  <dcterms:created xsi:type="dcterms:W3CDTF">2023-10-18T22:57:00Z</dcterms:created>
  <dcterms:modified xsi:type="dcterms:W3CDTF">2023-10-31T16:27:00Z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id="WT8vxG0t"/&gt;&lt;style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ContentTypeId">
    <vt:lpwstr>0x01010085DAFCC6B46D7B489EE01227F8FD0A88</vt:lpwstr>
  </property>
</Properties>
</file>