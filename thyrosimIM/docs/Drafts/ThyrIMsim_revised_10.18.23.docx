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2C28A14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xml:space="preserve">, revised AB </w:t>
      </w:r>
      <w:r w:rsidR="00F752CD">
        <w:rPr>
          <w:rFonts w:ascii="Cambria" w:hAnsi="Cambria"/>
          <w:color w:val="1F3864" w:themeColor="accent1" w:themeShade="80"/>
          <w:sz w:val="24"/>
          <w:szCs w:val="24"/>
        </w:rPr>
        <w:t>Oct 7. 23</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2D3EEF44"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09841874"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r>
        <w:rPr>
          <w:rFonts w:ascii="Cambria" w:hAnsi="Cambria"/>
          <w:sz w:val="24"/>
          <w:szCs w:val="24"/>
        </w:rPr>
        <w:t xml:space="preserve">Despite the significant role of the immune system in disease progression, </w:t>
      </w:r>
      <w:r w:rsidR="00980CF4">
        <w:rPr>
          <w:rFonts w:ascii="Cambria" w:hAnsi="Cambria"/>
          <w:sz w:val="24"/>
          <w:szCs w:val="24"/>
        </w:rPr>
        <w:t xml:space="preserve">current </w:t>
      </w:r>
      <w:r>
        <w:rPr>
          <w:rFonts w:ascii="Cambria" w:hAnsi="Cambria"/>
          <w:sz w:val="24"/>
          <w:szCs w:val="24"/>
        </w:rPr>
        <w:t xml:space="preserve">clinical treatment </w:t>
      </w:r>
      <w:r w:rsidR="005D4BDE">
        <w:rPr>
          <w:rFonts w:ascii="Cambria" w:hAnsi="Cambria"/>
          <w:sz w:val="24"/>
          <w:szCs w:val="24"/>
        </w:rPr>
        <w:t>relies entirely on hormone replacement therapy and thyroid-immune</w:t>
      </w:r>
      <w:r w:rsidR="00943808">
        <w:rPr>
          <w:rFonts w:ascii="Cambria" w:hAnsi="Cambria"/>
          <w:sz w:val="24"/>
          <w:szCs w:val="24"/>
        </w:rPr>
        <w:t xml:space="preserve"> system </w:t>
      </w:r>
      <w:r w:rsidR="005D4BDE">
        <w:rPr>
          <w:rFonts w:ascii="Cambria" w:hAnsi="Cambria"/>
          <w:sz w:val="24"/>
          <w:szCs w:val="24"/>
        </w:rPr>
        <w:t>interactions remain largely unclear</w:t>
      </w:r>
      <w:r w:rsidR="0068109B">
        <w:rPr>
          <w:rFonts w:ascii="Cambria" w:hAnsi="Cambria"/>
          <w:sz w:val="24"/>
          <w:szCs w:val="24"/>
        </w:rPr>
        <w:t xml:space="preserve">. </w:t>
      </w:r>
      <w:ins w:id="1" w:author="Guest User" w:date="2023-10-16T05:41:00Z">
        <w:r w:rsidR="64632732" w:rsidRPr="78AA1E04">
          <w:rPr>
            <w:rFonts w:ascii="Cambria" w:hAnsi="Cambria"/>
            <w:sz w:val="24"/>
            <w:szCs w:val="24"/>
          </w:rPr>
          <w:t xml:space="preserve">(run on sentence here, loses clarity), </w:t>
        </w:r>
        <w:proofErr w:type="gramStart"/>
        <w:r w:rsidR="64632732" w:rsidRPr="78AA1E04">
          <w:rPr>
            <w:rFonts w:ascii="Cambria" w:hAnsi="Cambria"/>
            <w:sz w:val="24"/>
            <w:szCs w:val="24"/>
          </w:rPr>
          <w:t>KR</w:t>
        </w:r>
      </w:ins>
      <w:r w:rsidR="0068109B">
        <w:rPr>
          <w:rFonts w:ascii="Cambria" w:hAnsi="Cambria"/>
          <w:sz w:val="24"/>
          <w:szCs w:val="24"/>
        </w:rPr>
        <w:t xml:space="preserve"> </w:t>
      </w:r>
      <w:r w:rsidR="005D4BDE">
        <w:rPr>
          <w:rFonts w:ascii="Cambria" w:hAnsi="Cambria"/>
          <w:sz w:val="24"/>
          <w:szCs w:val="24"/>
        </w:rPr>
        <w:t xml:space="preserve"> </w:t>
      </w:r>
      <w:r w:rsidR="00943808">
        <w:rPr>
          <w:rFonts w:ascii="Cambria" w:hAnsi="Cambria"/>
          <w:sz w:val="24"/>
          <w:szCs w:val="24"/>
        </w:rPr>
        <w:t>We</w:t>
      </w:r>
      <w:proofErr w:type="gramEnd"/>
      <w:r w:rsidR="00943808">
        <w:rPr>
          <w:rFonts w:ascii="Cambria" w:hAnsi="Cambria"/>
          <w:sz w:val="24"/>
          <w:szCs w:val="24"/>
        </w:rPr>
        <w:t xml:space="preserv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B423A9E" w:rsidRPr="724862AC">
        <w:rPr>
          <w:rFonts w:ascii="Cambria" w:hAnsi="Cambria"/>
          <w:sz w:val="24"/>
          <w:szCs w:val="24"/>
        </w:rPr>
        <w:t>simulation</w:t>
      </w:r>
      <w:r w:rsidR="00943808">
        <w:rPr>
          <w:rFonts w:ascii="Cambria" w:hAnsi="Cambria"/>
          <w:sz w:val="24"/>
          <w:szCs w:val="24"/>
        </w:rPr>
        <w:t xml:space="preserve">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11"/>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r>
        <w:rPr>
          <w:rFonts w:ascii="Roboto" w:hAnsi="Roboto"/>
          <w:b/>
          <w:bCs/>
          <w:color w:val="1F3864" w:themeColor="accent1" w:themeShade="80"/>
          <w:sz w:val="28"/>
          <w:szCs w:val="28"/>
        </w:rPr>
        <w:t>Introduction</w:t>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0B33EC7B" w14:textId="4A054D5A" w:rsidR="003D5BCB" w:rsidRPr="00503473" w:rsidRDefault="00940D33" w:rsidP="78AA1E04">
      <w:pPr>
        <w:jc w:val="both"/>
        <w:rPr>
          <w:ins w:id="2" w:author="Guest User" w:date="2023-10-12T16:45:00Z"/>
          <w:rFonts w:ascii="Cambria" w:hAnsi="Cambria"/>
        </w:rPr>
      </w:pPr>
      <w:r w:rsidRPr="00503473">
        <w:rPr>
          <w:rFonts w:ascii="Cambria" w:hAnsi="Cambria"/>
        </w:rPr>
        <w:t>Hashimoto’s Disease (HD)</w:t>
      </w:r>
      <w:del w:id="3" w:author="Guest User" w:date="2023-10-09T18:17:00Z">
        <w:r w:rsidRPr="00503473">
          <w:rPr>
            <w:rFonts w:ascii="Cambria" w:hAnsi="Cambria"/>
          </w:rPr>
          <w:delText xml:space="preserve"> is</w:delText>
        </w:r>
      </w:del>
      <w:r w:rsidRPr="00503473">
        <w:rPr>
          <w:rFonts w:ascii="Cambria" w:hAnsi="Cambria"/>
        </w:rPr>
        <w:t xml:space="preserve"> </w:t>
      </w:r>
      <w:ins w:id="4" w:author="Guest User" w:date="2023-10-09T18:07:00Z">
        <w:r w:rsidR="7591FD31" w:rsidRPr="724862AC">
          <w:rPr>
            <w:rFonts w:ascii="Cambria" w:hAnsi="Cambria"/>
          </w:rPr>
          <w:t>, also known as chronic autoimmune thyroiditis or chronic lymphocytic thyroiditis, is an</w:t>
        </w:r>
      </w:ins>
      <w:ins w:id="5" w:author="Guest User" w:date="2023-10-09T18:08:00Z">
        <w:r w:rsidR="56D8E15F" w:rsidRPr="724862AC">
          <w:rPr>
            <w:rFonts w:ascii="Cambria" w:hAnsi="Cambria"/>
          </w:rPr>
          <w:t xml:space="preserve"> autoimmune</w:t>
        </w:r>
      </w:ins>
      <w:ins w:id="6" w:author="Guest User" w:date="2023-10-09T18:07:00Z">
        <w:r w:rsidR="7591FD31" w:rsidRPr="724862AC">
          <w:rPr>
            <w:rFonts w:ascii="Cambria" w:hAnsi="Cambria"/>
          </w:rPr>
          <w:t xml:space="preserve"> disease </w:t>
        </w:r>
      </w:ins>
      <w:ins w:id="7" w:author="Guest User" w:date="2023-10-09T19:49:00Z">
        <w:r w:rsidR="35DCCAED" w:rsidRPr="724862AC">
          <w:rPr>
            <w:rFonts w:ascii="Cambria" w:hAnsi="Cambria"/>
          </w:rPr>
          <w:t>that</w:t>
        </w:r>
      </w:ins>
      <w:ins w:id="8" w:author="Guest User" w:date="2023-10-09T18:07:00Z">
        <w:r w:rsidR="7591FD31" w:rsidRPr="724862AC">
          <w:rPr>
            <w:rFonts w:ascii="Cambria" w:hAnsi="Cambria"/>
          </w:rPr>
          <w:t xml:space="preserve"> thyroid cells are </w:t>
        </w:r>
      </w:ins>
      <w:ins w:id="9" w:author="Guest User" w:date="2023-10-09T19:49:00Z">
        <w:r w:rsidR="4308EB16" w:rsidRPr="724862AC">
          <w:rPr>
            <w:rFonts w:ascii="Cambria" w:hAnsi="Cambria"/>
          </w:rPr>
          <w:t xml:space="preserve">being </w:t>
        </w:r>
      </w:ins>
      <w:ins w:id="10" w:author="Guest User" w:date="2023-10-09T18:07:00Z">
        <w:r w:rsidR="7591FD31" w:rsidRPr="724862AC">
          <w:rPr>
            <w:rFonts w:ascii="Cambria" w:hAnsi="Cambria"/>
          </w:rPr>
          <w:t xml:space="preserve">destroyed </w:t>
        </w:r>
      </w:ins>
      <w:ins w:id="11" w:author="Guest User" w:date="2023-10-09T19:49:00Z">
        <w:r w:rsidR="2446EDD1" w:rsidRPr="724862AC">
          <w:rPr>
            <w:rFonts w:ascii="Cambria" w:hAnsi="Cambria"/>
          </w:rPr>
          <w:t xml:space="preserve">by </w:t>
        </w:r>
      </w:ins>
      <w:ins w:id="12" w:author="Guest User" w:date="2023-10-09T18:07:00Z">
        <w:r w:rsidR="7591FD31" w:rsidRPr="724862AC">
          <w:rPr>
            <w:rFonts w:ascii="Cambria" w:hAnsi="Cambria"/>
          </w:rPr>
          <w:t>cell and antibody-mediated immune processes.</w:t>
        </w:r>
        <w:r w:rsidR="70ABF079" w:rsidRPr="78AA1E04">
          <w:rPr>
            <w:rFonts w:ascii="Cambria" w:hAnsi="Cambria"/>
          </w:rPr>
          <w:t xml:space="preserve"> </w:t>
        </w:r>
      </w:ins>
      <w:ins w:id="13" w:author="Guest User" w:date="2023-10-16T05:42:00Z">
        <w:r w:rsidR="417C65F2" w:rsidRPr="78AA1E04">
          <w:rPr>
            <w:rFonts w:ascii="Cambria" w:hAnsi="Cambria"/>
          </w:rPr>
          <w:t>(Try not to start sentence with it, KR)</w:t>
        </w:r>
      </w:ins>
      <w:ins w:id="14" w:author="Guest User" w:date="2023-10-09T18:07:00Z">
        <w:r w:rsidR="7591FD31" w:rsidRPr="724862AC">
          <w:rPr>
            <w:rFonts w:ascii="Cambria" w:hAnsi="Cambria"/>
          </w:rPr>
          <w:t xml:space="preserve"> </w:t>
        </w:r>
      </w:ins>
      <w:ins w:id="15" w:author="Guest User" w:date="2023-10-09T19:49:00Z">
        <w:r w:rsidR="1131D30C" w:rsidRPr="724862AC">
          <w:rPr>
            <w:rFonts w:ascii="Cambria" w:hAnsi="Cambria"/>
          </w:rPr>
          <w:t xml:space="preserve">It is </w:t>
        </w:r>
      </w:ins>
      <w:r w:rsidRPr="00503473">
        <w:rPr>
          <w:rFonts w:ascii="Cambria" w:hAnsi="Cambria"/>
        </w:rPr>
        <w:t>the most common autoimmune thyroid disease</w:t>
      </w:r>
      <w:ins w:id="16" w:author="Guest User" w:date="2023-10-09T18:09:00Z">
        <w:r w:rsidR="4D492E3D" w:rsidRPr="724862AC">
          <w:rPr>
            <w:rFonts w:ascii="Cambria" w:hAnsi="Cambria"/>
          </w:rPr>
          <w:t xml:space="preserve"> in iodine-sufficient areas of the world</w:t>
        </w:r>
      </w:ins>
      <w:ins w:id="17" w:author="Guest User" w:date="2023-10-09T18:07:00Z">
        <w:r w:rsidR="006AFB48" w:rsidRPr="724862AC">
          <w:rPr>
            <w:rFonts w:ascii="Cambria" w:hAnsi="Cambria"/>
          </w:rPr>
          <w:t xml:space="preserve"> </w:t>
        </w:r>
      </w:ins>
      <w:ins w:id="18" w:author="Guest User" w:date="2023-10-09T18:10:00Z">
        <w:r w:rsidR="26F0F18B" w:rsidRPr="724862AC">
          <w:rPr>
            <w:rFonts w:ascii="Cambria" w:hAnsi="Cambria"/>
          </w:rPr>
          <w:t xml:space="preserve">including </w:t>
        </w:r>
      </w:ins>
      <w:ins w:id="19" w:author="Guest User" w:date="2023-10-09T18:08:00Z">
        <w:r w:rsidR="006AFB48" w:rsidRPr="724862AC">
          <w:rPr>
            <w:rFonts w:ascii="Cambria" w:hAnsi="Cambria"/>
          </w:rPr>
          <w:t>the United States</w:t>
        </w:r>
      </w:ins>
      <w:ins w:id="20" w:author="Guest User" w:date="2023-10-09T18:11:00Z">
        <w:r w:rsidR="518DBA4F" w:rsidRPr="724862AC">
          <w:rPr>
            <w:rFonts w:ascii="Cambria" w:hAnsi="Cambria"/>
          </w:rPr>
          <w:t>.</w:t>
        </w:r>
      </w:ins>
      <w:del w:id="21" w:author="Guest User" w:date="2023-10-09T18:11:00Z">
        <w:r w:rsidRPr="724862AC" w:rsidDel="4D4F4731">
          <w:rPr>
            <w:rFonts w:ascii="Cambria" w:hAnsi="Cambria"/>
          </w:rPr>
          <w:delText>,</w:delText>
        </w:r>
      </w:del>
      <w:ins w:id="22" w:author="Guest User" w:date="2023-10-09T18:11:00Z">
        <w:r w:rsidR="65725172" w:rsidRPr="724862AC">
          <w:rPr>
            <w:rFonts w:ascii="Cambria" w:hAnsi="Cambria"/>
          </w:rPr>
          <w:t xml:space="preserve"> It </w:t>
        </w:r>
        <w:proofErr w:type="spellStart"/>
        <w:r w:rsidR="65725172" w:rsidRPr="724862AC">
          <w:rPr>
            <w:rFonts w:ascii="Cambria" w:hAnsi="Cambria"/>
          </w:rPr>
          <w:t>It</w:t>
        </w:r>
        <w:proofErr w:type="spellEnd"/>
        <w:r w:rsidR="65725172" w:rsidRPr="724862AC">
          <w:rPr>
            <w:rFonts w:ascii="Cambria" w:hAnsi="Cambria"/>
          </w:rPr>
          <w:t xml:space="preserve"> occurs in up to 10 percent of the population, particularly females, and its prevalence increases with age</w:t>
        </w:r>
      </w:ins>
      <w:del w:id="23" w:author="Guest User" w:date="2023-10-09T18:14:00Z">
        <w:r w:rsidRPr="724862AC" w:rsidDel="4D4F4731">
          <w:rPr>
            <w:rFonts w:ascii="Cambria" w:hAnsi="Cambria"/>
          </w:rPr>
          <w:delText xml:space="preserve"> </w:delText>
        </w:r>
      </w:del>
      <w:ins w:id="24" w:author="Guest User" w:date="2023-10-09T18:14:00Z">
        <w:r w:rsidR="689AAF9B" w:rsidRPr="724862AC">
          <w:rPr>
            <w:rFonts w:ascii="Cambria" w:hAnsi="Cambria"/>
            <w:highlight w:val="yellow"/>
            <w:rPrChange w:id="25" w:author="Guest User" w:date="2023-10-09T18:14:00Z">
              <w:rPr>
                <w:rFonts w:ascii="Cambria" w:hAnsi="Cambria"/>
              </w:rPr>
            </w:rPrChange>
          </w:rPr>
          <w:t>(1 Reference</w:t>
        </w:r>
        <w:r w:rsidR="689AAF9B" w:rsidRPr="724862AC">
          <w:rPr>
            <w:rFonts w:ascii="Cambria" w:hAnsi="Cambria"/>
          </w:rPr>
          <w:t xml:space="preserve">) </w:t>
        </w:r>
      </w:ins>
      <w:del w:id="26" w:author="Guest User" w:date="2023-10-09T19:51:00Z">
        <w:r w:rsidRPr="724862AC" w:rsidDel="4D4F4731">
          <w:rPr>
            <w:rFonts w:ascii="Cambria" w:hAnsi="Cambria"/>
          </w:rPr>
          <w:delText>c</w:delText>
        </w:r>
        <w:r w:rsidRPr="724862AC" w:rsidDel="74EBEAC6">
          <w:rPr>
            <w:rFonts w:ascii="Cambria" w:hAnsi="Cambria"/>
          </w:rPr>
          <w:delText>aus</w:delText>
        </w:r>
        <w:r w:rsidRPr="724862AC" w:rsidDel="4D4F4731">
          <w:rPr>
            <w:rFonts w:ascii="Cambria" w:hAnsi="Cambria"/>
          </w:rPr>
          <w:delText>ing</w:delText>
        </w:r>
        <w:r w:rsidRPr="724862AC" w:rsidDel="74EBEAC6">
          <w:rPr>
            <w:rFonts w:ascii="Cambria" w:hAnsi="Cambria"/>
          </w:rPr>
          <w:delText xml:space="preserve"> </w:delText>
        </w:r>
      </w:del>
      <w:ins w:id="27" w:author="Guest User" w:date="2023-10-09T19:51:00Z">
        <w:r w:rsidR="61121F5B" w:rsidRPr="724862AC">
          <w:rPr>
            <w:rFonts w:ascii="Cambria" w:hAnsi="Cambria"/>
          </w:rPr>
          <w:t>It causes</w:t>
        </w:r>
        <w:r w:rsidRPr="00503473">
          <w:rPr>
            <w:rFonts w:ascii="Cambria" w:hAnsi="Cambria"/>
          </w:rPr>
          <w:t xml:space="preserve"> </w:t>
        </w:r>
      </w:ins>
      <w:r w:rsidRPr="00503473">
        <w:rPr>
          <w:rFonts w:ascii="Cambria" w:hAnsi="Cambria"/>
        </w:rPr>
        <w:t>roughly 30% of all cases of clinical hypothyroidism in the US</w:t>
      </w:r>
      <w:r w:rsidR="00017A78">
        <w:rPr>
          <w:rFonts w:ascii="Cambria" w:hAnsi="Cambria"/>
        </w:rPr>
        <w:fldChar w:fldCharType="begin"/>
      </w:r>
      <w:r w:rsidR="00017A78">
        <w:rPr>
          <w:rFonts w:ascii="Cambria" w:hAnsi="Cambria"/>
        </w:rPr>
        <w:instrText xml:space="preserve"> ADDIN ZOTERO_ITEM CSL_CITATION {"citationID":"rEQcE7hG","properties":{"formattedCitation":"\\super 1\\nosupersub{}","plainCitation":"1","noteIndex":0},"citationItems":[{"id":269,"uris":["http://zotero.org/users/local/hlaweYgq/items/D9HGKZT4"],"itemData":{"id":269,"type":"article-journal","container-title":"Best Practice &amp; Research Clinical Endocrinology &amp; Metabolism","DOI":"10.1016/j.beem.2019.101367","ISSN":"1521690X","issue":"6","journalAbbreviation":"Best Practice &amp; Research Clinical Endocrinology &amp; Metabolism","language":"en","page":"101367","source":"DOI.org (Crossref)","title":"Hashimotos’ thyroiditis: Epidemiology, pathogenesis, clinic and therapy","title-short":"Hashimotos’ thyroiditis","volume":"33","author":[{"family":"Ragusa","given":"Francesca"},{"family":"Fallahi","given":"Poupak"},{"family":"Elia","given":"Giusy"},{"family":"Gonnella","given":"Debora"},{"family":"Paparo","given":"Sabrina Rosaria"},{"family":"Giusti","given":"Claudia"},{"family":"Churilov","given":"Leonid P."},{"family":"Ferrari","given":"Silvia Martina"},{"family":"Antonelli","given":"Alessandro"}],"issued":{"date-parts":[["2019",12]]}}}],"schema":"https://github.com/citation-style-language/schema/raw/master/csl-citation.json"} </w:instrText>
      </w:r>
      <w:r w:rsidR="00017A78">
        <w:rPr>
          <w:rFonts w:ascii="Cambria" w:hAnsi="Cambria"/>
        </w:rPr>
        <w:fldChar w:fldCharType="separate"/>
      </w:r>
      <w:r w:rsidR="00017A78" w:rsidRPr="724862AC">
        <w:rPr>
          <w:rFonts w:ascii="Cambria" w:hAnsi="Cambria" w:cs="Times New Roman"/>
          <w:vertAlign w:val="superscript"/>
        </w:rPr>
        <w:t>1</w:t>
      </w:r>
      <w:r w:rsidR="00017A78">
        <w:rPr>
          <w:rFonts w:ascii="Cambria" w:hAnsi="Cambria"/>
        </w:rPr>
        <w:fldChar w:fldCharType="end"/>
      </w:r>
      <w:r w:rsidR="00017A78">
        <w:rPr>
          <w:rFonts w:ascii="Cambria" w:hAnsi="Cambria"/>
        </w:rPr>
        <w:t xml:space="preserve">. </w:t>
      </w:r>
      <w:r w:rsidR="00E35E2A">
        <w:rPr>
          <w:rFonts w:ascii="Cambria" w:hAnsi="Cambria"/>
        </w:rPr>
        <w:t xml:space="preserve">HD is usually distinguished from other causes of hypothyroidism by the characteristic </w:t>
      </w:r>
      <w:r w:rsidR="00980CF4" w:rsidRPr="00503473">
        <w:rPr>
          <w:rFonts w:ascii="Cambria" w:hAnsi="Cambria"/>
        </w:rPr>
        <w:t>elevated thyroid peroxidase antibody (</w:t>
      </w:r>
      <w:proofErr w:type="spellStart"/>
      <w:r w:rsidR="00980CF4" w:rsidRPr="00503473">
        <w:rPr>
          <w:rFonts w:ascii="Cambria" w:hAnsi="Cambria"/>
        </w:rPr>
        <w:t>TPOAb</w:t>
      </w:r>
      <w:proofErr w:type="spellEnd"/>
      <w:r w:rsidR="00980CF4" w:rsidRPr="00503473">
        <w:rPr>
          <w:rFonts w:ascii="Cambria" w:hAnsi="Cambria"/>
        </w:rPr>
        <w:t>)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w:t>
      </w:r>
      <w:proofErr w:type="spellStart"/>
      <w:r w:rsidR="00980CF4" w:rsidRPr="00503473">
        <w:rPr>
          <w:rFonts w:ascii="Cambria" w:hAnsi="Cambria"/>
        </w:rPr>
        <w:t>TGAb</w:t>
      </w:r>
      <w:proofErr w:type="spellEnd"/>
      <w:r w:rsidR="00980CF4" w:rsidRPr="00503473">
        <w:rPr>
          <w:rFonts w:ascii="Cambria" w:hAnsi="Cambria"/>
        </w:rPr>
        <w:t>) serum levels</w:t>
      </w:r>
      <w:r w:rsidR="00E35E2A">
        <w:rPr>
          <w:rFonts w:ascii="Cambria" w:hAnsi="Cambria"/>
        </w:rPr>
        <w:t xml:space="preserve">, present in over </w:t>
      </w:r>
      <w:r w:rsidR="00E35E2A" w:rsidRPr="00E35E2A">
        <w:rPr>
          <w:rFonts w:ascii="Cambria" w:hAnsi="Cambria"/>
          <w:highlight w:val="yellow"/>
        </w:rPr>
        <w:t xml:space="preserve">90% </w:t>
      </w:r>
      <w:del w:id="28" w:author="Guest User" w:date="2023-10-09T19:41:00Z">
        <w:r w:rsidR="00E35E2A" w:rsidRPr="00E35E2A">
          <w:rPr>
            <w:rFonts w:ascii="Cambria" w:hAnsi="Cambria"/>
            <w:highlight w:val="yellow"/>
          </w:rPr>
          <w:delText>(</w:delText>
        </w:r>
      </w:del>
      <w:del w:id="29" w:author="Guest User" w:date="2023-10-09T19:37:00Z">
        <w:r w:rsidR="00E35E2A" w:rsidRPr="00E35E2A">
          <w:rPr>
            <w:rFonts w:ascii="Cambria" w:hAnsi="Cambria"/>
            <w:highlight w:val="yellow"/>
          </w:rPr>
          <w:delText>SOURCE</w:delText>
        </w:r>
      </w:del>
      <w:del w:id="30" w:author="Guest User" w:date="2023-10-09T19:41:00Z">
        <w:r w:rsidR="00E35E2A" w:rsidRPr="00E35E2A">
          <w:rPr>
            <w:rFonts w:ascii="Cambria" w:hAnsi="Cambria"/>
            <w:highlight w:val="yellow"/>
          </w:rPr>
          <w:delText>)</w:delText>
        </w:r>
      </w:del>
      <w:r w:rsidR="00E35E2A" w:rsidRPr="00E35E2A">
        <w:rPr>
          <w:rFonts w:ascii="Cambria" w:hAnsi="Cambria"/>
          <w:highlight w:val="yellow"/>
        </w:rPr>
        <w:t xml:space="preserve"> and 70% </w:t>
      </w:r>
      <w:del w:id="31" w:author="Guest User" w:date="2023-10-09T19:41:00Z">
        <w:r w:rsidR="00E35E2A" w:rsidRPr="00E35E2A">
          <w:rPr>
            <w:rFonts w:ascii="Cambria" w:hAnsi="Cambria"/>
            <w:highlight w:val="yellow"/>
          </w:rPr>
          <w:delText>(SOURCE)</w:delText>
        </w:r>
      </w:del>
      <w:ins w:id="32" w:author="Guest User" w:date="2023-10-09T19:41:00Z">
        <w:r w:rsidR="00E35E2A" w:rsidRPr="724862AC">
          <w:rPr>
            <w:rFonts w:ascii="Cambria" w:hAnsi="Cambria"/>
            <w:highlight w:val="yellow"/>
          </w:rPr>
          <w:t xml:space="preserve"> </w:t>
        </w:r>
        <w:r w:rsidR="6043A030" w:rsidRPr="724862AC">
          <w:rPr>
            <w:rFonts w:ascii="Cambria" w:hAnsi="Cambria"/>
            <w:highlight w:val="yellow"/>
          </w:rPr>
          <w:t>(2 Reference)</w:t>
        </w:r>
      </w:ins>
      <w:r w:rsidR="4D4F4731" w:rsidRPr="724862AC">
        <w:rPr>
          <w:rFonts w:ascii="Cambria" w:hAnsi="Cambria"/>
        </w:rPr>
        <w:t xml:space="preserve"> </w:t>
      </w:r>
      <w:r w:rsidR="00E35E2A">
        <w:rPr>
          <w:rFonts w:ascii="Cambria" w:hAnsi="Cambria"/>
        </w:rPr>
        <w:t>of HD patients</w:t>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into the 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017A78">
        <w:rPr>
          <w:rFonts w:ascii="Cambria" w:hAnsi="Cambria"/>
          <w:vertAlign w:val="superscript"/>
        </w:rPr>
        <w:fldChar w:fldCharType="begin"/>
      </w:r>
      <w:r w:rsidR="00017A78">
        <w:rPr>
          <w:rFonts w:ascii="Cambria" w:hAnsi="Cambria"/>
          <w:vertAlign w:val="superscript"/>
        </w:rPr>
        <w:instrText xml:space="preserve"> ADDIN ZOTERO_ITEM CSL_CITATION {"citationID":"cCKNWZYg","properties":{"formattedCitation":"\\super 2\\nosupersub{}","plainCitation":"2","noteIndex":0},"citationItems":[{"id":364,"uris":["http://zotero.org/users/local/hlaweYgq/items/F4Y3DESD"],"itemData":{"id":364,"type":"article-journal","abstract":"Hashimoto's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vertAlign w:val="superscript"/>
        </w:rPr>
        <w:fldChar w:fldCharType="separate"/>
      </w:r>
      <w:r w:rsidR="00017A78" w:rsidRPr="724862AC">
        <w:rPr>
          <w:rFonts w:ascii="Cambria" w:hAnsi="Cambria" w:cs="Times New Roman"/>
          <w:vertAlign w:val="superscript"/>
        </w:rPr>
        <w:t>2</w:t>
      </w:r>
      <w:r w:rsidR="00017A78">
        <w:rPr>
          <w:rFonts w:ascii="Cambria" w:hAnsi="Cambria"/>
          <w:vertAlign w:val="superscript"/>
        </w:rPr>
        <w:fldChar w:fldCharType="end"/>
      </w:r>
      <w:r w:rsidR="0068109B">
        <w:rPr>
          <w:rFonts w:ascii="Cambria" w:hAnsi="Cambria"/>
        </w:rPr>
        <w:t xml:space="preserve">.  </w:t>
      </w:r>
      <w:r w:rsidR="00511A69" w:rsidRPr="00503473">
        <w:rPr>
          <w:rFonts w:ascii="Cambria" w:hAnsi="Cambria"/>
        </w:rPr>
        <w:t xml:space="preserve">The </w:t>
      </w:r>
      <w:r w:rsidR="00D061BE" w:rsidRPr="00503473">
        <w:rPr>
          <w:rFonts w:ascii="Cambria" w:hAnsi="Cambria"/>
        </w:rPr>
        <w:t xml:space="preserve">immune-mediated </w:t>
      </w:r>
      <w:r w:rsidR="00511A69" w:rsidRPr="00503473">
        <w:rPr>
          <w:rFonts w:ascii="Cambria" w:hAnsi="Cambria"/>
        </w:rPr>
        <w:t xml:space="preserve">destruction of the thyroid results in </w:t>
      </w:r>
      <w:r w:rsidR="00167F67" w:rsidRPr="00503473">
        <w:rPr>
          <w:rFonts w:ascii="Cambria" w:hAnsi="Cambria"/>
        </w:rPr>
        <w:t xml:space="preserve">the decreased </w:t>
      </w:r>
      <w:r w:rsidR="00511A69" w:rsidRPr="00503473">
        <w:rPr>
          <w:rFonts w:ascii="Cambria" w:hAnsi="Cambria"/>
        </w:rPr>
        <w:t xml:space="preserve">or </w:t>
      </w:r>
      <w:r w:rsidR="00167F67" w:rsidRPr="00503473">
        <w:rPr>
          <w:rFonts w:ascii="Cambria" w:hAnsi="Cambria"/>
        </w:rPr>
        <w:t>eliminated</w:t>
      </w:r>
      <w:r w:rsidR="00511A69" w:rsidRPr="00503473">
        <w:rPr>
          <w:rFonts w:ascii="Cambria" w:hAnsi="Cambria"/>
        </w:rPr>
        <w:t xml:space="preserve"> endogenous production of</w:t>
      </w:r>
      <w:r w:rsidR="00167F67" w:rsidRPr="00503473">
        <w:rPr>
          <w:rFonts w:ascii="Cambria" w:hAnsi="Cambria"/>
        </w:rPr>
        <w:t xml:space="preserve"> the</w:t>
      </w:r>
      <w:r w:rsidR="00511A69" w:rsidRPr="00503473">
        <w:rPr>
          <w:rFonts w:ascii="Cambria" w:hAnsi="Cambria"/>
        </w:rPr>
        <w:t xml:space="preserve"> </w:t>
      </w:r>
      <w:r w:rsidR="00167F67" w:rsidRPr="00503473">
        <w:rPr>
          <w:rFonts w:ascii="Cambria" w:hAnsi="Cambria"/>
        </w:rPr>
        <w:t xml:space="preserve">metabolically active thyroid </w:t>
      </w:r>
      <w:r w:rsidR="00511A69" w:rsidRPr="00503473">
        <w:rPr>
          <w:rFonts w:ascii="Cambria" w:hAnsi="Cambria"/>
        </w:rPr>
        <w:t xml:space="preserve">hormone </w:t>
      </w:r>
      <w:r w:rsidR="00167F67" w:rsidRPr="00503473">
        <w:rPr>
          <w:rFonts w:ascii="Cambria" w:hAnsi="Cambria"/>
        </w:rPr>
        <w:t>triiodothyronine (T3) and its precursor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As a result, t</w:t>
      </w:r>
      <w:r w:rsidR="00167F67" w:rsidRPr="00503473">
        <w:rPr>
          <w:rFonts w:ascii="Cambria" w:hAnsi="Cambria"/>
        </w:rPr>
        <w:t>he negative feedback of T3 and T4 upon the hypothalamus-pituitary-thyroid (HPT) axis is dramatically reduced</w:t>
      </w:r>
      <w:r w:rsidR="00FA5060" w:rsidRPr="00503473">
        <w:rPr>
          <w:rFonts w:ascii="Cambria" w:hAnsi="Cambria"/>
        </w:rPr>
        <w:t xml:space="preserve"> causing serum levels of thyroid stimulating hormone (TSH) to rise dramatically</w:t>
      </w:r>
      <w:r w:rsidR="00017A78">
        <w:rPr>
          <w:rFonts w:ascii="Cambria" w:hAnsi="Cambria"/>
          <w:vertAlign w:val="superscript"/>
        </w:rPr>
        <w:fldChar w:fldCharType="begin"/>
      </w:r>
      <w:r w:rsidR="00017A78">
        <w:rPr>
          <w:rFonts w:ascii="Cambria" w:hAnsi="Cambria"/>
          <w:vertAlign w:val="superscript"/>
        </w:rPr>
        <w:instrText xml:space="preserve"> ADDIN ZOTERO_ITEM CSL_CITATION {"citationID":"Cl1TukVS","properties":{"formattedCitation":"\\super 3\\nosupersub{}","plainCitation":"3","noteIndex":0},"citationItems":[{"id":131,"uris":["http://zotero.org/users/local/hlaweYgq/items/VSE34PKB"],"itemData":{"id":131,"type":"article-journal","abstract":"Thyroid hormones (THs), including T4 and T3, are produced and released by the thyroid gland under the stimulation of thyroid-stimulating hormone (TSH). The homeostasis of THs is regulated via the coordination of the hypothalamic-pituitary-thyroid axis, plasma binding proteins, and local metabolism in tissues. TH synthesis and secretion in the thyrocytes-containing thyroid follicles are exquisitely regulated by an elaborate molecular network comprising enzymes, transporters, signal transduction machineries, and transcription factors. In this article, we synthesized the relevant literature, organized and dissected the complex intrathyroidal regulatory network into structures amenable to functional interpretation and systems-level modeling. Multiple intertwined feedforward and feedback motifs were identified and described, centering around the transcriptional and posttranslational regulations involved in TH synthesis and secretion, including those underpinning the Wolff-Chaikoff and Plummer effects and thyroglobulin-mediated feedback regulation. A more thorough characterization of the intrathyroidal network from a systems biology perspective, including its topology, constituent network motifs, and nonlinear quantitative properties, can help us to better understand and predict the thyroidal dynamics in response to physiological signals, therapeutic interventions, and environmental disruptions.","container-title":"Frontiers in Endocrinology","ISSN":"1664-2392","source":"Frontiers","title":"Intrathyroidal feedforward and feedback network regulating thyroid hormone synthesis and secretion","URL":"https://www.frontiersin.org/articles/10.3389/fendo.2022.992883","volume":"13","author":[{"family":"Jing","given":"Li"},{"family":"Zhang","given":"Qiang"}],"accessed":{"date-parts":[["2022",10,22]]},"issued":{"date-parts":[["2022"]]}}}],"schema":"https://github.com/citation-style-language/schema/raw/master/csl-citation.json"} </w:instrText>
      </w:r>
      <w:r w:rsidR="00017A78">
        <w:rPr>
          <w:rFonts w:ascii="Cambria" w:hAnsi="Cambria"/>
          <w:vertAlign w:val="superscript"/>
        </w:rPr>
        <w:fldChar w:fldCharType="separate"/>
      </w:r>
      <w:r w:rsidR="00017A78" w:rsidRPr="724862AC">
        <w:rPr>
          <w:rFonts w:ascii="Cambria" w:hAnsi="Cambria" w:cs="Times New Roman"/>
          <w:vertAlign w:val="superscript"/>
        </w:rPr>
        <w:t>3</w:t>
      </w:r>
      <w:r w:rsidR="00017A78">
        <w:rPr>
          <w:rFonts w:ascii="Cambria" w:hAnsi="Cambria"/>
          <w:vertAlign w:val="superscript"/>
        </w:rPr>
        <w:fldChar w:fldCharType="end"/>
      </w:r>
      <w:r w:rsidR="00C22765">
        <w:rPr>
          <w:rFonts w:ascii="Cambria" w:hAnsi="Cambria"/>
        </w:rPr>
        <w:t xml:space="preserve"> </w:t>
      </w:r>
      <w:r w:rsidR="00FA5060" w:rsidRPr="00503473">
        <w:rPr>
          <w:rFonts w:ascii="Cambria" w:hAnsi="Cambria"/>
        </w:rPr>
        <w:t>(Figure 1)</w:t>
      </w:r>
      <w:r w:rsidR="0068109B">
        <w:rPr>
          <w:rFonts w:ascii="Cambria" w:hAnsi="Cambria"/>
        </w:rPr>
        <w:t>.</w:t>
      </w:r>
    </w:p>
    <w:p w14:paraId="521394C5" w14:textId="40D53F57" w:rsidR="003D5BCB" w:rsidRPr="00503473" w:rsidRDefault="297F9438" w:rsidP="00136052">
      <w:pPr>
        <w:jc w:val="both"/>
        <w:rPr>
          <w:rFonts w:ascii="Cambria" w:hAnsi="Cambria"/>
        </w:rPr>
      </w:pPr>
      <w:ins w:id="33" w:author="Guest User" w:date="2023-10-13T21:42:00Z">
        <w:r w:rsidRPr="78AA1E04">
          <w:rPr>
            <w:rFonts w:ascii="Arial" w:eastAsia="Arial" w:hAnsi="Arial" w:cs="Arial"/>
            <w:color w:val="000000" w:themeColor="text1"/>
          </w:rPr>
          <w:t xml:space="preserve">There is no consensus on the effects of levothyroxine treatment on </w:t>
        </w:r>
        <w:proofErr w:type="spellStart"/>
        <w:r w:rsidRPr="78AA1E04">
          <w:rPr>
            <w:rFonts w:ascii="Arial" w:eastAsia="Arial" w:hAnsi="Arial" w:cs="Arial"/>
            <w:color w:val="000000" w:themeColor="text1"/>
          </w:rPr>
          <w:t>TPOAb</w:t>
        </w:r>
        <w:proofErr w:type="spellEnd"/>
        <w:r w:rsidRPr="78AA1E04">
          <w:rPr>
            <w:rFonts w:ascii="Arial" w:eastAsia="Arial" w:hAnsi="Arial" w:cs="Arial"/>
            <w:color w:val="000000" w:themeColor="text1"/>
          </w:rPr>
          <w:t xml:space="preserve"> levels. Studies observe a negative correlation between LT4 and </w:t>
        </w:r>
        <w:proofErr w:type="spellStart"/>
        <w:r w:rsidRPr="78AA1E04">
          <w:rPr>
            <w:rFonts w:ascii="Arial" w:eastAsia="Arial" w:hAnsi="Arial" w:cs="Arial"/>
            <w:color w:val="000000" w:themeColor="text1"/>
          </w:rPr>
          <w:t>TPOAb</w:t>
        </w:r>
        <w:proofErr w:type="spellEnd"/>
        <w:r w:rsidRPr="78AA1E04">
          <w:rPr>
            <w:rFonts w:ascii="Arial" w:eastAsia="Arial" w:hAnsi="Arial" w:cs="Arial"/>
            <w:color w:val="000000" w:themeColor="text1"/>
          </w:rPr>
          <w:t xml:space="preserve">. In clinical trials treating </w:t>
        </w:r>
        <w:proofErr w:type="gramStart"/>
        <w:r w:rsidRPr="78AA1E04">
          <w:rPr>
            <w:rFonts w:ascii="Arial" w:eastAsia="Arial" w:hAnsi="Arial" w:cs="Arial"/>
            <w:color w:val="000000" w:themeColor="text1"/>
          </w:rPr>
          <w:t>HD  patients</w:t>
        </w:r>
        <w:proofErr w:type="gramEnd"/>
        <w:r w:rsidRPr="78AA1E04">
          <w:rPr>
            <w:rFonts w:ascii="Arial" w:eastAsia="Arial" w:hAnsi="Arial" w:cs="Arial"/>
            <w:color w:val="000000" w:themeColor="text1"/>
          </w:rPr>
          <w:t xml:space="preserve"> with LT4 over a period of time, observed decreased </w:t>
        </w:r>
        <w:proofErr w:type="spellStart"/>
        <w:r w:rsidRPr="78AA1E04">
          <w:rPr>
            <w:rFonts w:ascii="Arial" w:eastAsia="Arial" w:hAnsi="Arial" w:cs="Arial"/>
            <w:color w:val="000000" w:themeColor="text1"/>
          </w:rPr>
          <w:t>TPOAb</w:t>
        </w:r>
        <w:proofErr w:type="spellEnd"/>
        <w:r w:rsidRPr="78AA1E04">
          <w:rPr>
            <w:rFonts w:ascii="Arial" w:eastAsia="Arial" w:hAnsi="Arial" w:cs="Arial"/>
            <w:color w:val="000000" w:themeColor="text1"/>
          </w:rPr>
          <w:t xml:space="preserve"> titers when treated with levothyroxine. Notably observing a correlation between LT4 induced variation in cytokine release and reduction in </w:t>
        </w:r>
        <w:proofErr w:type="spellStart"/>
        <w:r w:rsidRPr="78AA1E04">
          <w:rPr>
            <w:rFonts w:ascii="Arial" w:eastAsia="Arial" w:hAnsi="Arial" w:cs="Arial"/>
            <w:color w:val="000000" w:themeColor="text1"/>
          </w:rPr>
          <w:t>TPOAb</w:t>
        </w:r>
        <w:proofErr w:type="spellEnd"/>
        <w:r w:rsidRPr="78AA1E04">
          <w:rPr>
            <w:rFonts w:ascii="Arial" w:eastAsia="Arial" w:hAnsi="Arial" w:cs="Arial"/>
            <w:color w:val="000000" w:themeColor="text1"/>
          </w:rPr>
          <w:t xml:space="preserve"> titers. Other studies observe no effect of LT4 treatment on antibodies including </w:t>
        </w:r>
        <w:proofErr w:type="spellStart"/>
        <w:r w:rsidRPr="78AA1E04">
          <w:rPr>
            <w:rFonts w:ascii="Arial" w:eastAsia="Arial" w:hAnsi="Arial" w:cs="Arial"/>
            <w:color w:val="000000" w:themeColor="text1"/>
          </w:rPr>
          <w:t>TPOAb</w:t>
        </w:r>
        <w:proofErr w:type="spellEnd"/>
        <w:r w:rsidRPr="78AA1E04">
          <w:rPr>
            <w:rFonts w:ascii="Arial" w:eastAsia="Arial" w:hAnsi="Arial" w:cs="Arial"/>
            <w:color w:val="000000" w:themeColor="text1"/>
          </w:rPr>
          <w:t>. Although discrepancies may arise from methodological differences when determining antibody titers.</w:t>
        </w:r>
      </w:ins>
      <w:r w:rsidR="75661380" w:rsidRPr="78AA1E04">
        <w:rPr>
          <w:rFonts w:ascii="Cambria" w:hAnsi="Cambria"/>
        </w:rPr>
        <w:t xml:space="preserve">  </w:t>
      </w:r>
      <w:ins w:id="34" w:author="Aidan Boyne [3]" w:date="2023-10-18T13:26:00Z">
        <w:r w:rsidR="00EC319C">
          <w:rPr>
            <w:rFonts w:ascii="Cambria" w:hAnsi="Cambria"/>
          </w:rPr>
          <w:t>(</w:t>
        </w:r>
        <w:r w:rsidR="00EC319C" w:rsidRPr="00EC319C">
          <w:rPr>
            <w:rFonts w:ascii="Cambria" w:hAnsi="Cambria"/>
          </w:rPr>
          <w:sym w:font="Wingdings" w:char="F0DF"/>
        </w:r>
        <w:r w:rsidR="00EC319C">
          <w:rPr>
            <w:rFonts w:ascii="Cambria" w:hAnsi="Cambria"/>
          </w:rPr>
          <w:t xml:space="preserve"> Kasra)</w:t>
        </w:r>
      </w:ins>
    </w:p>
    <w:p w14:paraId="34FC43D0" w14:textId="0B0188DA" w:rsidR="00940D33" w:rsidRPr="00503473" w:rsidRDefault="00FA5060" w:rsidP="005952C4">
      <w:pPr>
        <w:jc w:val="both"/>
        <w:rPr>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017A78">
        <w:rPr>
          <w:rFonts w:ascii="Cambria" w:hAnsi="Cambria"/>
        </w:rPr>
        <w:fldChar w:fldCharType="begin"/>
      </w:r>
      <w:r w:rsidR="00017A78">
        <w:rPr>
          <w:rFonts w:ascii="Cambria" w:hAnsi="Cambria"/>
        </w:rPr>
        <w:instrText xml:space="preserve"> ADDIN ZOTERO_ITEM CSL_CITATION {"citationID":"ekeXuBW7","properties":{"formattedCitation":"\\super 4\\nosupersub{}","plainCitation":"4","noteIndex":0},"citationItems":[{"id":355,"uris":["http://zotero.org/users/local/hlaweYgq/items/FSLNUCFQ"],"itemData":{"id":355,"type":"article-journal","container-title":"Immunology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4</w:t>
      </w:r>
      <w:r w:rsidR="00017A78">
        <w:rPr>
          <w:rFonts w:ascii="Cambria" w:hAnsi="Cambria"/>
        </w:rPr>
        <w:fldChar w:fldCharType="end"/>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r w:rsidR="00EA4BFA">
        <w:rPr>
          <w:rFonts w:ascii="Cambria" w:hAnsi="Cambria"/>
        </w:rPr>
        <w:t xml:space="preserve">. These cells also produce T3 endogenously via T4 conversion. </w:t>
      </w:r>
      <w:r w:rsidR="00C71339">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017A78">
        <w:rPr>
          <w:rFonts w:ascii="Cambria" w:hAnsi="Cambria"/>
        </w:rPr>
        <w:fldChar w:fldCharType="begin"/>
      </w:r>
      <w:r w:rsidR="00017A78">
        <w:rPr>
          <w:rFonts w:ascii="Cambria" w:hAnsi="Cambria"/>
        </w:rPr>
        <w:instrText xml:space="preserve"> ADDIN ZOTERO_ITEM CSL_CITATION {"citationID":"6oAFI6uy","properties":{"formattedCitation":"\\super 4\\nosupersub{}","plainCitation":"4","noteIndex":0},"citationItems":[{"id":355,"uris":["http://zotero.org/users/local/hlaweYgq/items/FSLNUCFQ"],"itemData":{"id":355,"type":"article-journal","container-title":"Immunology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4</w:t>
      </w:r>
      <w:r w:rsidR="00017A78">
        <w:rPr>
          <w:rFonts w:ascii="Cambria" w:hAnsi="Cambria"/>
        </w:rPr>
        <w:fldChar w:fldCharType="end"/>
      </w:r>
      <w:r w:rsidR="0068109B">
        <w:rPr>
          <w:rFonts w:ascii="Cambria" w:hAnsi="Cambria"/>
        </w:rPr>
        <w:t xml:space="preserve">.  </w:t>
      </w:r>
      <w:r w:rsidR="003D5BCB" w:rsidRPr="00503473">
        <w:rPr>
          <w:rFonts w:ascii="Cambria" w:hAnsi="Cambria"/>
        </w:rPr>
        <w:t xml:space="preserve">The effects </w:t>
      </w:r>
      <w:r w:rsidR="00E35E2A">
        <w:rPr>
          <w:rFonts w:ascii="Cambria" w:hAnsi="Cambria"/>
        </w:rPr>
        <w:t>of THs on</w:t>
      </w:r>
      <w:r w:rsidR="003D5BCB" w:rsidRPr="00503473">
        <w:rPr>
          <w:rFonts w:ascii="Cambria" w:hAnsi="Cambria"/>
        </w:rPr>
        <w:t xml:space="preserve"> T-cells are less clear</w:t>
      </w:r>
      <w:r w:rsidR="00E35E2A">
        <w:rPr>
          <w:rFonts w:ascii="Cambria" w:hAnsi="Cambria"/>
        </w:rPr>
        <w:t xml:space="preserve">, and </w:t>
      </w:r>
      <w:r w:rsidR="003D5BCB" w:rsidRPr="00503473">
        <w:rPr>
          <w:rFonts w:ascii="Cambria" w:hAnsi="Cambria"/>
        </w:rPr>
        <w:t>different studies have found contradictory effects of thyroid hormone including T-cell apoptosis and enhanced T-cell anti-tumor activity</w:t>
      </w:r>
      <w:r w:rsidR="00017A78">
        <w:rPr>
          <w:rFonts w:ascii="Cambria" w:hAnsi="Cambria"/>
        </w:rPr>
        <w:fldChar w:fldCharType="begin"/>
      </w:r>
      <w:r w:rsidR="00017A78">
        <w:rPr>
          <w:rFonts w:ascii="Cambria" w:hAnsi="Cambria"/>
        </w:rPr>
        <w:instrText xml:space="preserve"> ADDIN ZOTERO_ITEM CSL_CITATION {"citationID":"sLVuiFB9","properties":{"formattedCitation":"\\super 5\\nosupersub{}","plainCitation":"5","noteIndex":0},"citationItems":[{"id":5,"uris":["http://zotero.org/users/local/hlaweYgq/items/IN7NDMQM"],"itemData":{"id":5,"type":"article-journal","abstract":"Over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5</w:t>
      </w:r>
      <w:r w:rsidR="00017A78">
        <w:rPr>
          <w:rFonts w:ascii="Cambria" w:hAnsi="Cambria"/>
        </w:rPr>
        <w:fldChar w:fldCharType="end"/>
      </w:r>
      <w:r w:rsidR="0068109B">
        <w:rPr>
          <w:rFonts w:ascii="Cambria" w:hAnsi="Cambria"/>
        </w:rPr>
        <w:t xml:space="preserve">.  </w:t>
      </w:r>
      <w:r w:rsidR="003D5BCB" w:rsidRPr="00503473">
        <w:rPr>
          <w:rFonts w:ascii="Cambria" w:hAnsi="Cambria"/>
        </w:rPr>
        <w:t>Most clinical literature, however,</w:t>
      </w:r>
      <w:r w:rsidR="00AC08E3" w:rsidRPr="00503473">
        <w:rPr>
          <w:rFonts w:ascii="Cambria" w:hAnsi="Cambria"/>
        </w:rPr>
        <w:t xml:space="preserve"> suggests T3 and T4 inhibit inflammatory response and trigger </w:t>
      </w:r>
      <w:r w:rsidR="00AC08E3" w:rsidRPr="00503473">
        <w:rPr>
          <w:rFonts w:ascii="Cambria" w:hAnsi="Cambria"/>
        </w:rPr>
        <w:lastRenderedPageBreak/>
        <w:t>T-cell apoptosis</w:t>
      </w:r>
      <w:r w:rsidR="0068109B">
        <w:rPr>
          <w:rFonts w:ascii="Cambria" w:hAnsi="Cambria"/>
        </w:rPr>
        <w:t xml:space="preserve">.  </w:t>
      </w:r>
      <w:r w:rsidR="00AC08E3" w:rsidRPr="00E35E2A">
        <w:rPr>
          <w:rFonts w:ascii="Cambria" w:hAnsi="Cambria"/>
          <w:highlight w:val="yellow"/>
        </w:rPr>
        <w:t xml:space="preserve">This aligns with the common </w:t>
      </w:r>
      <w:r w:rsidR="00017A78" w:rsidRPr="00E35E2A">
        <w:rPr>
          <w:rFonts w:ascii="Cambria" w:hAnsi="Cambria"/>
          <w:highlight w:val="yellow"/>
        </w:rPr>
        <w:t>cli</w:t>
      </w:r>
      <w:r w:rsidR="00017A78">
        <w:rPr>
          <w:rFonts w:ascii="Cambria" w:hAnsi="Cambria"/>
          <w:highlight w:val="yellow"/>
        </w:rPr>
        <w:t>n</w:t>
      </w:r>
      <w:r w:rsidR="00017A78" w:rsidRPr="00E35E2A">
        <w:rPr>
          <w:rFonts w:ascii="Cambria" w:hAnsi="Cambria"/>
          <w:highlight w:val="yellow"/>
        </w:rPr>
        <w:t>ical</w:t>
      </w:r>
      <w:r w:rsidR="00AC08E3" w:rsidRPr="00E35E2A">
        <w:rPr>
          <w:rFonts w:ascii="Cambria" w:hAnsi="Cambria"/>
          <w:highlight w:val="yellow"/>
        </w:rPr>
        <w:t xml:space="preserve"> observation of decreased T3 and T4 levels resembling central hypothyroidism during severe illness despite euthyroid TSH levels in a </w:t>
      </w:r>
      <w:r w:rsidR="00D061BE" w:rsidRPr="00E35E2A">
        <w:rPr>
          <w:rFonts w:ascii="Cambria" w:hAnsi="Cambria"/>
          <w:highlight w:val="yellow"/>
        </w:rPr>
        <w:t>phenomenon</w:t>
      </w:r>
      <w:r w:rsidR="00AC08E3" w:rsidRPr="00E35E2A">
        <w:rPr>
          <w:rFonts w:ascii="Cambria" w:hAnsi="Cambria"/>
          <w:highlight w:val="yellow"/>
        </w:rPr>
        <w:t xml:space="preserve"> known as non-thyroidal illness syndrome</w:t>
      </w:r>
      <w:r w:rsidR="00017A78">
        <w:rPr>
          <w:rFonts w:ascii="Cambria" w:hAnsi="Cambria"/>
          <w:highlight w:val="yellow"/>
        </w:rPr>
        <w:fldChar w:fldCharType="begin"/>
      </w:r>
      <w:r w:rsidR="00017A78">
        <w:rPr>
          <w:rFonts w:ascii="Cambria" w:hAnsi="Cambria"/>
          <w:highlight w:val="yellow"/>
        </w:rPr>
        <w:instrText xml:space="preserve"> ADDIN ZOTERO_ITEM CSL_CITATION {"citationID":"THogPMP0","properties":{"formattedCitation":"\\super 5\\nosupersub{}","plainCitation":"5","noteIndex":0},"citationItems":[{"id":5,"uris":["http://zotero.org/users/local/hlaweYgq/items/IN7NDMQM"],"itemData":{"id":5,"type":"article-journal","abstract":"Over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highlight w:val="yellow"/>
        </w:rPr>
        <w:fldChar w:fldCharType="separate"/>
      </w:r>
      <w:r w:rsidR="00017A78" w:rsidRPr="00017A78">
        <w:rPr>
          <w:rFonts w:ascii="Cambria" w:hAnsi="Cambria" w:cs="Times New Roman"/>
          <w:szCs w:val="24"/>
          <w:vertAlign w:val="superscript"/>
        </w:rPr>
        <w:t>5</w:t>
      </w:r>
      <w:r w:rsidR="00017A78">
        <w:rPr>
          <w:rFonts w:ascii="Cambria" w:hAnsi="Cambria"/>
          <w:highlight w:val="yellow"/>
        </w:rPr>
        <w:fldChar w:fldCharType="end"/>
      </w:r>
      <w:r w:rsidR="0068109B">
        <w:rPr>
          <w:rFonts w:ascii="Cambria" w:hAnsi="Cambria"/>
          <w:highlight w:val="yellow"/>
        </w:rPr>
        <w:t xml:space="preserve">.  </w:t>
      </w:r>
    </w:p>
    <w:p w14:paraId="4BB9DB6D" w14:textId="14D64AA4"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the interplay of the immune system and thyroid computationally</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expanding upon our earlier </w:t>
      </w:r>
      <w:r w:rsidR="009C5312">
        <w:rPr>
          <w:rFonts w:ascii="Cambria" w:hAnsi="Cambria"/>
        </w:rPr>
        <w:t xml:space="preserve">patient specific </w:t>
      </w:r>
      <w:r w:rsidRPr="00503473">
        <w:rPr>
          <w:rFonts w:ascii="Cambria" w:hAnsi="Cambria"/>
        </w:rPr>
        <w:t xml:space="preserve">model </w:t>
      </w:r>
      <w:r w:rsidR="009C5312">
        <w:rPr>
          <w:rFonts w:ascii="Cambria" w:hAnsi="Cambria"/>
          <w:sz w:val="24"/>
          <w:szCs w:val="24"/>
        </w:rPr>
        <w:t>p-THYROSIM</w:t>
      </w:r>
      <w:r w:rsidR="00017A78">
        <w:rPr>
          <w:rFonts w:ascii="Cambria" w:hAnsi="Cambria"/>
          <w:sz w:val="24"/>
          <w:szCs w:val="24"/>
        </w:rPr>
        <w:fldChar w:fldCharType="begin"/>
      </w:r>
      <w:r w:rsidR="00017A78">
        <w:rPr>
          <w:rFonts w:ascii="Cambria" w:hAnsi="Cambria"/>
          <w:sz w:val="24"/>
          <w:szCs w:val="24"/>
        </w:rPr>
        <w:instrText xml:space="preserve"> ADDIN ZOTERO_ITEM CSL_CITATION {"citationID":"9mPt2gCk","properties":{"formattedCitation":"\\super 6\\nosupersub{}","plainCitation":"6","noteIndex":0},"citationItems":[{"id":267,"uris":["http://zotero.org/users/local/hlaweYgq/items/52LUG8DN"],"itemData":{"id":267,"type":"article-journal","abstract":"Notably,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017A78">
        <w:rPr>
          <w:rFonts w:ascii="Cambria" w:hAnsi="Cambria"/>
          <w:sz w:val="24"/>
          <w:szCs w:val="24"/>
        </w:rPr>
        <w:fldChar w:fldCharType="separate"/>
      </w:r>
      <w:r w:rsidR="00017A78" w:rsidRPr="00017A78">
        <w:rPr>
          <w:rFonts w:ascii="Cambria" w:hAnsi="Cambria" w:cs="Times New Roman"/>
          <w:sz w:val="24"/>
          <w:szCs w:val="24"/>
          <w:vertAlign w:val="superscript"/>
        </w:rPr>
        <w:t>6</w:t>
      </w:r>
      <w:r w:rsidR="00017A78">
        <w:rPr>
          <w:rFonts w:ascii="Cambria" w:hAnsi="Cambria"/>
          <w:sz w:val="24"/>
          <w:szCs w:val="24"/>
        </w:rPr>
        <w:fldChar w:fldCharType="end"/>
      </w:r>
      <w:r w:rsidR="006E0140" w:rsidRPr="00503473">
        <w:rPr>
          <w:rFonts w:ascii="Cambria" w:hAnsi="Cambria"/>
        </w:rPr>
        <w:t xml:space="preserve"> with a</w:t>
      </w:r>
      <w:r w:rsidRPr="00503473">
        <w:rPr>
          <w:rFonts w:ascii="Cambria" w:hAnsi="Cambria"/>
        </w:rPr>
        <w:t xml:space="preserve"> novel immune </w:t>
      </w:r>
      <w:proofErr w:type="spellStart"/>
      <w:r w:rsidRPr="00503473">
        <w:rPr>
          <w:rFonts w:ascii="Cambria" w:hAnsi="Cambria"/>
        </w:rPr>
        <w:t>submodel</w:t>
      </w:r>
      <w:proofErr w:type="spellEnd"/>
      <w:r w:rsidR="006E0140" w:rsidRPr="00503473">
        <w:rPr>
          <w:rFonts w:ascii="Cambria" w:hAnsi="Cambria"/>
        </w:rPr>
        <w:t xml:space="preserve"> </w:t>
      </w:r>
      <w:r w:rsidR="00B52F52">
        <w:rPr>
          <w:rFonts w:ascii="Cambria" w:hAnsi="Cambria"/>
        </w:rPr>
        <w:t xml:space="preserve">based on the physiological system </w:t>
      </w:r>
      <w:r w:rsidR="005B324A">
        <w:rPr>
          <w:rFonts w:ascii="Cambria" w:hAnsi="Cambria"/>
        </w:rPr>
        <w:t xml:space="preserve">cartoon model </w:t>
      </w:r>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 retrospectively collected data from patients diagnosed with Hashimoto’s disease in the UCLA Health system database described in detail in the </w:t>
      </w:r>
      <w:r w:rsidR="005B324A">
        <w:rPr>
          <w:rFonts w:ascii="Cambria" w:hAnsi="Cambria"/>
        </w:rPr>
        <w:t xml:space="preserve">Methods </w:t>
      </w:r>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ins w:id="35" w:author="Guest User" w:date="2023-10-16T05:44:00Z">
        <w:r w:rsidR="708F3968" w:rsidRPr="78AA1E04">
          <w:rPr>
            <w:rFonts w:ascii="Cambria" w:hAnsi="Cambria"/>
          </w:rPr>
          <w:t xml:space="preserve"> (Clarify XX </w:t>
        </w:r>
        <w:proofErr w:type="gramStart"/>
        <w:r w:rsidR="708F3968" w:rsidRPr="78AA1E04">
          <w:rPr>
            <w:rFonts w:ascii="Cambria" w:hAnsi="Cambria"/>
          </w:rPr>
          <w:t>pts?,</w:t>
        </w:r>
        <w:proofErr w:type="gramEnd"/>
        <w:r w:rsidR="708F3968" w:rsidRPr="78AA1E04">
          <w:rPr>
            <w:rFonts w:ascii="Cambria" w:hAnsi="Cambria"/>
          </w:rPr>
          <w:t xml:space="preserve"> </w:t>
        </w:r>
      </w:ins>
      <w:ins w:id="36" w:author="Guest User" w:date="2023-10-16T05:45:00Z">
        <w:r w:rsidR="708F3968" w:rsidRPr="78AA1E04">
          <w:rPr>
            <w:rFonts w:ascii="Cambria" w:hAnsi="Cambria"/>
          </w:rPr>
          <w:t>image quality makes it difficult to see the words</w:t>
        </w:r>
        <w:r w:rsidR="104F8F61" w:rsidRPr="78AA1E04">
          <w:rPr>
            <w:rFonts w:ascii="Cambria" w:hAnsi="Cambria"/>
          </w:rPr>
          <w:t xml:space="preserve"> below</w:t>
        </w:r>
        <w:r w:rsidR="708F3968" w:rsidRPr="78AA1E04">
          <w:rPr>
            <w:rFonts w:ascii="Cambria" w:hAnsi="Cambria"/>
          </w:rPr>
          <w:t xml:space="preserve">, </w:t>
        </w:r>
      </w:ins>
      <w:ins w:id="37" w:author="Guest User" w:date="2023-10-16T05:44:00Z">
        <w:r w:rsidR="708F3968" w:rsidRPr="78AA1E04">
          <w:rPr>
            <w:rFonts w:ascii="Cambria" w:hAnsi="Cambria"/>
          </w:rPr>
          <w:t>KR)</w:t>
        </w:r>
      </w:ins>
    </w:p>
    <w:p w14:paraId="139822D0" w14:textId="0F9B789D" w:rsidR="00F116EE" w:rsidRPr="0017747F" w:rsidRDefault="00F116EE" w:rsidP="0017747F">
      <w:pPr>
        <w:rPr>
          <w:rFonts w:ascii="Cambria" w:hAnsi="Cambria"/>
        </w:rPr>
      </w:pPr>
      <w:r>
        <w:rPr>
          <w:rFonts w:ascii="Cambria" w:hAnsi="Cambria"/>
          <w:noProof/>
        </w:rPr>
        <w:drawing>
          <wp:anchor distT="0" distB="0" distL="114300" distR="114300" simplePos="0" relativeHeight="251658240" behindDoc="1" locked="0" layoutInCell="1" allowOverlap="1" wp14:anchorId="1F3ED57C" wp14:editId="0827C20B">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724DBFCC" w:rsidR="00F116EE" w:rsidRPr="00F116EE" w:rsidRDefault="00F116EE" w:rsidP="00F116EE">
      <w:pPr>
        <w:rPr>
          <w:rFonts w:ascii="Cambria" w:eastAsiaTheme="minorEastAsia" w:hAnsi="Cambria" w:cs="Arial"/>
          <w:sz w:val="18"/>
          <w:szCs w:val="18"/>
        </w:rPr>
      </w:pPr>
      <w:commentRangeStart w:id="38"/>
      <w:r>
        <w:rPr>
          <w:rFonts w:ascii="Cambria" w:eastAsiaTheme="minorEastAsia" w:hAnsi="Cambria" w:cs="Arial"/>
          <w:b/>
          <w:bCs/>
          <w:sz w:val="18"/>
          <w:szCs w:val="18"/>
        </w:rPr>
        <w:t>Figure 1:</w:t>
      </w:r>
      <w:commentRangeEnd w:id="38"/>
      <w:r w:rsidR="00CA143C">
        <w:rPr>
          <w:rStyle w:val="CommentReference"/>
        </w:rPr>
        <w:commentReference w:id="38"/>
      </w:r>
      <w:r>
        <w:rPr>
          <w:rFonts w:ascii="Cambria" w:eastAsiaTheme="minorEastAsia" w:hAnsi="Cambria" w:cs="Arial"/>
          <w:b/>
          <w:bCs/>
          <w:sz w:val="18"/>
          <w:szCs w:val="18"/>
        </w:rPr>
        <w:t xml:space="preserve">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r w:rsidR="003A2945">
        <w:rPr>
          <w:rFonts w:ascii="Cambria" w:eastAsiaTheme="minorEastAsia" w:hAnsi="Cambria" w:cs="Arial"/>
          <w:sz w:val="18"/>
          <w:szCs w:val="18"/>
        </w:rPr>
        <w:t>The right</w:t>
      </w:r>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r w:rsidR="005B324A">
        <w:rPr>
          <w:rFonts w:ascii="Cambria" w:eastAsiaTheme="minorEastAsia" w:hAnsi="Cambria" w:cs="Arial"/>
          <w:sz w:val="18"/>
          <w:szCs w:val="18"/>
        </w:rPr>
        <w:t xml:space="preserve">the </w:t>
      </w:r>
      <w:r>
        <w:rPr>
          <w:rFonts w:ascii="Cambria" w:eastAsiaTheme="minorEastAsia" w:hAnsi="Cambria" w:cs="Arial"/>
          <w:sz w:val="18"/>
          <w:szCs w:val="18"/>
        </w:rPr>
        <w:t>figure) and resulting autoantibody production by plasma cells</w:t>
      </w:r>
      <w:r w:rsidR="005B324A">
        <w:rPr>
          <w:rFonts w:ascii="Cambria" w:eastAsiaTheme="minorEastAsia" w:hAnsi="Cambria" w:cs="Arial"/>
          <w:sz w:val="18"/>
          <w:szCs w:val="18"/>
        </w:rPr>
        <w:t>,</w:t>
      </w:r>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Cytokines, T-cells, antibodies</w:t>
      </w:r>
      <w:r w:rsidR="003A2945">
        <w:rPr>
          <w:rFonts w:ascii="Cambria" w:eastAsiaTheme="minorEastAsia" w:hAnsi="Cambria" w:cs="Arial"/>
          <w:sz w:val="18"/>
          <w:szCs w:val="18"/>
        </w:rPr>
        <w:t>,</w:t>
      </w:r>
      <w:r>
        <w:rPr>
          <w:rFonts w:ascii="Cambria" w:eastAsiaTheme="minorEastAsia" w:hAnsi="Cambria" w:cs="Arial"/>
          <w:sz w:val="18"/>
          <w:szCs w:val="18"/>
        </w:rPr>
        <w:t xml:space="preserve"> and antigen presenting cells are grouped and simplified as appropriate in the computational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50F05445"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 xml:space="preserve">partially de-identified and date-shifted patient UCLA Health electronic medical records </w:t>
      </w:r>
      <w:r w:rsidR="007B2BA4">
        <w:rPr>
          <w:rFonts w:ascii="Cambria" w:hAnsi="Cambria"/>
        </w:rPr>
        <w:t>dating back</w:t>
      </w:r>
      <w:r w:rsidR="00C06176">
        <w:rPr>
          <w:rFonts w:ascii="Cambria" w:hAnsi="Cambria"/>
        </w:rPr>
        <w:t xml:space="preserve"> 5 years, </w:t>
      </w:r>
      <w:r w:rsidR="007B2BA4">
        <w:rPr>
          <w:rFonts w:ascii="Cambria" w:hAnsi="Cambria"/>
        </w:rPr>
        <w:t>to March 201</w:t>
      </w:r>
      <w:r w:rsidR="00C06176">
        <w:rPr>
          <w:rFonts w:ascii="Cambria" w:hAnsi="Cambria"/>
        </w:rPr>
        <w:t>8</w:t>
      </w:r>
      <w:r w:rsidR="00CA143C">
        <w:rPr>
          <w:rFonts w:ascii="Cambria" w:hAnsi="Cambria"/>
        </w:rPr>
        <w:t>, to capture data using the latest assays</w:t>
      </w:r>
      <w:r w:rsidR="0068109B">
        <w:rPr>
          <w:rFonts w:ascii="Cambria" w:hAnsi="Cambria"/>
        </w:rPr>
        <w:t xml:space="preserve">.  </w:t>
      </w:r>
      <w:r w:rsidR="007B2BA4">
        <w:rPr>
          <w:rFonts w:ascii="Cambria" w:hAnsi="Cambria"/>
        </w:rPr>
        <w:t xml:space="preserve">Patients were included in the study based on the following criteria: (1) the patient was diagnosed with Hashimoto’s thyroiditis at UCLA Health system facility between </w:t>
      </w:r>
      <w:r w:rsidR="00DE45C1">
        <w:rPr>
          <w:rFonts w:ascii="Cambria" w:hAnsi="Cambria"/>
        </w:rPr>
        <w:t xml:space="preserve">January </w:t>
      </w:r>
      <w:r w:rsidR="007B2BA4" w:rsidRPr="00DE45C1">
        <w:rPr>
          <w:rFonts w:ascii="Cambria" w:hAnsi="Cambria"/>
        </w:rPr>
        <w:t>201</w:t>
      </w:r>
      <w:r w:rsidR="00DE45C1" w:rsidRPr="00DE45C1">
        <w:rPr>
          <w:rFonts w:ascii="Cambria" w:hAnsi="Cambria"/>
        </w:rPr>
        <w:t>8</w:t>
      </w:r>
      <w:r w:rsidR="007B2BA4">
        <w:rPr>
          <w:rFonts w:ascii="Cambria" w:hAnsi="Cambria"/>
        </w:rPr>
        <w:t xml:space="preserve"> and </w:t>
      </w:r>
      <w:r w:rsidR="00740A00">
        <w:rPr>
          <w:rFonts w:ascii="Cambria" w:hAnsi="Cambria"/>
        </w:rPr>
        <w:t>June</w:t>
      </w:r>
      <w:r w:rsidR="007B2BA4">
        <w:rPr>
          <w:rFonts w:ascii="Cambria" w:hAnsi="Cambria"/>
        </w:rPr>
        <w:t xml:space="preserve"> 2023 (2) the patient had one or more of Free T4</w:t>
      </w:r>
      <w:r w:rsidR="00C06176">
        <w:rPr>
          <w:rFonts w:ascii="Cambria" w:hAnsi="Cambria"/>
        </w:rPr>
        <w:t xml:space="preserve"> (FT4)</w:t>
      </w:r>
      <w:r w:rsidR="007B2BA4">
        <w:rPr>
          <w:rFonts w:ascii="Cambria" w:hAnsi="Cambria"/>
        </w:rPr>
        <w:t>, Free T3</w:t>
      </w:r>
      <w:r w:rsidR="00C06176">
        <w:rPr>
          <w:rFonts w:ascii="Cambria" w:hAnsi="Cambria"/>
        </w:rPr>
        <w:t xml:space="preserve"> (FT3)</w:t>
      </w:r>
      <w:r w:rsidR="007B2BA4">
        <w:rPr>
          <w:rFonts w:ascii="Cambria" w:hAnsi="Cambria"/>
        </w:rPr>
        <w:t xml:space="preserve">, TSH, </w:t>
      </w:r>
      <w:proofErr w:type="spellStart"/>
      <w:r w:rsidR="007B2BA4">
        <w:rPr>
          <w:rFonts w:ascii="Cambria" w:hAnsi="Cambria"/>
        </w:rPr>
        <w:t>TPOAb</w:t>
      </w:r>
      <w:proofErr w:type="spellEnd"/>
      <w:r w:rsidR="007B2BA4">
        <w:rPr>
          <w:rFonts w:ascii="Cambria" w:hAnsi="Cambria"/>
        </w:rPr>
        <w:t xml:space="preserve">, </w:t>
      </w:r>
      <w:proofErr w:type="spellStart"/>
      <w:r w:rsidR="007B2BA4">
        <w:rPr>
          <w:rFonts w:ascii="Cambria" w:hAnsi="Cambria"/>
        </w:rPr>
        <w:t>TGAb</w:t>
      </w:r>
      <w:proofErr w:type="spellEnd"/>
      <w:r w:rsidR="007B2BA4">
        <w:rPr>
          <w:rFonts w:ascii="Cambria" w:hAnsi="Cambria"/>
        </w:rPr>
        <w:t xml:space="preserve"> or Lymphocyte </w:t>
      </w:r>
      <w:r w:rsidR="00C06176">
        <w:rPr>
          <w:rFonts w:ascii="Cambria" w:hAnsi="Cambria"/>
        </w:rPr>
        <w:t>e</w:t>
      </w:r>
      <w:r w:rsidR="007B2BA4">
        <w:rPr>
          <w:rFonts w:ascii="Cambria" w:hAnsi="Cambria"/>
        </w:rPr>
        <w:t>numeration lab</w:t>
      </w:r>
      <w:r w:rsidR="00740A00">
        <w:rPr>
          <w:rFonts w:ascii="Cambria" w:hAnsi="Cambria"/>
        </w:rPr>
        <w:t xml:space="preserve"> results between January 2018 and June 2023</w:t>
      </w:r>
      <w:r w:rsidR="007B2BA4">
        <w:rPr>
          <w:rFonts w:ascii="Cambria" w:hAnsi="Cambria"/>
        </w:rPr>
        <w:t xml:space="preserve"> (3) the patient either received no thyroid medication or </w:t>
      </w:r>
      <w:r w:rsidR="00740A00">
        <w:rPr>
          <w:rFonts w:ascii="Cambria" w:hAnsi="Cambria"/>
        </w:rPr>
        <w:t xml:space="preserve">had a complete history of </w:t>
      </w:r>
      <w:r w:rsidR="00EA4BFA">
        <w:rPr>
          <w:rFonts w:ascii="Cambria" w:hAnsi="Cambria"/>
        </w:rPr>
        <w:t xml:space="preserve">levothyroxine monotherapy </w:t>
      </w:r>
      <w:r w:rsidR="00740A00">
        <w:rPr>
          <w:rFonts w:ascii="Cambria" w:hAnsi="Cambria"/>
        </w:rPr>
        <w:t>during the period where lab data was available</w:t>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39"/>
      <w:r w:rsidR="00C06176">
        <w:rPr>
          <w:rFonts w:ascii="Cambria" w:hAnsi="Cambria"/>
        </w:rPr>
        <w:t>diabetes</w:t>
      </w:r>
      <w:commentRangeEnd w:id="39"/>
      <w:r w:rsidR="003907B8">
        <w:rPr>
          <w:rStyle w:val="CommentReference"/>
        </w:rPr>
        <w:commentReference w:id="39"/>
      </w:r>
      <w:r w:rsidR="007B2BA4">
        <w:rPr>
          <w:rFonts w:ascii="Cambria" w:hAnsi="Cambria"/>
        </w:rPr>
        <w:t xml:space="preserve"> or who were pregnant anytime between March 2013 and May 2023 were excluded from the study.</w:t>
      </w:r>
    </w:p>
    <w:p w14:paraId="1301D530" w14:textId="4307A477" w:rsidR="00483EAE" w:rsidRDefault="003A2945" w:rsidP="005952C4">
      <w:pPr>
        <w:rPr>
          <w:rFonts w:ascii="Roboto" w:hAnsi="Roboto"/>
          <w:b/>
          <w:bCs/>
          <w:color w:val="595959" w:themeColor="text1" w:themeTint="A6"/>
          <w:sz w:val="24"/>
          <w:szCs w:val="24"/>
        </w:rPr>
      </w:pPr>
      <w:r>
        <w:rPr>
          <w:rFonts w:ascii="Cambria" w:hAnsi="Cambria"/>
        </w:rPr>
        <w:lastRenderedPageBreak/>
        <w:t xml:space="preserve">From the remaining patient cohort consisting of XX patients, </w:t>
      </w:r>
      <w:r w:rsidR="007B2BA4">
        <w:rPr>
          <w:rFonts w:ascii="Cambria" w:hAnsi="Cambria"/>
        </w:rPr>
        <w:t xml:space="preserve">(PATIENT STATS </w:t>
      </w:r>
      <w:r w:rsidR="000378C4">
        <w:rPr>
          <w:rFonts w:ascii="Cambria" w:hAnsi="Cambria"/>
        </w:rPr>
        <w:t>TABLE ABOVE</w:t>
      </w:r>
      <w:r w:rsidR="007B2BA4">
        <w:rPr>
          <w:rFonts w:ascii="Cambria" w:hAnsi="Cambria"/>
        </w:rPr>
        <w:t xml:space="preserve">), </w:t>
      </w:r>
      <w:r w:rsidR="00740A00">
        <w:rPr>
          <w:rFonts w:ascii="Cambria" w:hAnsi="Cambria"/>
        </w:rPr>
        <w:t xml:space="preserve">XX patients with XYZ characteristics were selected for </w:t>
      </w:r>
      <w:r w:rsidR="00C06176">
        <w:rPr>
          <w:rFonts w:ascii="Cambria" w:hAnsi="Cambria"/>
        </w:rPr>
        <w:t xml:space="preserve">fitting </w:t>
      </w:r>
      <w:proofErr w:type="spellStart"/>
      <w:r w:rsidR="00740A00">
        <w:rPr>
          <w:rFonts w:ascii="Cambria" w:hAnsi="Cambria"/>
        </w:rPr>
        <w:t>Thyro</w:t>
      </w:r>
      <w:r w:rsidR="00C06176">
        <w:rPr>
          <w:rFonts w:ascii="Cambria" w:hAnsi="Cambria"/>
        </w:rPr>
        <w:t>IM</w:t>
      </w:r>
      <w:r w:rsidR="00740A00">
        <w:rPr>
          <w:rFonts w:ascii="Cambria" w:hAnsi="Cambria"/>
        </w:rPr>
        <w:t>sim</w:t>
      </w:r>
      <w:proofErr w:type="spellEnd"/>
      <w:r w:rsidR="00EA4BFA">
        <w:rPr>
          <w:rFonts w:ascii="Cambria" w:hAnsi="Cambria"/>
        </w:rPr>
        <w:t>.</w:t>
      </w:r>
    </w:p>
    <w:p w14:paraId="1E072283" w14:textId="6EB2188D"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t>Compartment Selection</w:t>
      </w:r>
      <w:r w:rsidR="0068109B">
        <w:rPr>
          <w:rFonts w:ascii="Roboto" w:hAnsi="Roboto"/>
          <w:b/>
          <w:bCs/>
          <w:color w:val="595959" w:themeColor="text1" w:themeTint="A6"/>
          <w:sz w:val="24"/>
          <w:szCs w:val="24"/>
        </w:rPr>
        <w:t xml:space="preserve">.  </w:t>
      </w:r>
      <w:r w:rsidR="00196B5B">
        <w:rPr>
          <w:rFonts w:ascii="Cambria" w:hAnsi="Cambria"/>
        </w:rPr>
        <w:t>To maintain a balance between physiological accuracy and model complexity</w:t>
      </w:r>
      <w:r w:rsidR="00740A00">
        <w:rPr>
          <w:rFonts w:ascii="Cambria" w:hAnsi="Cambria"/>
        </w:rPr>
        <w:t xml:space="preserve"> in the context of</w:t>
      </w:r>
      <w:r w:rsidR="00196B5B">
        <w:rPr>
          <w:rFonts w:ascii="Cambria" w:hAnsi="Cambria"/>
        </w:rPr>
        <w:t xml:space="preserve"> data available for fitting, the </w:t>
      </w:r>
      <w:r w:rsidR="00B443F9" w:rsidRPr="00503473">
        <w:rPr>
          <w:rFonts w:ascii="Cambria" w:hAnsi="Cambria"/>
        </w:rPr>
        <w:t xml:space="preserve">most essential </w:t>
      </w:r>
      <w:r w:rsidR="006A649A" w:rsidRPr="00503473">
        <w:rPr>
          <w:rFonts w:ascii="Cambria" w:hAnsi="Cambria"/>
        </w:rPr>
        <w:t>comp</w:t>
      </w:r>
      <w:r w:rsidR="006A649A">
        <w:rPr>
          <w:rFonts w:ascii="Cambria" w:hAnsi="Cambria"/>
        </w:rPr>
        <w:t>artme</w:t>
      </w:r>
      <w:r w:rsidR="006A649A" w:rsidRPr="00503473">
        <w:rPr>
          <w:rFonts w:ascii="Cambria" w:hAnsi="Cambria"/>
        </w:rPr>
        <w:t xml:space="preserve">nts </w:t>
      </w:r>
      <w:r w:rsidR="00B443F9" w:rsidRPr="00503473">
        <w:rPr>
          <w:rFonts w:ascii="Cambria" w:hAnsi="Cambria"/>
        </w:rPr>
        <w:t>were isolated</w:t>
      </w:r>
      <w:r w:rsidR="00196B5B">
        <w:rPr>
          <w:rFonts w:ascii="Cambria" w:hAnsi="Cambria"/>
        </w:rPr>
        <w:t xml:space="preserve"> be</w:t>
      </w:r>
      <w:r w:rsidR="00B443F9" w:rsidRPr="00503473">
        <w:rPr>
          <w:rFonts w:ascii="Cambria" w:hAnsi="Cambria"/>
        </w:rPr>
        <w:t xml:space="preserve">ginning with </w:t>
      </w:r>
      <w:proofErr w:type="spellStart"/>
      <w:r w:rsidR="00B443F9" w:rsidRPr="00503473">
        <w:rPr>
          <w:rFonts w:ascii="Cambria" w:hAnsi="Cambria"/>
        </w:rPr>
        <w:t>TPOAb</w:t>
      </w:r>
      <w:proofErr w:type="spellEnd"/>
      <w:r w:rsidR="00D02C1B">
        <w:rPr>
          <w:rFonts w:ascii="Cambria" w:hAnsi="Cambria"/>
        </w:rPr>
        <w:t xml:space="preserve"> and </w:t>
      </w:r>
      <w:proofErr w:type="spellStart"/>
      <w:r w:rsidR="00D02C1B">
        <w:rPr>
          <w:rFonts w:ascii="Cambria" w:hAnsi="Cambria"/>
        </w:rPr>
        <w:t>TGAb</w:t>
      </w:r>
      <w:proofErr w:type="spellEnd"/>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017A78">
        <w:rPr>
          <w:rFonts w:ascii="Cambria" w:hAnsi="Cambria"/>
        </w:rPr>
        <w:fldChar w:fldCharType="begin"/>
      </w:r>
      <w:r w:rsidR="00017A78">
        <w:rPr>
          <w:rFonts w:ascii="Cambria" w:hAnsi="Cambria"/>
        </w:rPr>
        <w:instrText xml:space="preserve"> ADDIN ZOTERO_ITEM CSL_CITATION {"citationID":"tpFr3aEb","properties":{"formattedCitation":"\\super 2\\nosupersub{}","plainCitation":"2","noteIndex":0},"citationItems":[{"id":364,"uris":["http://zotero.org/users/local/hlaweYgq/items/F4Y3DESD"],"itemData":{"id":364,"type":"article-journal","abstract":"Hashimoto's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2</w:t>
      </w:r>
      <w:r w:rsidR="00017A78">
        <w:rPr>
          <w:rFonts w:ascii="Cambria" w:hAnsi="Cambria"/>
        </w:rPr>
        <w:fldChar w:fldCharType="end"/>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 xml:space="preserve">Data was only available for the </w:t>
      </w:r>
      <w:commentRangeStart w:id="40"/>
      <w:commentRangeStart w:id="41"/>
      <w:r w:rsidR="00196B5B">
        <w:rPr>
          <w:rFonts w:ascii="Cambria" w:hAnsi="Cambria"/>
        </w:rPr>
        <w:t>sum of these lymphocytes</w:t>
      </w:r>
      <w:commentRangeEnd w:id="40"/>
      <w:r w:rsidR="00CA143C">
        <w:rPr>
          <w:rStyle w:val="CommentReference"/>
        </w:rPr>
        <w:commentReference w:id="40"/>
      </w:r>
      <w:commentRangeEnd w:id="41"/>
      <w:r w:rsidR="00EA4BFA">
        <w:rPr>
          <w:rStyle w:val="CommentReference"/>
        </w:rPr>
        <w:commentReference w:id="41"/>
      </w:r>
      <w:r w:rsidR="00196B5B">
        <w:rPr>
          <w:rFonts w:ascii="Cambria" w:hAnsi="Cambria"/>
        </w:rPr>
        <w:t>,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reduce model complexity, the action of auto-antigen recognition and presentation to the CD4+ helper T-cells by APCs is incorporated into</w:t>
      </w:r>
      <w:r w:rsidR="004568CE" w:rsidRPr="00503473">
        <w:rPr>
          <w:rFonts w:ascii="Cambria" w:hAnsi="Cambria"/>
        </w:rPr>
        <w:t xml:space="preserve"> model parameters</w:t>
      </w:r>
      <w:r w:rsidR="00017A78">
        <w:rPr>
          <w:rFonts w:ascii="Cambria" w:hAnsi="Cambria"/>
        </w:rPr>
        <w:fldChar w:fldCharType="begin"/>
      </w:r>
      <w:r w:rsidR="00017A78">
        <w:rPr>
          <w:rFonts w:ascii="Cambria" w:hAnsi="Cambria"/>
        </w:rPr>
        <w:instrText xml:space="preserve"> ADDIN ZOTERO_ITEM CSL_CITATION {"citationID":"CPxr147V","properties":{"formattedCitation":"\\super 7\\nosupersub{}","plainCitation":"7","noteIndex":0},"citationItems":[{"id":288,"uris":["http://zotero.org/users/local/hlaweYgq/items/RRBEUE9S"],"itemData":{"id":288,"type":"article-journal","abstract":"Background\nOne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7</w:t>
      </w:r>
      <w:r w:rsidR="00017A78">
        <w:rPr>
          <w:rFonts w:ascii="Cambria" w:hAnsi="Cambria"/>
        </w:rPr>
        <w:fldChar w:fldCharType="end"/>
      </w:r>
      <w:r w:rsidR="0068109B">
        <w:rPr>
          <w:rFonts w:ascii="Cambria" w:hAnsi="Cambria"/>
        </w:rPr>
        <w:t xml:space="preserve">.  </w:t>
      </w:r>
    </w:p>
    <w:p w14:paraId="015D816F" w14:textId="487ED0C5"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 modeled after</w:t>
      </w:r>
      <w:r w:rsidR="004568CE" w:rsidRPr="00503473">
        <w:rPr>
          <w:rFonts w:ascii="Cambria" w:hAnsi="Cambria"/>
        </w:rPr>
        <w:t xml:space="preserve"> previous work by Pandiyan et al</w:t>
      </w:r>
      <w:r w:rsidR="0068109B">
        <w:rPr>
          <w:rFonts w:ascii="Cambria" w:hAnsi="Cambria"/>
        </w:rPr>
        <w:t xml:space="preserve">.  </w:t>
      </w:r>
      <w:r w:rsidR="004568CE" w:rsidRPr="00503473">
        <w:rPr>
          <w:rFonts w:ascii="Cambria" w:hAnsi="Cambria"/>
        </w:rPr>
        <w:t xml:space="preserve">to capture the destructive effects of </w:t>
      </w:r>
      <w:proofErr w:type="spellStart"/>
      <w:r w:rsidR="004568CE" w:rsidRPr="00503473">
        <w:rPr>
          <w:rFonts w:ascii="Cambria" w:hAnsi="Cambria"/>
        </w:rPr>
        <w:t>TPOAb</w:t>
      </w:r>
      <w:proofErr w:type="spellEnd"/>
      <w:r w:rsidR="004568CE" w:rsidRPr="00503473">
        <w:rPr>
          <w:rFonts w:ascii="Cambria" w:hAnsi="Cambria"/>
        </w:rPr>
        <w:t xml:space="preserve"> and serve as a </w:t>
      </w:r>
      <w:r w:rsidR="00CA143C">
        <w:rPr>
          <w:rFonts w:ascii="Cambria" w:hAnsi="Cambria"/>
        </w:rPr>
        <w:t xml:space="preserve">feedforward </w:t>
      </w:r>
      <w:r w:rsidR="004568CE" w:rsidRPr="00503473">
        <w:rPr>
          <w:rFonts w:ascii="Cambria" w:hAnsi="Cambria"/>
        </w:rPr>
        <w:t>bridge between immune and thyroid dynamics</w:t>
      </w:r>
      <w:r w:rsidR="00017A78">
        <w:rPr>
          <w:rFonts w:ascii="Cambria" w:hAnsi="Cambria"/>
        </w:rPr>
        <w:fldChar w:fldCharType="begin"/>
      </w:r>
      <w:r w:rsidR="00017A78">
        <w:rPr>
          <w:rFonts w:ascii="Cambria" w:hAnsi="Cambria"/>
        </w:rPr>
        <w:instrText xml:space="preserve"> ADDIN ZOTERO_ITEM CSL_CITATION {"citationID":"IKEHr2p0","properties":{"formattedCitation":"\\super 8\\nosupersub{}","plainCitation":"8","noteIndex":0},"citationItems":[{"id":273,"uris":["http://zotero.org/users/local/hlaweYgq/items/KG9E35FD"],"itemData":{"id":273,"type":"article-journal","abstract":"Background: Graves’ is disease an autoimmune disorder of the thyroid gland caused by circulating anti-thyroid receptor antibodies (TRAb) in the serum. TRAb mimics the action of thyroid stimulating hormone (TSH) and stimulates the thyroid hormone receptor (TSHR), which results in hyperthyroidism (overactive thyroid gland) and goiter. Methimazole (MMI) is used for hyperthyroidism treatment for patients with Graves’ disease.\nMethods: We have developed a model using a system of ordinary differential equations for hyperthyroidism treatment with MMI. The model has four state variables, namely concentration of MMI (in mg/L), concentration of free thyroxine - FT4 (in pg/mL), and concentration of TRAb (in U/mL) and the functional size of the thyroid gland (in mL) with thirteen parameters. With a treatment parameter, we simulate the time-course of patients’ progression from hyperthyroidism to euthyroidism (normal condition). We validated the model predictions with data from four patients.\nResults: When there is no MMI treatment, there is a unique asymptotically stable hyperthyroid state. After the initiation of MMI treatment, the hyperthyroid state moves towards subclinical hyperthyroidism and then euthyroidism.\nConclusion: We can use the model to describe or test and predict patient treatment schedules. More specifically, we can fit the model to individual patients’ data including loading and maintenance doses and describe the mechanism, hyperthyroidism → euthyroidism. The model can be used to predict when to discontinue the treatment based on FT4 levels within the physiological range, which in turn help maintain the remittance of euthyroidism and avoid relapses of hyperthyroidism. Basically, the model can guide with decision-making on oral intake of MMI based on FT4 levels.","container-title":"Theoretical Biology and Medical Modelling","DOI":"10.1186/s12976-017-0073-6","ISSN":"1742-4682","issue":"1","journalAbbreviation":"Theor Biol Med Model","language":"en","page":"1","source":"DOI.org (Crossref)","title":"A patient-specific treatment model for Graves’ hyperthyroidism","volume":"15","author":[{"family":"Pandiyan","given":"Balamurugan"},{"family":"Merrill","given":"Stephen J."},{"family":"Di Bari","given":"Flavia"},{"family":"Antonelli","given":"Alessandro"},{"family":"Benvenga","given":"Salvatore"}],"issued":{"date-parts":[["2018",12]]}}}],"schema":"https://github.com/citation-style-language/schema/raw/master/csl-citation.json"}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8</w:t>
      </w:r>
      <w:r w:rsidR="00017A78">
        <w:rPr>
          <w:rFonts w:ascii="Cambria" w:hAnsi="Cambria"/>
        </w:rPr>
        <w:fldChar w:fldCharType="end"/>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017A78">
        <w:rPr>
          <w:rFonts w:ascii="Cambria" w:hAnsi="Cambria"/>
        </w:rPr>
        <w:fldChar w:fldCharType="begin"/>
      </w:r>
      <w:r w:rsidR="00017A78">
        <w:rPr>
          <w:rFonts w:ascii="Cambria" w:hAnsi="Cambria"/>
        </w:rPr>
        <w:instrText xml:space="preserve"> ADDIN ZOTERO_ITEM CSL_CITATION {"citationID":"zDEXBHBW","properties":{"formattedCitation":"\\super 7,9\\nosupersub{}","plainCitation":"7,9","noteIndex":0},"citationItems":[{"id":288,"uris":["http://zotero.org/users/local/hlaweYgq/items/RRBEUE9S"],"itemData":{"id":288,"type":"article-journal","abstract":"Background\nOne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7,9</w:t>
      </w:r>
      <w:r w:rsidR="00017A78">
        <w:rPr>
          <w:rFonts w:ascii="Cambria" w:hAnsi="Cambria"/>
        </w:rPr>
        <w:fldChar w:fldCharType="end"/>
      </w:r>
      <w:r w:rsidR="00B52F52">
        <w:rPr>
          <w:rFonts w:ascii="Cambria" w:hAnsi="Cambria"/>
        </w:rPr>
        <w:t>.</w:t>
      </w:r>
      <w:r w:rsidR="00CA143C">
        <w:rPr>
          <w:rFonts w:ascii="Cambria" w:hAnsi="Cambria"/>
        </w:rPr>
        <w:t xml:space="preserve">  Feedback from the thyroid to the immune subsystem is included as arrows from plasma T4 to immune components and it is assumed that the active hormone T3 is produced from </w:t>
      </w:r>
      <w:r w:rsidR="002E0A93">
        <w:rPr>
          <w:rFonts w:ascii="Cambria" w:hAnsi="Cambria"/>
        </w:rPr>
        <w:t xml:space="preserve">plasma </w:t>
      </w:r>
      <w:r w:rsidR="00CA143C">
        <w:rPr>
          <w:rFonts w:ascii="Cambria" w:hAnsi="Cambria"/>
        </w:rPr>
        <w:t>T4</w:t>
      </w:r>
      <w:r w:rsidR="006622EB">
        <w:rPr>
          <w:rFonts w:ascii="Cambria" w:hAnsi="Cambria"/>
        </w:rPr>
        <w:t xml:space="preserve"> (</w:t>
      </w:r>
      <w:r w:rsidR="006622EB" w:rsidRPr="006678EF">
        <w:rPr>
          <w:rFonts w:ascii="Cambria" w:hAnsi="Cambria"/>
          <w:i/>
          <w:iCs/>
        </w:rPr>
        <w:t>T4</w:t>
      </w:r>
      <w:r w:rsidR="006622EB">
        <w:rPr>
          <w:rFonts w:ascii="Cambria" w:hAnsi="Cambria"/>
        </w:rPr>
        <w:t>)</w:t>
      </w:r>
      <w:r w:rsidR="00CA143C">
        <w:rPr>
          <w:rFonts w:ascii="Cambria" w:hAnsi="Cambria"/>
        </w:rPr>
        <w:t xml:space="preserve"> </w:t>
      </w:r>
      <w:r w:rsidR="002E0A93">
        <w:rPr>
          <w:rFonts w:ascii="Cambria" w:hAnsi="Cambria"/>
        </w:rPr>
        <w:t>entering</w:t>
      </w:r>
      <w:r w:rsidR="00CA143C">
        <w:rPr>
          <w:rFonts w:ascii="Cambria" w:hAnsi="Cambria"/>
        </w:rPr>
        <w:t xml:space="preserve"> these cells </w:t>
      </w:r>
      <w:r w:rsidR="002E0A93">
        <w:rPr>
          <w:rFonts w:ascii="Cambria" w:hAnsi="Cambria"/>
        </w:rPr>
        <w:t>(ref).</w:t>
      </w:r>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151093D1"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ins w:id="42" w:author="Joe DiStefano III" w:date="2023-07-08T14:29:00Z">
        <w:r w:rsidR="00B85D35">
          <w:rPr>
            <w:rFonts w:ascii="Cambria" w:hAnsi="Cambria"/>
          </w:rPr>
          <w:t>,</w:t>
        </w:r>
      </w:ins>
      <w:r w:rsidR="00483EAE">
        <w:rPr>
          <w:rFonts w:ascii="Cambria" w:hAnsi="Cambria"/>
        </w:rPr>
        <w:t xml:space="preserve"> captured by the first term of </w:t>
      </w:r>
      <w:r w:rsidR="00FB362E">
        <w:rPr>
          <w:rFonts w:ascii="Cambria" w:hAnsi="Cambria"/>
        </w:rPr>
        <w:t>ordinary differential equation (ODE)</w:t>
      </w:r>
      <w:r w:rsidR="00EA4BFA">
        <w:rPr>
          <w:rFonts w:ascii="Cambria" w:hAnsi="Cambria"/>
        </w:rPr>
        <w:t xml:space="preserve"> </w:t>
      </w:r>
      <w:r w:rsidR="00483EAE">
        <w:rPr>
          <w:rFonts w:ascii="Cambria" w:hAnsi="Cambria"/>
        </w:rPr>
        <w:t>(1)</w:t>
      </w:r>
      <w:r w:rsidR="006A649A">
        <w:rPr>
          <w:rFonts w:ascii="Cambria" w:hAnsi="Cambria"/>
        </w:rPr>
        <w:t xml:space="preserve"> below</w:t>
      </w:r>
      <w:r w:rsidR="003635EA">
        <w:rPr>
          <w:rFonts w:ascii="Cambria" w:hAnsi="Cambria"/>
        </w:rPr>
        <w:t xml:space="preserve"> (with additional explanation of the first term following ODE (6))</w:t>
      </w:r>
      <w:r w:rsidR="0068109B">
        <w:rPr>
          <w:rFonts w:ascii="Cambria" w:hAnsi="Cambria"/>
        </w:rPr>
        <w:t xml:space="preserve">.  </w:t>
      </w:r>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 xml:space="preserve">) </w:t>
      </w:r>
      <w:r w:rsidR="001D7126">
        <w:rPr>
          <w:rFonts w:ascii="Cambria" w:hAnsi="Cambria"/>
        </w:rPr>
        <w:t xml:space="preserve">and </w:t>
      </w:r>
      <w:r w:rsidR="00B85D35">
        <w:rPr>
          <w:rFonts w:ascii="Cambria" w:hAnsi="Cambria"/>
        </w:rPr>
        <w:t xml:space="preserve">by </w:t>
      </w:r>
      <w:r w:rsidR="001D7126">
        <w:rPr>
          <w:rFonts w:ascii="Cambria" w:hAnsi="Cambria"/>
        </w:rPr>
        <w:t>apoptosis</w:t>
      </w:r>
      <w:r w:rsidR="0068109B">
        <w:rPr>
          <w:rFonts w:ascii="Cambria" w:hAnsi="Cambria"/>
        </w:rPr>
        <w:t xml:space="preserve">.  </w:t>
      </w:r>
      <w:r w:rsidR="001D7126">
        <w:rPr>
          <w:rFonts w:ascii="Cambria" w:hAnsi="Cambria"/>
        </w:rPr>
        <w:t xml:space="preserve"> </w:t>
      </w:r>
      <w:r w:rsidR="00483EAE">
        <w:rPr>
          <w:rFonts w:ascii="Cambria" w:hAnsi="Cambria"/>
        </w:rPr>
        <w:t xml:space="preserve">The </w:t>
      </w:r>
      <w:r w:rsidR="001D7126">
        <w:rPr>
          <w:rFonts w:ascii="Cambria" w:hAnsi="Cambria"/>
        </w:rPr>
        <w:t>effect</w:t>
      </w:r>
      <w:r w:rsidR="00483EAE">
        <w:rPr>
          <w:rFonts w:ascii="Cambria" w:hAnsi="Cambria"/>
        </w:rPr>
        <w:t xml:space="preserve"> of</w:t>
      </w:r>
      <w:r w:rsidR="006A649A">
        <w:rPr>
          <w:rFonts w:ascii="Cambria" w:hAnsi="Cambria"/>
        </w:rPr>
        <w:t xml:space="preserve"> </w:t>
      </w:r>
      <w:r w:rsidR="00483EAE">
        <w:rPr>
          <w:rFonts w:ascii="Cambria" w:hAnsi="Cambria"/>
        </w:rPr>
        <w:t>T4</w:t>
      </w:r>
      <w:r w:rsidR="001D7126">
        <w:rPr>
          <w:rFonts w:ascii="Cambria" w:hAnsi="Cambria"/>
        </w:rPr>
        <w:t xml:space="preserve"> </w:t>
      </w:r>
      <w:r w:rsidR="00483EAE">
        <w:rPr>
          <w:rFonts w:ascii="Cambria" w:hAnsi="Cambria"/>
        </w:rPr>
        <w:t>o</w:t>
      </w:r>
      <w:r w:rsidR="001D7126">
        <w:rPr>
          <w:rFonts w:ascii="Cambria" w:hAnsi="Cambria"/>
        </w:rPr>
        <w:t>n B</w:t>
      </w:r>
      <w:r w:rsidR="003907B8">
        <w:rPr>
          <w:rFonts w:ascii="Cambria" w:hAnsi="Cambria"/>
        </w:rPr>
        <w:t>-</w:t>
      </w:r>
      <w:r w:rsidR="006A649A">
        <w:rPr>
          <w:rFonts w:ascii="Cambria" w:hAnsi="Cambria"/>
        </w:rPr>
        <w:t xml:space="preserve">cell </w:t>
      </w:r>
      <w:r w:rsidR="001D7126">
        <w:rPr>
          <w:rFonts w:ascii="Cambria" w:hAnsi="Cambria"/>
        </w:rPr>
        <w:t xml:space="preserve">proliferation </w:t>
      </w:r>
      <w:r w:rsidR="00483EAE">
        <w:rPr>
          <w:rFonts w:ascii="Cambria" w:hAnsi="Cambria"/>
        </w:rPr>
        <w:t>is</w:t>
      </w:r>
      <w:r w:rsidR="001D7126">
        <w:rPr>
          <w:rFonts w:ascii="Cambria" w:hAnsi="Cambria"/>
        </w:rPr>
        <w:t xml:space="preserve"> </w:t>
      </w:r>
      <w:r w:rsidR="00483EAE">
        <w:rPr>
          <w:rFonts w:ascii="Cambria" w:hAnsi="Cambria"/>
        </w:rPr>
        <w:t xml:space="preserve">hypothesized to be linearly proportional to plasma T4 concentration </w:t>
      </w:r>
      <w:r w:rsidR="006A649A">
        <w:rPr>
          <w:rFonts w:ascii="Cambria" w:hAnsi="Cambria"/>
        </w:rPr>
        <w:t>(</w:t>
      </w:r>
      <w:r w:rsidR="006A649A" w:rsidRPr="006678EF">
        <w:rPr>
          <w:rFonts w:ascii="Cambria" w:hAnsi="Cambria"/>
          <w:i/>
          <w:iCs/>
        </w:rPr>
        <w:t>T4</w:t>
      </w:r>
      <w:r w:rsidR="006A649A">
        <w:rPr>
          <w:rFonts w:ascii="Cambria" w:hAnsi="Cambria"/>
        </w:rPr>
        <w:t xml:space="preserve">) </w:t>
      </w:r>
      <w:r w:rsidR="00483EAE">
        <w:rPr>
          <w:rFonts w:ascii="Cambria" w:hAnsi="Cambria"/>
        </w:rPr>
        <w:t xml:space="preserve">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671"/>
      </w:tblGrid>
      <w:tr w:rsidR="001D7126" w:rsidRPr="00503473" w14:paraId="0FDB5FAB" w14:textId="77777777" w:rsidTr="008B7A11">
        <w:trPr>
          <w:trHeight w:val="624"/>
          <w:jc w:val="center"/>
        </w:trPr>
        <w:tc>
          <w:tcPr>
            <w:tcW w:w="4390" w:type="dxa"/>
          </w:tcPr>
          <w:p w14:paraId="04641885" w14:textId="515DBDCB"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B</m:t>
                </m:r>
              </m:oMath>
            </m:oMathPara>
          </w:p>
        </w:tc>
        <w:tc>
          <w:tcPr>
            <w:tcW w:w="640" w:type="dxa"/>
          </w:tcPr>
          <w:p w14:paraId="0F0D64A9" w14:textId="71165586" w:rsidR="001D7126" w:rsidRPr="00503473" w:rsidRDefault="00EA4BFA" w:rsidP="00A64469">
            <w:pPr>
              <w:jc w:val="right"/>
              <w:rPr>
                <w:rFonts w:ascii="Cambria" w:hAnsi="Cambria"/>
              </w:rPr>
            </w:pPr>
            <w:commentRangeStart w:id="43"/>
            <w:r w:rsidRPr="00E268D1">
              <w:rPr>
                <w:rFonts w:ascii="Cambria" w:hAnsi="Cambria"/>
              </w:rPr>
              <w:t>(Cells/ml)/sec)</w:t>
            </w:r>
            <w:commentRangeStart w:id="44"/>
            <w:r w:rsidR="006A649A" w:rsidRPr="006622EB">
              <w:rPr>
                <w:rFonts w:ascii="Cambria" w:hAnsi="Cambria"/>
                <w:i/>
                <w:iCs/>
                <w:rPrChange w:id="45" w:author="Joe DiStefano III" w:date="2023-07-08T12:42:00Z">
                  <w:rPr>
                    <w:rFonts w:ascii="Cambria" w:hAnsi="Cambria"/>
                  </w:rPr>
                </w:rPrChange>
              </w:rPr>
              <w:t xml:space="preserve"> </w:t>
            </w:r>
            <w:commentRangeEnd w:id="44"/>
            <w:r w:rsidR="00FB362E">
              <w:rPr>
                <w:rStyle w:val="CommentReference"/>
              </w:rPr>
              <w:commentReference w:id="44"/>
            </w:r>
            <w:r w:rsidR="006A649A">
              <w:rPr>
                <w:rFonts w:ascii="Cambria" w:hAnsi="Cambria"/>
              </w:rPr>
              <w:t xml:space="preserve"> </w:t>
            </w:r>
            <w:commentRangeEnd w:id="43"/>
            <w:r w:rsidR="00E268D1">
              <w:rPr>
                <w:rStyle w:val="CommentReference"/>
              </w:rPr>
              <w:commentReference w:id="43"/>
            </w:r>
            <w:r w:rsidR="001D7126" w:rsidRPr="00503473">
              <w:rPr>
                <w:rFonts w:ascii="Cambria" w:hAnsi="Cambria"/>
              </w:rPr>
              <w:t>(1)</w:t>
            </w:r>
          </w:p>
        </w:tc>
      </w:tr>
    </w:tbl>
    <w:p w14:paraId="075D645C" w14:textId="4EF4E90A" w:rsidR="0006159F" w:rsidRPr="003A2945" w:rsidRDefault="003907B8" w:rsidP="0006159F">
      <w:pPr>
        <w:jc w:val="both"/>
        <w:rPr>
          <w:rFonts w:ascii="Cambria" w:eastAsiaTheme="minorEastAs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r w:rsidR="003A2945">
        <w:rPr>
          <w:rFonts w:ascii="Cambria" w:hAnsi="Cambria"/>
        </w:rPr>
        <w:t xml:space="preserve"> </w:t>
      </w:r>
      <w:r w:rsidR="006622EB">
        <w:rPr>
          <w:rFonts w:ascii="Cambria" w:hAnsi="Cambria"/>
        </w:rPr>
        <w:t xml:space="preserve">at fractional rate </w:t>
      </w:r>
      <m:oMath>
        <m:sSub>
          <m:sSubPr>
            <m:ctrlPr>
              <w:rPr>
                <w:rFonts w:ascii="Cambria Math" w:hAnsi="Cambria Math"/>
                <w:i/>
              </w:rPr>
            </m:ctrlPr>
          </m:sSubPr>
          <m:e>
            <m:r>
              <w:rPr>
                <w:rFonts w:ascii="Cambria Math" w:hAnsi="Cambria Math"/>
              </w:rPr>
              <m:t>δ</m:t>
            </m:r>
          </m:e>
          <m:sub>
            <m:r>
              <w:rPr>
                <w:rFonts w:ascii="Cambria Math" w:hAnsi="Cambria Math"/>
              </w:rPr>
              <m:t>p</m:t>
            </m:r>
          </m:sub>
        </m:sSub>
      </m:oMath>
      <w:r w:rsidR="003A2945">
        <w:rPr>
          <w:rFonts w:ascii="Cambria" w:hAnsi="Cambria"/>
        </w:rPr>
        <w:t xml:space="preserve"> </w:t>
      </w:r>
      <w:r w:rsidR="00C76BBC">
        <w:rPr>
          <w:rFonts w:ascii="Cambria" w:hAnsi="Cambria"/>
        </w:rPr>
        <w:t xml:space="preserve">as in </w:t>
      </w:r>
      <w:r w:rsidR="00FB362E">
        <w:rPr>
          <w:rFonts w:ascii="Cambria" w:hAnsi="Cambria"/>
        </w:rPr>
        <w:t xml:space="preserve">ODE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1D7126" w:rsidRPr="003A2945">
        <w:rPr>
          <w:rFonts w:ascii="Cambria" w:hAnsi="Cambria"/>
        </w:rPr>
        <w:t>second</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 </w:t>
      </w:r>
      <w:r w:rsidR="006622EB">
        <w:rPr>
          <w:rFonts w:ascii="Cambria" w:hAnsi="Cambria"/>
        </w:rPr>
        <w:t>as in</w:t>
      </w:r>
      <w:r w:rsidR="00FB362E">
        <w:rPr>
          <w:rFonts w:ascii="Cambria" w:hAnsi="Cambria"/>
        </w:rPr>
        <w:t xml:space="preserve"> </w:t>
      </w:r>
      <w:r w:rsidR="003A2945">
        <w:rPr>
          <w:rFonts w:ascii="Cambria" w:hAnsi="Cambria"/>
        </w:rPr>
        <w:t>ODE (</w:t>
      </w:r>
      <w:r w:rsidR="006622EB">
        <w:rPr>
          <w:rFonts w:ascii="Cambria" w:hAnsi="Cambria"/>
        </w:rPr>
        <w:t xml:space="preserve">3), </w:t>
      </w:r>
      <w:r w:rsidR="001D7126">
        <w:rPr>
          <w:rFonts w:ascii="Cambria" w:hAnsi="Cambria"/>
        </w:rPr>
        <w:t>calculated via experimental half</w:t>
      </w:r>
      <w:r w:rsidR="00D02C1B">
        <w:rPr>
          <w:rFonts w:ascii="Cambria" w:hAnsi="Cambria"/>
        </w:rPr>
        <w:t>-</w:t>
      </w:r>
      <w:r w:rsidR="001D7126">
        <w:rPr>
          <w:rFonts w:ascii="Cambria" w:hAnsi="Cambria"/>
        </w:rPr>
        <w:t>life</w:t>
      </w:r>
      <w:r w:rsidR="00017A78">
        <w:rPr>
          <w:rFonts w:ascii="Cambria" w:hAnsi="Cambria"/>
        </w:rPr>
        <w:fldChar w:fldCharType="begin"/>
      </w:r>
      <w:r w:rsidR="00017A78">
        <w:rPr>
          <w:rFonts w:ascii="Cambria" w:hAnsi="Cambria"/>
        </w:rPr>
        <w:instrText xml:space="preserve"> ADDIN ZOTERO_ITEM CSL_CITATION {"citationID":"jWn0yTzi","properties":{"formattedCitation":"\\super 10\\nosupersub{}","plainCitation":"10","noteIndex":0},"citationItems":[{"id":346,"uris":["http://zotero.org/users/local/hlaweYgq/items/RKJD9YBU"],"itemData":{"id":346,"type":"article-journal","abstract":"Thymus-derived lymphocytes (T cells) are thought to play an important role in the recognition and destruction of neoplastic cells in the host. This principle has provided a foundation for the establishment of therapy with T-cell-stimulating lymphokines, notably interleukin-2, as an approach to the eradication of certain malignancies. Another lymphokine, B-cell-stimulatory factor-1 (BSF-1), also known as IL-4, has also been shown to be capable of inducing T-cell proliferation and cytolytic activity in vitro. We demonstrate herein that in immunosuppressed mice, in vivo IL-4 administration enhances the ability of treated animals to generate cytotoxic T lymphocytes directed against an allogeneic tumor challenge. Moreover, IL-4 is approximately 25 times more effective, on a weight basis, than is IL-2 in augmenting cytotoxic T-lymphocyte activity. This difference in efficiency between the two lymphokines may be partly due to the in vivo half-life. We have found that IL-4 has a serum half-life of 19 +/- 2 min following intravenous administration, in contrast to the half-life of IL-2, which has been reported to be 3.7 min +/- 0.8. These results are not only of interest for our basic understanding of the physiological role of IL-4 but may have immediate importance in clinical settings where lymphokine therapy is contemplated.","container-title":"Biotechnology Therapeutics","ISSN":"0898-2848","issue":"1","journalAbbreviation":"Biotechnol Ther","language":"eng","note":"PMID: 2562642","page":"31-41","source":"PubMed","title":"Interleukin-4 (B-cell stimulatory factor-1) augments the in vivo generation of cytotoxic cells in immunosuppressed animals","volume":"1","author":[{"family":"Conlon","given":"P. J."},{"family":"Tyler","given":"S."},{"family":"Grabstein","given":"K. H."},{"family":"Morrissey","given":"P."}],"issued":{"date-parts":[["1989"]],"season":"1990"}}}],"schema":"https://github.com/citation-style-language/schema/raw/master/csl-citation.json"} </w:instrText>
      </w:r>
      <w:r w:rsidR="00017A78">
        <w:rPr>
          <w:rFonts w:ascii="Cambria" w:hAnsi="Cambria"/>
        </w:rPr>
        <w:fldChar w:fldCharType="separate"/>
      </w:r>
      <w:r w:rsidR="00017A78" w:rsidRPr="00017A78">
        <w:rPr>
          <w:rFonts w:ascii="Cambria" w:hAnsi="Cambria" w:cs="Times New Roman"/>
          <w:szCs w:val="24"/>
          <w:vertAlign w:val="superscript"/>
        </w:rPr>
        <w:t>10</w:t>
      </w:r>
      <w:r w:rsidR="00017A78">
        <w:rPr>
          <w:rFonts w:ascii="Cambria" w:hAnsi="Cambria"/>
        </w:rPr>
        <w:fldChar w:fldCharType="end"/>
      </w:r>
      <w:r w:rsidR="006622EB">
        <w:rPr>
          <w:rFonts w:ascii="Cambria" w:hAnsi="Cambria"/>
          <w:vertAlign w:val="superscript"/>
        </w:rPr>
        <w:t xml:space="preserve"> </w:t>
      </w:r>
      <w:r w:rsidR="006622EB">
        <w:rPr>
          <w:rFonts w:ascii="Cambria" w:hAnsi="Cambria"/>
        </w:rPr>
        <w:t xml:space="preserve">converted to fractional degradation rate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FB362E">
        <w:rPr>
          <w:rFonts w:ascii="Cambria" w:hAnsi="Cambria"/>
        </w:rPr>
        <w:t>.</w:t>
      </w:r>
      <w:r w:rsidR="00C76BBC">
        <w:rPr>
          <w:rFonts w:ascii="Cambria" w:hAnsi="Cambria"/>
        </w:rPr>
        <w:t xml:space="preserve"> </w:t>
      </w:r>
      <w:commentRangeStart w:id="46"/>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commentRangeEnd w:id="46"/>
      <w:r w:rsidR="00017A78">
        <w:rPr>
          <w:rStyle w:val="CommentReference"/>
        </w:rPr>
        <w:commentReference w:id="46"/>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645"/>
      </w:tblGrid>
      <w:tr w:rsidR="001D7126" w:rsidRPr="00503473" w14:paraId="7A35F0D6" w14:textId="77777777" w:rsidTr="008B7A11">
        <w:trPr>
          <w:trHeight w:val="624"/>
          <w:jc w:val="center"/>
        </w:trPr>
        <w:tc>
          <w:tcPr>
            <w:tcW w:w="4390" w:type="dxa"/>
          </w:tcPr>
          <w:p w14:paraId="4B7F61B0" w14:textId="77777777" w:rsidR="001D7126"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49742B4A" w:rsidR="001D7126" w:rsidRPr="00503473" w:rsidRDefault="00EA4BFA" w:rsidP="00A64469">
            <w:pPr>
              <w:jc w:val="right"/>
              <w:rPr>
                <w:rFonts w:ascii="Cambria" w:hAnsi="Cambria"/>
              </w:rPr>
            </w:pPr>
            <w:r>
              <w:rPr>
                <w:rFonts w:ascii="Cambria" w:hAnsi="Cambria"/>
              </w:rPr>
              <w:t xml:space="preserve">(Cells/mL)/sec </w:t>
            </w:r>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7E72BCA5" w:rsidR="001D7126" w:rsidRPr="00503473" w:rsidRDefault="00EA4BFA" w:rsidP="00A64469">
            <w:pPr>
              <w:jc w:val="right"/>
              <w:rPr>
                <w:rFonts w:ascii="Cambria" w:hAnsi="Cambria"/>
              </w:rPr>
            </w:pPr>
            <w:r>
              <w:rPr>
                <w:rFonts w:ascii="Cambria" w:hAnsi="Cambria"/>
              </w:rPr>
              <w:t xml:space="preserve">(Cells/mL)/sec </w:t>
            </w:r>
            <w:r w:rsidR="001D7126" w:rsidRPr="00503473">
              <w:rPr>
                <w:rFonts w:ascii="Cambria" w:hAnsi="Cambria"/>
              </w:rPr>
              <w:t>(</w:t>
            </w:r>
            <w:r w:rsidR="001D7126">
              <w:rPr>
                <w:rFonts w:ascii="Cambria" w:hAnsi="Cambria"/>
              </w:rPr>
              <w:t>3</w:t>
            </w:r>
            <w:r w:rsidR="001D7126" w:rsidRPr="00503473">
              <w:rPr>
                <w:rFonts w:ascii="Cambria" w:hAnsi="Cambria"/>
              </w:rPr>
              <w:t>)</w:t>
            </w:r>
          </w:p>
        </w:tc>
      </w:tr>
    </w:tbl>
    <w:p w14:paraId="2A9FB214" w14:textId="19C3849F" w:rsidR="001D7126" w:rsidRPr="00017A78" w:rsidRDefault="00FB362E" w:rsidP="0006159F">
      <w:pPr>
        <w:jc w:val="both"/>
        <w:rPr>
          <w:rFonts w:ascii="Cambria" w:eastAsiaTheme="minorEastAsia" w:hAnsi="Cambria"/>
        </w:rPr>
      </w:pPr>
      <w:r>
        <w:rPr>
          <w:rFonts w:ascii="Cambria" w:hAnsi="Cambria"/>
        </w:rPr>
        <w:t>The net rate</w:t>
      </w:r>
      <w:r w:rsidR="00B85D35">
        <w:rPr>
          <w:rFonts w:ascii="Cambria" w:hAnsi="Cambria"/>
        </w:rPr>
        <w:t>s</w:t>
      </w:r>
      <w:r>
        <w:rPr>
          <w:rFonts w:ascii="Cambria" w:hAnsi="Cambria"/>
        </w:rPr>
        <w:t xml:space="preserve"> of </w:t>
      </w:r>
      <w:r w:rsidR="00D02C1B">
        <w:rPr>
          <w:rFonts w:ascii="Cambria" w:hAnsi="Cambria"/>
        </w:rPr>
        <w:t xml:space="preserve">CD4+ T-cell proliferation and differentiation are </w:t>
      </w:r>
      <w:r>
        <w:rPr>
          <w:rFonts w:ascii="Cambria" w:hAnsi="Cambria"/>
        </w:rPr>
        <w:t xml:space="preserve">aggregated </w:t>
      </w:r>
      <w:r w:rsidR="00D02C1B">
        <w:rPr>
          <w:rFonts w:ascii="Cambria" w:hAnsi="Cambria"/>
        </w:rPr>
        <w:t xml:space="preserve">into </w:t>
      </w:r>
      <w:r w:rsidR="0076399E">
        <w:rPr>
          <w:rFonts w:ascii="Cambria" w:hAnsi="Cambria"/>
        </w:rPr>
        <w:t xml:space="preserve">one </w:t>
      </w:r>
      <w:r w:rsidR="00B85D35">
        <w:rPr>
          <w:rFonts w:ascii="Cambria" w:hAnsi="Cambria"/>
        </w:rPr>
        <w:t xml:space="preserve">state variable </w:t>
      </w:r>
      <w:r w:rsidR="00B85D35" w:rsidRPr="00017A78">
        <w:rPr>
          <w:rFonts w:ascii="Cambria" w:hAnsi="Cambria"/>
          <w:i/>
          <w:iCs/>
        </w:rPr>
        <w:t>T</w:t>
      </w:r>
      <w:r w:rsidR="00B85D35">
        <w:rPr>
          <w:rFonts w:ascii="Cambria" w:hAnsi="Cambria"/>
          <w:i/>
          <w:iCs/>
        </w:rPr>
        <w:t xml:space="preserve">, </w:t>
      </w:r>
      <w:r w:rsidR="00B85D35">
        <w:rPr>
          <w:rFonts w:ascii="Cambria" w:hAnsi="Cambria"/>
        </w:rPr>
        <w:t xml:space="preserve">in ODE </w:t>
      </w:r>
      <w:r w:rsidR="00C76BBC">
        <w:rPr>
          <w:rFonts w:ascii="Cambria" w:hAnsi="Cambria"/>
        </w:rPr>
        <w:t>(4)</w:t>
      </w:r>
      <w:r w:rsidR="0068109B">
        <w:rPr>
          <w:rFonts w:ascii="Cambria" w:hAnsi="Cambria"/>
        </w:rPr>
        <w:t xml:space="preserve">.  </w:t>
      </w:r>
      <w:r w:rsidR="00D02C1B">
        <w:rPr>
          <w:rFonts w:ascii="Cambria" w:hAnsi="Cambria"/>
        </w:rPr>
        <w:t xml:space="preserve"> Proliferation is captured by cytokine</w:t>
      </w:r>
      <w:r w:rsidR="00955605">
        <w:rPr>
          <w:rFonts w:ascii="Cambria" w:hAnsi="Cambria"/>
        </w:rPr>
        <w:t>-</w:t>
      </w:r>
      <w:r w:rsidR="00D02C1B">
        <w:rPr>
          <w:rFonts w:ascii="Cambria" w:hAnsi="Cambria"/>
        </w:rPr>
        <w:t xml:space="preserve">dependent saturable </w:t>
      </w:r>
      <w:r w:rsidR="0076399E">
        <w:rPr>
          <w:rFonts w:ascii="Cambria" w:hAnsi="Cambria"/>
        </w:rPr>
        <w:t>inhibition</w:t>
      </w:r>
      <w:r w:rsidR="00B85D35">
        <w:rPr>
          <w:rFonts w:ascii="Cambria" w:hAnsi="Cambria"/>
        </w:rPr>
        <w:t xml:space="preserve"> and mass action with </w:t>
      </w:r>
      <w:r w:rsidR="00B85D35" w:rsidRPr="00655B11">
        <w:rPr>
          <w:rFonts w:ascii="Cambria" w:hAnsi="Cambria"/>
          <w:i/>
          <w:iCs/>
          <w:rPrChange w:id="47" w:author="Joe DiStefano III" w:date="2023-07-08T14:39:00Z">
            <w:rPr>
              <w:rFonts w:ascii="Cambria" w:hAnsi="Cambria"/>
            </w:rPr>
          </w:rPrChange>
        </w:rPr>
        <w:t>T</w:t>
      </w:r>
      <w:r w:rsidR="00B85D35">
        <w:rPr>
          <w:rFonts w:ascii="Cambria" w:hAnsi="Cambria"/>
        </w:rPr>
        <w:t xml:space="preserve"> and coefficient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68109B">
        <w:rPr>
          <w:rFonts w:ascii="Cambria" w:hAnsi="Cambria"/>
        </w:rPr>
        <w:t xml:space="preserve">.  </w:t>
      </w:r>
      <w:r w:rsidR="00D02C1B">
        <w:rPr>
          <w:rFonts w:ascii="Cambria" w:hAnsi="Cambria"/>
        </w:rPr>
        <w:t xml:space="preserve">Differentiation is a function of </w:t>
      </w:r>
      <w:r w:rsidR="00955605">
        <w:rPr>
          <w:rFonts w:ascii="Cambria" w:hAnsi="Cambria"/>
        </w:rPr>
        <w:t xml:space="preserve">the </w:t>
      </w:r>
      <w:r w:rsidR="00D02C1B">
        <w:rPr>
          <w:rFonts w:ascii="Cambria" w:hAnsi="Cambria"/>
        </w:rPr>
        <w:t>availability of th</w:t>
      </w:r>
      <w:r w:rsidR="00955605">
        <w:rPr>
          <w:rFonts w:ascii="Cambria" w:hAnsi="Cambria"/>
        </w:rPr>
        <w:t>y</w:t>
      </w:r>
      <w:r w:rsidR="00D02C1B">
        <w:rPr>
          <w:rFonts w:ascii="Cambria" w:hAnsi="Cambria"/>
        </w:rPr>
        <w:t>roid autoantigens, assumed to be linearly proportional to the functional thyroid size</w:t>
      </w:r>
      <w:r w:rsidR="0076399E">
        <w:rPr>
          <w:rFonts w:ascii="Cambria" w:hAnsi="Cambria"/>
        </w:rPr>
        <w:t xml:space="preserve"> (</w:t>
      </w:r>
      <w:r w:rsidR="0076399E" w:rsidRPr="00FB362E">
        <w:rPr>
          <w:rFonts w:ascii="Cambria" w:hAnsi="Cambria"/>
          <w:i/>
          <w:iCs/>
          <w:rPrChange w:id="48" w:author="Joe DiStefano III" w:date="2023-07-08T12:52:00Z">
            <w:rPr>
              <w:rFonts w:ascii="Cambria" w:hAnsi="Cambria"/>
            </w:rPr>
          </w:rPrChange>
        </w:rPr>
        <w:t>FTS</w:t>
      </w:r>
      <w:r w:rsidR="0076399E">
        <w:rPr>
          <w:rFonts w:ascii="Cambria" w:hAnsi="Cambria"/>
        </w:rPr>
        <w:t>)</w:t>
      </w:r>
      <w:r w:rsidR="00B85D35">
        <w:rPr>
          <w:rFonts w:ascii="Cambria" w:hAnsi="Cambria"/>
        </w:rPr>
        <w:t xml:space="preserve">, with coefficient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oMath>
      <w:r w:rsidR="0068109B">
        <w:rPr>
          <w:rFonts w:ascii="Cambria" w:hAnsi="Cambria"/>
        </w:rPr>
        <w:t xml:space="preserve">. </w:t>
      </w:r>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w:t>
      </w:r>
      <w:r w:rsidR="00017A78">
        <w:rPr>
          <w:rFonts w:ascii="Cambria" w:hAnsi="Cambria"/>
        </w:rPr>
        <w:t>e</w:t>
      </w:r>
      <w:r w:rsidR="00017A78">
        <w:rPr>
          <w:rFonts w:ascii="Cambria" w:hAnsi="Cambria"/>
        </w:rPr>
        <w:fldChar w:fldCharType="begin"/>
      </w:r>
      <w:r w:rsidR="00E268D1">
        <w:rPr>
          <w:rFonts w:ascii="Cambria" w:hAnsi="Cambria"/>
        </w:rPr>
        <w:instrText xml:space="preserve"> ADDIN ZOTERO_ITEM CSL_CITATION {"citationID":"1SqtFub9","properties":{"formattedCitation":"\\super 11\\nosupersub{}","plainCitation":"11","noteIndex":0},"citationItems":[{"id":351,"uris":["http://zotero.org/users/local/hlaweYgq/items/QUPC8GCG"],"itemData":{"id":351,"type":"article-journal","abstract":"With age, T-cell generation from the thymus is much reduced, yet a substantial naïve T-cell pool is maintained even in aged animals, suggesting that naïve T cells either persist longer or turn over faster to maintain T-cell homeostasis. We found that with age, naïve CD4 T cells became progressively longer-lived. Their longer lifespan did not depend on recognition of self-peptide/class II. Newly generated naïve T cells derived from aged stem cells had a shorter lifespan, like that of young naïve T cells. Conversely, naïve CD4 T cells derived from middle-aged thymectomized mice were longer-lived in vivo, and their development of functional defects was accelerated. These observations suggest that naïve T cells develop their longer lifespan during their sojourn in the periphery. Increased longevity of naïve CD4 T cells correlated well with reduced expression of proapoptotic molecule Bim. We suggest that the intrinsic increase in longevity helps maintain naïve T-cell homeostasis but facilitates the development of functional defects in mice.","container-title":"Proceedings of the National Academy of Sciences","DOI":"10.1073/pnas.0910139106","issue":"43","note":"publisher: Proceedings of the National Academy of Sciences","page":"18333-18338","source":"pnas.org (Atypon)","title":"Age-associated increase in lifespan of naïve CD4 T cells contributes to T-cell homeostasis but facilitates development of functional defects","volume":"106","author":[{"family":"Tsukamoto","given":"Hirotake"},{"family":"Clise-Dwyer","given":"Karen"},{"family":"Huston","given":"Gail E."},{"family":"Duso","given":"Debra K."},{"family":"Buck","given":"Amanda L."},{"family":"Johnson","given":"Lawrence L."},{"family":"Haynes","given":"Laura"},{"family":"Swain","given":"Susan L."}],"issued":{"date-parts":[["2009",10,27]]}}}],"schema":"https://github.com/citation-style-language/schema/raw/master/csl-citation.json"} </w:instrText>
      </w:r>
      <w:r w:rsidR="00017A78">
        <w:rPr>
          <w:rFonts w:ascii="Cambria" w:hAnsi="Cambria"/>
        </w:rPr>
        <w:fldChar w:fldCharType="separate"/>
      </w:r>
      <w:r w:rsidR="00E268D1" w:rsidRPr="00E268D1">
        <w:rPr>
          <w:rFonts w:ascii="Cambria" w:hAnsi="Cambria" w:cs="Times New Roman"/>
          <w:szCs w:val="24"/>
          <w:vertAlign w:val="superscript"/>
        </w:rPr>
        <w:t>11</w:t>
      </w:r>
      <w:r w:rsidR="00017A78">
        <w:rPr>
          <w:rFonts w:ascii="Cambria" w:hAnsi="Cambria"/>
        </w:rPr>
        <w:fldChar w:fldCharType="end"/>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645"/>
      </w:tblGrid>
      <w:tr w:rsidR="00D02C1B" w:rsidRPr="00503473" w14:paraId="7B57EBCA" w14:textId="77777777" w:rsidTr="008B7A11">
        <w:trPr>
          <w:trHeight w:val="624"/>
          <w:jc w:val="center"/>
        </w:trPr>
        <w:tc>
          <w:tcPr>
            <w:tcW w:w="4390" w:type="dxa"/>
          </w:tcPr>
          <w:p w14:paraId="573DFBCD" w14:textId="5CCD5EF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r>
                  <w:rPr>
                    <w:rFonts w:ascii="Cambria Math" w:eastAsiaTheme="minorEastAsia"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175B9430" w:rsidR="00D02C1B" w:rsidRPr="00503473" w:rsidRDefault="00E268D1" w:rsidP="00A64469">
            <w:pPr>
              <w:jc w:val="right"/>
              <w:rPr>
                <w:rFonts w:ascii="Cambria" w:hAnsi="Cambria"/>
              </w:rPr>
            </w:pPr>
            <w:r>
              <w:rPr>
                <w:rFonts w:ascii="Cambria" w:hAnsi="Cambria"/>
              </w:rPr>
              <w:t xml:space="preserve">(Cells/mL)/sec </w:t>
            </w:r>
            <w:r w:rsidR="00D02C1B" w:rsidRPr="00503473">
              <w:rPr>
                <w:rFonts w:ascii="Cambria" w:hAnsi="Cambria"/>
              </w:rPr>
              <w:t>(</w:t>
            </w:r>
            <w:r w:rsidR="00D02C1B">
              <w:rPr>
                <w:rFonts w:ascii="Cambria" w:hAnsi="Cambria"/>
              </w:rPr>
              <w:t>4</w:t>
            </w:r>
            <w:r w:rsidR="00D02C1B" w:rsidRPr="00503473">
              <w:rPr>
                <w:rFonts w:ascii="Cambria" w:hAnsi="Cambria"/>
              </w:rPr>
              <w:t>)</w:t>
            </w:r>
          </w:p>
        </w:tc>
      </w:tr>
    </w:tbl>
    <w:p w14:paraId="06DFEAC3" w14:textId="6F49B2C2" w:rsidR="00D02C1B" w:rsidRDefault="00D02C1B">
      <w:pPr>
        <w:rPr>
          <w:rFonts w:ascii="Cambria" w:hAnsi="Cambria"/>
        </w:rPr>
        <w:pPrChange w:id="49" w:author="Joe DiStefano III" w:date="2023-07-08T14:46:00Z">
          <w:pPr>
            <w:jc w:val="both"/>
          </w:pPr>
        </w:pPrChange>
      </w:pPr>
      <w:r>
        <w:rPr>
          <w:rFonts w:ascii="Cambria" w:hAnsi="Cambria"/>
        </w:rPr>
        <w:t xml:space="preserve">Functional thyroid size </w:t>
      </w:r>
      <w:r w:rsidR="00FB362E">
        <w:rPr>
          <w:rFonts w:ascii="Cambria" w:hAnsi="Cambria"/>
        </w:rPr>
        <w:t>(</w:t>
      </w:r>
      <w:r w:rsidR="00FB362E" w:rsidRPr="00E60B1F">
        <w:rPr>
          <w:rFonts w:ascii="Cambria" w:hAnsi="Cambria"/>
          <w:i/>
          <w:iCs/>
        </w:rPr>
        <w:t>FTS</w:t>
      </w:r>
      <w:r w:rsidR="00FB362E">
        <w:rPr>
          <w:rFonts w:ascii="Cambria" w:hAnsi="Cambria"/>
        </w:rPr>
        <w:t xml:space="preserve">) </w:t>
      </w:r>
      <w:r>
        <w:rPr>
          <w:rFonts w:ascii="Cambria" w:hAnsi="Cambria"/>
        </w:rPr>
        <w:t xml:space="preserve">dynamics are modeled </w:t>
      </w:r>
      <w:r w:rsidR="00557755">
        <w:rPr>
          <w:rFonts w:ascii="Cambria" w:hAnsi="Cambria"/>
        </w:rPr>
        <w:t>in ODE (</w:t>
      </w:r>
      <w:r w:rsidR="00FB362E">
        <w:rPr>
          <w:rFonts w:ascii="Cambria" w:hAnsi="Cambria"/>
        </w:rPr>
        <w:t>5</w:t>
      </w:r>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E268D1">
        <w:rPr>
          <w:rFonts w:ascii="Cambria" w:hAnsi="Cambria"/>
          <w:i/>
          <w:iCs/>
        </w:rPr>
        <w:t>FTS</w:t>
      </w:r>
      <w:r w:rsidR="0076399E">
        <w:rPr>
          <w:rFonts w:ascii="Cambria" w:hAnsi="Cambria"/>
        </w:rPr>
        <w:t xml:space="preserve"> </w:t>
      </w:r>
      <w:r w:rsidR="00FB362E">
        <w:rPr>
          <w:rFonts w:ascii="Cambria" w:hAnsi="Cambria"/>
        </w:rPr>
        <w:t xml:space="preserve">aggregates </w:t>
      </w:r>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E268D1">
        <w:rPr>
          <w:rFonts w:ascii="Cambria" w:hAnsi="Cambria"/>
          <w:i/>
          <w:iCs/>
        </w:rPr>
        <w:t>FTS</w:t>
      </w:r>
      <w:r w:rsidR="0076399E">
        <w:rPr>
          <w:rFonts w:ascii="Cambria" w:hAnsi="Cambria"/>
        </w:rPr>
        <w:t xml:space="preserve"> increases in response to follicular cell stimulation by </w:t>
      </w:r>
      <w:r w:rsidR="0076399E" w:rsidRPr="00E268D1">
        <w:rPr>
          <w:rFonts w:ascii="Cambria" w:hAnsi="Cambria"/>
          <w:i/>
          <w:iCs/>
        </w:rPr>
        <w:t>TSH</w:t>
      </w:r>
      <w:r w:rsidR="00655B11">
        <w:rPr>
          <w:rFonts w:ascii="Cambria" w:hAnsi="Cambria"/>
          <w:i/>
          <w:iCs/>
        </w:rPr>
        <w:t xml:space="preserve"> </w:t>
      </w:r>
      <w:r w:rsidR="00655B11">
        <w:rPr>
          <w:rFonts w:ascii="Cambria" w:hAnsi="Cambria"/>
        </w:rPr>
        <w:t>(first term)</w:t>
      </w:r>
      <w:r w:rsidR="0068109B">
        <w:rPr>
          <w:rFonts w:ascii="Cambria" w:hAnsi="Cambria"/>
        </w:rPr>
        <w:t xml:space="preserve">. </w:t>
      </w:r>
      <w:r w:rsidR="00655B11">
        <w:rPr>
          <w:rFonts w:ascii="Cambria" w:hAnsi="Cambria"/>
        </w:rPr>
        <w:t xml:space="preserve"> Here,</w:t>
      </w:r>
      <w:r w:rsidR="0068109B">
        <w:rPr>
          <w:rFonts w:ascii="Cambria" w:hAnsi="Cambria"/>
        </w:rPr>
        <w:t xml:space="preserve"> </w:t>
      </w:r>
      <w:r w:rsidR="00655B11">
        <w:rPr>
          <w:rFonts w:ascii="Cambria" w:eastAsiaTheme="minorEastAsia" w:hAnsi="Cambria"/>
        </w:rPr>
        <w:t xml:space="preserve"> </w:t>
      </w:r>
      <m:oMath>
        <m:d>
          <m:dPr>
            <m:ctrlPr>
              <w:rPr>
                <w:rFonts w:ascii="Cambria Math" w:eastAsiaTheme="minorEastAsia" w:hAnsi="Cambria Math"/>
                <w:iCs/>
              </w:rPr>
            </m:ctrlPr>
          </m:dPr>
          <m:e>
            <m:f>
              <m:fPr>
                <m:ctrlPr>
                  <w:rPr>
                    <w:rFonts w:ascii="Cambria Math" w:eastAsiaTheme="minorEastAsia" w:hAnsi="Cambria Math"/>
                    <w:iCs/>
                  </w:rPr>
                </m:ctrlPr>
              </m:fPr>
              <m:num>
                <m:r>
                  <m:rPr>
                    <m:nor/>
                  </m:rPr>
                  <w:rPr>
                    <w:rFonts w:ascii="Cambria Math" w:eastAsiaTheme="minorEastAsia" w:hAnsi="Cambria Math"/>
                    <w:i/>
                  </w:rPr>
                  <m:t>TSH</m:t>
                </m:r>
              </m:num>
              <m:den>
                <m:r>
                  <m:rPr>
                    <m:nor/>
                  </m:rPr>
                  <w:rPr>
                    <w:rFonts w:ascii="Cambria Math" w:eastAsiaTheme="minorEastAsia" w:hAnsi="Cambria Math"/>
                    <w:i/>
                  </w:rPr>
                  <m:t>FTS</m:t>
                </m:r>
              </m:den>
            </m:f>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e>
        </m:d>
      </m:oMath>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w:t>
      </w:r>
      <w:r w:rsidR="00655B11">
        <w:rPr>
          <w:rFonts w:ascii="Cambria" w:eastAsiaTheme="minorEastAsia" w:hAnsi="Cambria"/>
        </w:rPr>
        <w:lastRenderedPageBreak/>
        <w:t xml:space="preserve">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commentRangeStart w:id="50"/>
      <w:commentRangeStart w:id="51"/>
      <w:r w:rsidR="00D85563">
        <w:rPr>
          <w:rFonts w:ascii="Cambria" w:eastAsiaTheme="minorEastAsia" w:hAnsi="Cambria"/>
        </w:rPr>
        <w:t xml:space="preserve">from its initial value </w:t>
      </w:r>
      <w:r w:rsidR="00D85563" w:rsidRPr="00E268D1">
        <w:rPr>
          <w:rFonts w:ascii="Cambria" w:eastAsiaTheme="minorEastAsia" w:hAnsi="Cambria"/>
          <w:i/>
          <w:iCs/>
        </w:rPr>
        <w:t>FTS</w:t>
      </w:r>
      <w:r w:rsidR="00D85563" w:rsidRPr="00E268D1">
        <w:rPr>
          <w:rFonts w:ascii="Cambria" w:eastAsiaTheme="minorEastAsia" w:hAnsi="Cambria"/>
          <w:i/>
          <w:iCs/>
          <w:vertAlign w:val="subscript"/>
        </w:rPr>
        <w:t>0</w:t>
      </w:r>
      <w:r w:rsidR="00D85563">
        <w:rPr>
          <w:rFonts w:ascii="Cambria" w:eastAsiaTheme="minorEastAsia" w:hAnsi="Cambria"/>
        </w:rPr>
        <w:t xml:space="preserve"> </w:t>
      </w:r>
      <w:commentRangeEnd w:id="50"/>
      <w:r w:rsidR="00D85563">
        <w:rPr>
          <w:rStyle w:val="CommentReference"/>
        </w:rPr>
        <w:commentReference w:id="50"/>
      </w:r>
      <w:commentRangeEnd w:id="51"/>
      <w:r w:rsidR="00E268D1">
        <w:rPr>
          <w:rStyle w:val="CommentReference"/>
        </w:rPr>
        <w:commentReference w:id="51"/>
      </w:r>
      <w:r w:rsidR="00655B11">
        <w:rPr>
          <w:rFonts w:ascii="Cambria" w:eastAsiaTheme="minorEastAsia" w:hAnsi="Cambria"/>
        </w:rPr>
        <w:t xml:space="preserve">by promoting thyroid growth and upregulating the amount of thyroid hormone produced by remaining thyroid follicular cells.   </w:t>
      </w:r>
      <w:r w:rsidR="0076399E">
        <w:rPr>
          <w:rFonts w:ascii="Cambria" w:hAnsi="Cambria"/>
        </w:rPr>
        <w:t>It also increases as the thyroid attempts to regenerate</w:t>
      </w:r>
      <w:r w:rsidR="00941D79">
        <w:rPr>
          <w:rFonts w:ascii="Cambria" w:hAnsi="Cambria"/>
        </w:rPr>
        <w:t xml:space="preserve"> via cell division and upregulates hormone secretion and excretion</w:t>
      </w:r>
      <w:r w:rsidR="0076399E">
        <w:rPr>
          <w:rFonts w:ascii="Cambria" w:hAnsi="Cambria"/>
        </w:rPr>
        <w:t xml:space="preserve"> </w:t>
      </w:r>
      <w:r w:rsidR="00941D79">
        <w:rPr>
          <w:rFonts w:ascii="Cambria" w:hAnsi="Cambria"/>
        </w:rPr>
        <w:t xml:space="preserve">in response to </w:t>
      </w:r>
      <w:r w:rsidR="00FB362E">
        <w:rPr>
          <w:rFonts w:ascii="Cambria" w:hAnsi="Cambria"/>
        </w:rPr>
        <w:t xml:space="preserve">a </w:t>
      </w:r>
      <w:r w:rsidR="00941D79">
        <w:rPr>
          <w:rFonts w:ascii="Cambria" w:hAnsi="Cambria"/>
        </w:rPr>
        <w:t>perturbed HPT-axis and cellular destruction</w:t>
      </w:r>
      <w:r w:rsidR="00E268D1">
        <w:rPr>
          <w:rFonts w:ascii="Cambria" w:hAnsi="Cambria"/>
        </w:rPr>
        <w:fldChar w:fldCharType="begin"/>
      </w:r>
      <w:r w:rsidR="00E268D1">
        <w:rPr>
          <w:rFonts w:ascii="Cambria" w:hAnsi="Cambria"/>
        </w:rPr>
        <w:instrText xml:space="preserve"> ADDIN ZOTERO_ITEM CSL_CITATION {"citationID":"2Y3Zd2Im","properties":{"formattedCitation":"\\super 12\\nosupersub{}","plainCitation":"12","noteIndex":0},"citationItems":[{"id":439,"uris":["http://zotero.org/users/local/hlaweYgq/items/AHN5XDIQ"],"itemData":{"id":439,"type":"article-journal","abstract":"Although having the capacity to grow in response to a stimulus that perturbs the pituitary-thyroid axis, the thyroid gland is considered not a regenerative organ. In this study, partial thyroidectomy (PTx) was used to produce a condition for thyroid regeneration. In the intact thyroid gland, the central areas of both lobes served as the proliferative centers where microfollicles, and bromodeoxyuridine (BrdU)-positive and/or C cells, were localized. Two weeks after PTx, the number of BrdU-positive cells and cells with clear or faintly eosinophilic cytoplasm were markedly increased in the central area and continuous to the cut edge. Clear cells were scant in the cytoplasm, as determined by electron microscopy; some retained the characteristics of calcitonin-producing C cells by having neuroendocrine granules, whereas others retained follicular cell-specific features, such as the juxtaposition to a lumen with microvilli. Some cells were BrdU-positive and expressed Foxa2, the definitive endoderm lineage marker. Serum TSH levels drastically changed due to the thyroidectomy-induced acute reduction in T4-generating tissue, resulting in a goitrogenesis setting. Microarray followed by pathway analysis revealed that the expression of genes involved in embryonic development and cancer was affected by PTx. The results suggest that both C cells and follicular cells may be altered by PTx to become immature cells or immature cells that might be derived from stem/progenitor cells on their way to differentiation into C cells or follicular cells. These immature clear cells may participate in the repair and/or regeneration of the thyroid gland.","container-title":"Endocrinology","DOI":"10.1210/en.2011-1365","ISSN":"0013-7227, 1945-7170","issue":"5","language":"en","page":"2514-2525","source":"DOI.org (Crossref)","title":"Thyroid Regeneration: Characterization of Clear Cells After Partial Thyroidectomy","title-short":"Thyroid Regeneration","volume":"153","author":[{"family":"Ozaki","given":"Takashi"},{"family":"Matsubara","given":"Tsutomu"},{"family":"Seo","given":"Daekwan"},{"family":"Okamoto","given":"Minoru"},{"family":"Nagashima","given":"Kunio"},{"family":"Sasaki","given":"Yoshihito"},{"family":"Hayase","given":"Suguru"},{"family":"Murata","given":"Tsubasa"},{"family":"Liao","given":"Xiao-Hui"},{"family":"Hanson","given":"Jeffrey"},{"family":"Rodriguez-Canales","given":"Jaime"},{"family":"Thorgeirsson","given":"Snorri S."},{"family":"Kakudo","given":"Kennichi"},{"family":"Refetoff","given":"Samuel"},{"family":"Kimura","given":"Shioko"}],"issued":{"date-parts":[["2012",5,1]]}}}],"schema":"https://github.com/citation-style-language/schema/raw/master/csl-citation.json"} </w:instrText>
      </w:r>
      <w:r w:rsidR="00E268D1">
        <w:rPr>
          <w:rFonts w:ascii="Cambria" w:hAnsi="Cambria"/>
        </w:rPr>
        <w:fldChar w:fldCharType="separate"/>
      </w:r>
      <w:r w:rsidR="00E268D1" w:rsidRPr="00E268D1">
        <w:rPr>
          <w:rFonts w:ascii="Cambria" w:hAnsi="Cambria" w:cs="Times New Roman"/>
          <w:szCs w:val="24"/>
          <w:vertAlign w:val="superscript"/>
        </w:rPr>
        <w:t>12</w:t>
      </w:r>
      <w:r w:rsidR="00E268D1">
        <w:rPr>
          <w:rFonts w:ascii="Cambria" w:hAnsi="Cambria"/>
        </w:rPr>
        <w:fldChar w:fldCharType="end"/>
      </w:r>
      <w:r w:rsidR="0068109B">
        <w:rPr>
          <w:rFonts w:ascii="Cambria" w:hAnsi="Cambria"/>
        </w:rPr>
        <w:t xml:space="preserve">.  </w:t>
      </w:r>
      <w:r w:rsidR="00941D79" w:rsidRPr="00E268D1">
        <w:rPr>
          <w:rFonts w:ascii="Cambria" w:hAnsi="Cambria"/>
          <w:i/>
          <w:iCs/>
        </w:rPr>
        <w:t>FTS</w:t>
      </w:r>
      <w:r w:rsidR="00941D79">
        <w:rPr>
          <w:rFonts w:ascii="Cambria" w:hAnsi="Cambria"/>
        </w:rPr>
        <w:t xml:space="preserve"> decreases</w:t>
      </w:r>
      <w:r w:rsidR="00655B11">
        <w:rPr>
          <w:rFonts w:ascii="Cambria" w:hAnsi="Cambria"/>
        </w:rPr>
        <w:t xml:space="preserve"> </w:t>
      </w:r>
      <w:proofErr w:type="gramStart"/>
      <w:r w:rsidR="00941D79">
        <w:rPr>
          <w:rFonts w:ascii="Cambria" w:hAnsi="Cambria"/>
        </w:rPr>
        <w:t>as a result of</w:t>
      </w:r>
      <w:proofErr w:type="gramEnd"/>
      <w:r>
        <w:rPr>
          <w:rFonts w:ascii="Cambria" w:hAnsi="Cambria"/>
        </w:rPr>
        <w:t xml:space="preserve"> follicular cell destruction by </w:t>
      </w:r>
      <w:proofErr w:type="spellStart"/>
      <w:r>
        <w:rPr>
          <w:rFonts w:ascii="Cambria" w:hAnsi="Cambria"/>
        </w:rPr>
        <w:t>TPOAb</w:t>
      </w:r>
      <w:proofErr w:type="spellEnd"/>
      <w:r w:rsidR="00655B11">
        <w:rPr>
          <w:rFonts w:ascii="Cambria" w:hAnsi="Cambria"/>
        </w:rPr>
        <w:t xml:space="preserve"> (third term)</w:t>
      </w:r>
      <w:r>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326"/>
      </w:tblGrid>
      <w:tr w:rsidR="00D02C1B" w:rsidRPr="00503473" w14:paraId="1C70AFFF" w14:textId="77777777" w:rsidTr="008B7A11">
        <w:trPr>
          <w:trHeight w:val="624"/>
          <w:jc w:val="center"/>
        </w:trPr>
        <w:tc>
          <w:tcPr>
            <w:tcW w:w="4390" w:type="dxa"/>
          </w:tcPr>
          <w:p w14:paraId="3B9AF3A8" w14:textId="323E2EA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3400F6EC" w:rsidR="00D02C1B" w:rsidRPr="00503473" w:rsidRDefault="00E268D1" w:rsidP="00A64469">
            <w:pPr>
              <w:jc w:val="right"/>
              <w:rPr>
                <w:rFonts w:ascii="Cambria" w:hAnsi="Cambria"/>
              </w:rPr>
            </w:pPr>
            <w:r>
              <w:rPr>
                <w:rFonts w:ascii="Cambria" w:hAnsi="Cambria"/>
              </w:rPr>
              <w:t xml:space="preserve">mL/sec </w:t>
            </w:r>
            <w:commentRangeStart w:id="52"/>
            <w:commentRangeStart w:id="53"/>
            <w:r w:rsidR="00D02C1B" w:rsidRPr="00503473">
              <w:rPr>
                <w:rFonts w:ascii="Cambria" w:hAnsi="Cambria"/>
              </w:rPr>
              <w:t>(5)</w:t>
            </w:r>
            <w:commentRangeEnd w:id="52"/>
            <w:r w:rsidR="00557755">
              <w:rPr>
                <w:rStyle w:val="CommentReference"/>
              </w:rPr>
              <w:commentReference w:id="52"/>
            </w:r>
            <w:commentRangeEnd w:id="53"/>
            <w:r w:rsidR="004F524E">
              <w:rPr>
                <w:rStyle w:val="CommentReference"/>
              </w:rPr>
              <w:commentReference w:id="53"/>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r>
        <w:rPr>
          <w:rFonts w:ascii="Cambria" w:hAnsi="Cambria"/>
          <w:noProof/>
        </w:rPr>
        <w:drawing>
          <wp:inline distT="0" distB="0" distL="0" distR="0" wp14:anchorId="731444A7" wp14:editId="2F709E5C">
            <wp:extent cx="4866734"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t="1085" b="1085"/>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178CB68D" w14:textId="4CB64453" w:rsidR="00D94402" w:rsidRPr="00D94402" w:rsidRDefault="00D94402" w:rsidP="00D94402">
      <w:pPr>
        <w:rPr>
          <w:rFonts w:ascii="Cambria" w:hAnsi="Cambria"/>
        </w:rPr>
      </w:pPr>
      <w:commentRangeStart w:id="54"/>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w:t>
      </w:r>
      <w:commentRangeEnd w:id="54"/>
      <w:r w:rsidR="00E40399">
        <w:rPr>
          <w:rStyle w:val="CommentReference"/>
        </w:rPr>
        <w:commentReference w:id="54"/>
      </w:r>
      <w:r>
        <w:rPr>
          <w:rFonts w:ascii="Cambria" w:eastAsiaTheme="minorEastAsia" w:hAnsi="Cambria" w:cs="Arial"/>
          <w:b/>
          <w:bCs/>
          <w:sz w:val="18"/>
          <w:szCs w:val="18"/>
        </w:rPr>
        <w:t xml:space="preserve"> </w:t>
      </w:r>
      <w:r>
        <w:rPr>
          <w:rFonts w:ascii="Cambria" w:eastAsiaTheme="minorEastAsia" w:hAnsi="Cambria" w:cs="Arial"/>
          <w:sz w:val="18"/>
          <w:szCs w:val="18"/>
        </w:rPr>
        <w:t xml:space="preserve">Immune system </w:t>
      </w:r>
      <w:proofErr w:type="spellStart"/>
      <w:r>
        <w:rPr>
          <w:rFonts w:ascii="Cambria" w:eastAsiaTheme="minorEastAsia" w:hAnsi="Cambria" w:cs="Arial"/>
          <w:sz w:val="18"/>
          <w:szCs w:val="18"/>
        </w:rPr>
        <w:t>submodel</w:t>
      </w:r>
      <w:proofErr w:type="spellEnd"/>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55" w:author="Joe DiStefano III" w:date="2023-07-08T12:58:00Z">
        <w:r w:rsidR="00FB362E">
          <w:rPr>
            <w:rFonts w:ascii="Cambria" w:eastAsiaTheme="minorEastAsia" w:hAnsi="Cambria" w:cs="Arial"/>
            <w:sz w:val="18"/>
            <w:szCs w:val="18"/>
          </w:rPr>
          <w:t xml:space="preserve">  </w:t>
        </w:r>
      </w:ins>
    </w:p>
    <w:p w14:paraId="4C0A20D9" w14:textId="5A045612" w:rsidR="00D02C1B" w:rsidRDefault="00D02C1B" w:rsidP="0006159F">
      <w:pPr>
        <w:jc w:val="both"/>
        <w:rPr>
          <w:rFonts w:ascii="Cambria" w:hAnsi="Cambria"/>
        </w:rPr>
      </w:pPr>
      <w:proofErr w:type="spellStart"/>
      <w:r>
        <w:rPr>
          <w:rFonts w:ascii="Cambria" w:hAnsi="Cambria"/>
        </w:rPr>
        <w:t>TPOAb</w:t>
      </w:r>
      <w:proofErr w:type="spellEnd"/>
      <w:r>
        <w:rPr>
          <w:rFonts w:ascii="Cambria" w:hAnsi="Cambria"/>
        </w:rPr>
        <w:t xml:space="preserve"> and </w:t>
      </w:r>
      <w:proofErr w:type="spellStart"/>
      <w:r>
        <w:rPr>
          <w:rFonts w:ascii="Cambria" w:hAnsi="Cambria"/>
        </w:rPr>
        <w:t>TGAb</w:t>
      </w:r>
      <w:proofErr w:type="spellEnd"/>
      <w:r>
        <w:rPr>
          <w:rFonts w:ascii="Cambria" w:hAnsi="Cambria"/>
        </w:rPr>
        <w:t xml:space="preserve"> are </w:t>
      </w:r>
      <w:r w:rsidR="00E40399">
        <w:rPr>
          <w:rFonts w:ascii="Cambria" w:hAnsi="Cambria"/>
        </w:rPr>
        <w:t xml:space="preserve">aggregated </w:t>
      </w:r>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The dynamics of antibody in</w:t>
      </w:r>
      <w:r w:rsidR="00E268D1">
        <w:rPr>
          <w:rFonts w:ascii="Cambria" w:hAnsi="Cambria"/>
        </w:rPr>
        <w:t xml:space="preserve"> </w:t>
      </w:r>
      <w:r w:rsidR="00E40399">
        <w:rPr>
          <w:rFonts w:ascii="Cambria" w:hAnsi="Cambria"/>
        </w:rPr>
        <w:t>plasma a</w:t>
      </w:r>
      <w:r>
        <w:rPr>
          <w:rFonts w:ascii="Cambria" w:hAnsi="Cambria"/>
        </w:rPr>
        <w:t>re modeled as the difference between plasma cell antibody production and the loss of antibody either through inter</w:t>
      </w:r>
      <w:r w:rsidR="0047429E">
        <w:rPr>
          <w:rFonts w:ascii="Cambria" w:hAnsi="Cambria"/>
        </w:rPr>
        <w:t xml:space="preserve">nalization by thyroid cells or due to </w:t>
      </w:r>
      <w:r w:rsidR="00955605">
        <w:rPr>
          <w:rFonts w:ascii="Cambria" w:hAnsi="Cambria"/>
        </w:rPr>
        <w:t>degradation</w:t>
      </w:r>
      <w:r w:rsidR="0047429E">
        <w:rPr>
          <w:rFonts w:ascii="Cambria" w:hAnsi="Cambria"/>
        </w:rPr>
        <w:t xml:space="preserve"> 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981"/>
      </w:tblGrid>
      <w:tr w:rsidR="0047429E" w:rsidRPr="00503473" w14:paraId="1356FDD1" w14:textId="77777777" w:rsidTr="00F116EE">
        <w:trPr>
          <w:trHeight w:val="624"/>
          <w:jc w:val="center"/>
        </w:trPr>
        <w:tc>
          <w:tcPr>
            <w:tcW w:w="4390" w:type="dxa"/>
          </w:tcPr>
          <w:p w14:paraId="51B1D33D" w14:textId="77777777" w:rsidR="0047429E"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2E01BA5B" w14:textId="4DE18B13" w:rsidR="0047429E" w:rsidRPr="00503473" w:rsidRDefault="008D043E" w:rsidP="00A64469">
            <w:pPr>
              <w:jc w:val="right"/>
              <w:rPr>
                <w:rFonts w:ascii="Cambria" w:hAnsi="Cambria"/>
              </w:rPr>
            </w:pPr>
            <w:proofErr w:type="gramStart"/>
            <w:ins w:id="56" w:author="Joe DiStefano III" w:date="2023-07-08T13:03:00Z">
              <w:r>
                <w:rPr>
                  <w:rFonts w:ascii="Cambria" w:hAnsi="Cambria"/>
                </w:rPr>
                <w:t>units</w:t>
              </w:r>
            </w:ins>
            <w:r w:rsidR="0047429E" w:rsidRPr="00503473">
              <w:rPr>
                <w:rFonts w:ascii="Cambria" w:hAnsi="Cambria"/>
              </w:rPr>
              <w:t>(</w:t>
            </w:r>
            <w:proofErr w:type="gramEnd"/>
            <w:r w:rsidR="0047429E" w:rsidRPr="00503473">
              <w:rPr>
                <w:rFonts w:ascii="Cambria" w:hAnsi="Cambria"/>
              </w:rPr>
              <w:t>6)</w:t>
            </w:r>
          </w:p>
        </w:tc>
      </w:tr>
    </w:tbl>
    <w:p w14:paraId="37166766" w14:textId="606C4FD8" w:rsidR="00655B11" w:rsidRDefault="004F524E" w:rsidP="00655B11">
      <w:pPr>
        <w:rPr>
          <w:ins w:id="57" w:author="Joe DiStefano III" w:date="2023-07-08T14:46:00Z"/>
          <w:rFonts w:ascii="Cambria" w:eastAsiaTheme="minorEastAsia" w:hAnsi="Cambria"/>
        </w:rPr>
      </w:pPr>
      <w:r w:rsidRPr="00655B11">
        <w:rPr>
          <w:rFonts w:ascii="Cambria" w:hAnsi="Cambria"/>
          <w:highlight w:val="yellow"/>
          <w:rPrChange w:id="58" w:author="Joe DiStefano III" w:date="2023-07-08T14:47:00Z">
            <w:rPr>
              <w:rFonts w:ascii="Cambria" w:hAnsi="Cambria"/>
            </w:rPr>
          </w:rPrChange>
        </w:rPr>
        <w:t xml:space="preserve">The terms with form </w:t>
      </w:r>
      <m:oMath>
        <m:f>
          <m:fPr>
            <m:ctrlPr>
              <w:rPr>
                <w:rFonts w:ascii="Cambria Math" w:hAnsi="Cambria Math"/>
                <w:highlight w:val="yellow"/>
              </w:rPr>
            </m:ctrlPr>
          </m:fPr>
          <m:num>
            <m:r>
              <w:rPr>
                <w:rFonts w:ascii="Cambria Math" w:hAnsi="Cambria Math"/>
                <w:highlight w:val="yellow"/>
                <w:rPrChange w:id="59" w:author="Joe DiStefano III" w:date="2023-07-08T14:47:00Z">
                  <w:rPr>
                    <w:rFonts w:ascii="Cambria Math" w:hAnsi="Cambria Math"/>
                  </w:rPr>
                </w:rPrChange>
              </w:rPr>
              <m:t>C</m:t>
            </m:r>
            <m:ctrlPr>
              <w:rPr>
                <w:rFonts w:ascii="Cambria Math" w:hAnsi="Cambria Math"/>
                <w:i/>
                <w:highlight w:val="yellow"/>
              </w:rPr>
            </m:ctrlPr>
          </m:num>
          <m:den>
            <m:r>
              <w:rPr>
                <w:rFonts w:ascii="Cambria Math" w:hAnsi="Cambria Math"/>
                <w:highlight w:val="yellow"/>
                <w:rPrChange w:id="60" w:author="Joe DiStefano III" w:date="2023-07-08T14:47:00Z">
                  <w:rPr>
                    <w:rFonts w:ascii="Cambria Math" w:hAnsi="Cambria Math"/>
                  </w:rPr>
                </w:rPrChange>
              </w:rPr>
              <m:t>C+</m:t>
            </m:r>
            <m:r>
              <m:rPr>
                <m:sty m:val="p"/>
              </m:rPr>
              <w:rPr>
                <w:rFonts w:ascii="Cambria Math" w:hAnsi="Cambria Math"/>
                <w:highlight w:val="yellow"/>
                <w:rPrChange w:id="61" w:author="Joe DiStefano III" w:date="2023-07-08T14:47:00Z">
                  <w:rPr>
                    <w:rFonts w:ascii="Cambria Math" w:hAnsi="Cambria Math"/>
                  </w:rPr>
                </w:rPrChange>
              </w:rPr>
              <m:t>τ</m:t>
            </m:r>
            <m:ctrlPr>
              <w:rPr>
                <w:rFonts w:ascii="Cambria Math" w:hAnsi="Cambria Math"/>
                <w:i/>
                <w:highlight w:val="yellow"/>
              </w:rPr>
            </m:ctrlPr>
          </m:den>
        </m:f>
      </m:oMath>
      <w:r w:rsidRPr="00655B11">
        <w:rPr>
          <w:rFonts w:ascii="Cambria" w:eastAsiaTheme="minorEastAsia" w:hAnsi="Cambria"/>
          <w:highlight w:val="yellow"/>
          <w:rPrChange w:id="62" w:author="Joe DiStefano III" w:date="2023-07-08T14:47:00Z">
            <w:rPr>
              <w:rFonts w:ascii="Cambria" w:eastAsiaTheme="minorEastAsia" w:hAnsi="Cambria"/>
            </w:rPr>
          </w:rPrChange>
        </w:rPr>
        <w:t xml:space="preserve"> in the B-cell and T-cell equations (1) and (4) represent the saturable, threshold-dependent cytokine production and activation of the cells</w:t>
      </w:r>
      <w:r w:rsidR="0068109B" w:rsidRPr="00655B11">
        <w:rPr>
          <w:rFonts w:ascii="Cambria" w:eastAsiaTheme="minorEastAsia" w:hAnsi="Cambria"/>
          <w:highlight w:val="yellow"/>
          <w:rPrChange w:id="63" w:author="Joe DiStefano III" w:date="2023-07-08T14:47:00Z">
            <w:rPr>
              <w:rFonts w:ascii="Cambria" w:eastAsiaTheme="minorEastAsia" w:hAnsi="Cambria"/>
            </w:rPr>
          </w:rPrChange>
        </w:rPr>
        <w:t xml:space="preserve">.  </w:t>
      </w:r>
      <w:r w:rsidRPr="00655B11">
        <w:rPr>
          <w:rFonts w:ascii="Cambria" w:eastAsiaTheme="minorEastAsia" w:hAnsi="Cambria"/>
          <w:highlight w:val="yellow"/>
          <w:rPrChange w:id="64" w:author="Joe DiStefano III" w:date="2023-07-08T14:47:00Z">
            <w:rPr>
              <w:rFonts w:ascii="Cambria" w:eastAsiaTheme="minorEastAsia" w:hAnsi="Cambria"/>
            </w:rPr>
          </w:rPrChange>
        </w:rPr>
        <w:t xml:space="preserve"> Cytokine levels far below the thresholds </w:t>
      </w:r>
      <w:commentRangeStart w:id="65"/>
      <m:oMath>
        <m:r>
          <m:rPr>
            <m:sty m:val="p"/>
          </m:rPr>
          <w:rPr>
            <w:rFonts w:ascii="Cambria Math" w:eastAsiaTheme="minorEastAsia" w:hAnsi="Cambria Math"/>
            <w:highlight w:val="yellow"/>
            <w:rPrChange w:id="66" w:author="Joe DiStefano III" w:date="2023-07-08T14:47:00Z">
              <w:rPr>
                <w:rFonts w:ascii="Cambria Math" w:eastAsiaTheme="minorEastAsia" w:hAnsi="Cambria Math"/>
              </w:rPr>
            </w:rPrChange>
          </w:rPr>
          <m:t xml:space="preserve">τB and </m:t>
        </m:r>
        <m:r>
          <w:ins w:id="67" w:author="Joe DiStefano III" w:date="2023-07-08T13:01:00Z">
            <m:rPr>
              <m:sty m:val="p"/>
            </m:rPr>
            <w:rPr>
              <w:rFonts w:ascii="Cambria Math" w:eastAsiaTheme="minorEastAsia" w:hAnsi="Cambria Math"/>
              <w:highlight w:val="yellow"/>
              <w:rPrChange w:id="68" w:author="Joe DiStefano III" w:date="2023-07-08T14:47:00Z">
                <w:rPr>
                  <w:rFonts w:ascii="Cambria Math" w:eastAsiaTheme="minorEastAsia" w:hAnsi="Cambria Math"/>
                </w:rPr>
              </w:rPrChange>
            </w:rPr>
            <m:t>τ</m:t>
          </w:ins>
        </m:r>
        <m:r>
          <w:del w:id="69" w:author="Joe DiStefano III" w:date="2023-07-08T13:01:00Z">
            <m:rPr>
              <m:sty m:val="p"/>
            </m:rPr>
            <w:rPr>
              <w:rFonts w:ascii="Cambria Math" w:eastAsiaTheme="minorEastAsia" w:hAnsi="Cambria Math"/>
              <w:highlight w:val="yellow"/>
              <w:rPrChange w:id="70" w:author="Joe DiStefano III" w:date="2023-07-08T14:47:00Z">
                <w:rPr>
                  <w:rFonts w:ascii="Cambria Math" w:eastAsiaTheme="minorEastAsia" w:hAnsi="Cambria Math"/>
                </w:rPr>
              </w:rPrChange>
            </w:rPr>
            <m:t>tau</m:t>
          </w:del>
        </m:r>
        <m:r>
          <m:rPr>
            <m:sty m:val="p"/>
          </m:rPr>
          <w:rPr>
            <w:rFonts w:ascii="Cambria Math" w:eastAsiaTheme="minorEastAsia" w:hAnsi="Cambria Math"/>
            <w:highlight w:val="yellow"/>
            <w:rPrChange w:id="71" w:author="Joe DiStefano III" w:date="2023-07-08T14:47:00Z">
              <w:rPr>
                <w:rFonts w:ascii="Cambria Math" w:eastAsiaTheme="minorEastAsia" w:hAnsi="Cambria Math"/>
              </w:rPr>
            </w:rPrChange>
          </w:rPr>
          <m:t>T</m:t>
        </m:r>
      </m:oMath>
      <w:r w:rsidRPr="00655B11">
        <w:rPr>
          <w:rFonts w:ascii="Cambria" w:eastAsiaTheme="minorEastAsia" w:hAnsi="Cambria"/>
          <w:highlight w:val="yellow"/>
          <w:rPrChange w:id="72" w:author="Joe DiStefano III" w:date="2023-07-08T14:47:00Z">
            <w:rPr>
              <w:rFonts w:ascii="Cambria" w:eastAsiaTheme="minorEastAsia" w:hAnsi="Cambria"/>
            </w:rPr>
          </w:rPrChange>
        </w:rPr>
        <w:t xml:space="preserve"> </w:t>
      </w:r>
      <w:commentRangeEnd w:id="65"/>
      <w:r w:rsidR="00E40399" w:rsidRPr="00655B11">
        <w:rPr>
          <w:rStyle w:val="CommentReference"/>
          <w:highlight w:val="yellow"/>
          <w:rPrChange w:id="73" w:author="Joe DiStefano III" w:date="2023-07-08T14:47:00Z">
            <w:rPr>
              <w:rStyle w:val="CommentReference"/>
            </w:rPr>
          </w:rPrChange>
        </w:rPr>
        <w:commentReference w:id="65"/>
      </w:r>
      <w:r w:rsidRPr="00655B11">
        <w:rPr>
          <w:rFonts w:ascii="Cambria" w:eastAsiaTheme="minorEastAsia" w:hAnsi="Cambria"/>
          <w:highlight w:val="yellow"/>
          <w:rPrChange w:id="74" w:author="Joe DiStefano III" w:date="2023-07-08T14:47:00Z">
            <w:rPr>
              <w:rFonts w:ascii="Cambria" w:eastAsiaTheme="minorEastAsia" w:hAnsi="Cambria"/>
            </w:rPr>
          </w:rPrChange>
        </w:rPr>
        <w:t>have little effect on cell dynamic, while the effect of very large cytokine levels is constant after the cell receptors are saturated</w:t>
      </w:r>
      <w:r w:rsidR="00E268D1">
        <w:rPr>
          <w:rFonts w:ascii="Cambria" w:eastAsiaTheme="minorEastAsia" w:hAnsi="Cambria"/>
          <w:highlight w:val="yellow"/>
        </w:rPr>
        <w:fldChar w:fldCharType="begin"/>
      </w:r>
      <w:r w:rsidR="00E268D1">
        <w:rPr>
          <w:rFonts w:ascii="Cambria" w:eastAsiaTheme="minorEastAsia" w:hAnsi="Cambria"/>
          <w:highlight w:val="yellow"/>
        </w:rPr>
        <w:instrText xml:space="preserve"> ADDIN ZOTERO_ITEM CSL_CITATION {"citationID":"beBokakx","properties":{"formattedCitation":"\\super 9\\nosupersub{}","plainCitation":"9","noteIndex":0},"citationItems":[{"id":299,"uris":["http://zotero.org/users/local/hlaweYgq/items/IBHFFAHL"],"itemData":{"id":299,"type":"article-journal","abstract":"During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E268D1">
        <w:rPr>
          <w:rFonts w:ascii="Cambria" w:eastAsiaTheme="minorEastAsia" w:hAnsi="Cambria"/>
          <w:highlight w:val="yellow"/>
        </w:rPr>
        <w:fldChar w:fldCharType="separate"/>
      </w:r>
      <w:r w:rsidR="00E268D1" w:rsidRPr="00E268D1">
        <w:rPr>
          <w:rFonts w:ascii="Cambria" w:hAnsi="Cambria" w:cs="Times New Roman"/>
          <w:szCs w:val="24"/>
          <w:vertAlign w:val="superscript"/>
        </w:rPr>
        <w:t>9</w:t>
      </w:r>
      <w:r w:rsidR="00E268D1">
        <w:rPr>
          <w:rFonts w:ascii="Cambria" w:eastAsiaTheme="minorEastAsia" w:hAnsi="Cambria"/>
          <w:highlight w:val="yellow"/>
        </w:rPr>
        <w:fldChar w:fldCharType="end"/>
      </w:r>
      <w:r w:rsidR="0068109B" w:rsidRPr="00655B11">
        <w:rPr>
          <w:rFonts w:ascii="Cambria" w:eastAsiaTheme="minorEastAsia" w:hAnsi="Cambria"/>
          <w:highlight w:val="yellow"/>
          <w:rPrChange w:id="75" w:author="Joe DiStefano III" w:date="2023-07-08T14:47:00Z">
            <w:rPr>
              <w:rFonts w:ascii="Cambria" w:eastAsiaTheme="minorEastAsia" w:hAnsi="Cambria"/>
            </w:rPr>
          </w:rPrChange>
        </w:rPr>
        <w:t xml:space="preserve">.  </w:t>
      </w:r>
      <w:r w:rsidRPr="00655B11">
        <w:rPr>
          <w:rFonts w:ascii="Cambria" w:eastAsiaTheme="minorEastAsia" w:hAnsi="Cambria"/>
          <w:highlight w:val="yellow"/>
          <w:rPrChange w:id="76" w:author="Joe DiStefano III" w:date="2023-07-08T14:47:00Z">
            <w:rPr>
              <w:rFonts w:ascii="Cambria" w:eastAsiaTheme="minorEastAsia" w:hAnsi="Cambria"/>
            </w:rPr>
          </w:rPrChange>
        </w:rPr>
        <w:t xml:space="preserve"> </w:t>
      </w:r>
      <w:ins w:id="77" w:author="Joe DiStefano III" w:date="2023-07-08T14:46:00Z">
        <w:r w:rsidR="00655B11" w:rsidRPr="00655B11">
          <w:rPr>
            <w:rFonts w:ascii="Cambria" w:eastAsiaTheme="minorEastAsia" w:hAnsi="Cambria"/>
            <w:highlight w:val="yellow"/>
            <w:rPrChange w:id="78" w:author="Joe DiStefano III" w:date="2023-07-08T14:47:00Z">
              <w:rPr>
                <w:rFonts w:ascii="Cambria" w:eastAsiaTheme="minorEastAsia" w:hAnsi="Cambria"/>
              </w:rPr>
            </w:rPrChange>
          </w:rPr>
          <w:t>The remaining terms represent standard growth (</w:t>
        </w:r>
      </w:ins>
      <m:oMath>
        <m:sSub>
          <m:sSubPr>
            <m:ctrlPr>
              <w:ins w:id="79" w:author="Joe DiStefano III" w:date="2023-07-08T14:46:00Z">
                <w:rPr>
                  <w:rFonts w:ascii="Cambria Math" w:hAnsi="Cambria Math"/>
                  <w:i/>
                  <w:iCs/>
                  <w:highlight w:val="yellow"/>
                </w:rPr>
              </w:ins>
            </m:ctrlPr>
          </m:sSubPr>
          <m:e>
            <m:r>
              <w:ins w:id="80" w:author="Joe DiStefano III" w:date="2023-07-08T14:46:00Z">
                <w:rPr>
                  <w:rFonts w:ascii="Cambria Math" w:hAnsi="Cambria Math"/>
                  <w:highlight w:val="yellow"/>
                  <w:rPrChange w:id="81" w:author="Joe DiStefano III" w:date="2023-07-08T14:47:00Z">
                    <w:rPr>
                      <w:rFonts w:ascii="Cambria Math" w:hAnsi="Cambria Math"/>
                    </w:rPr>
                  </w:rPrChange>
                </w:rPr>
                <m:t>Φ</m:t>
              </w:ins>
            </m:r>
          </m:e>
          <m:sub>
            <m:r>
              <w:ins w:id="82" w:author="Joe DiStefano III" w:date="2023-07-08T14:46:00Z">
                <w:rPr>
                  <w:rFonts w:ascii="Cambria Math" w:hAnsi="Cambria Math"/>
                  <w:highlight w:val="yellow"/>
                  <w:rPrChange w:id="83" w:author="Joe DiStefano III" w:date="2023-07-08T14:47:00Z">
                    <w:rPr>
                      <w:rFonts w:ascii="Cambria Math" w:hAnsi="Cambria Math"/>
                    </w:rPr>
                  </w:rPrChange>
                </w:rPr>
                <m:t>i</m:t>
              </w:ins>
            </m:r>
          </m:sub>
        </m:sSub>
      </m:oMath>
      <w:ins w:id="84" w:author="Joe DiStefano III" w:date="2023-07-08T14:46:00Z">
        <w:r w:rsidR="00655B11" w:rsidRPr="00655B11">
          <w:rPr>
            <w:rFonts w:ascii="Cambria" w:eastAsiaTheme="minorEastAsia" w:hAnsi="Cambria"/>
            <w:highlight w:val="yellow"/>
            <w:rPrChange w:id="85" w:author="Joe DiStefano III" w:date="2023-07-08T14:47:00Z">
              <w:rPr>
                <w:rFonts w:ascii="Cambria" w:eastAsiaTheme="minorEastAsia" w:hAnsi="Cambria"/>
              </w:rPr>
            </w:rPrChange>
          </w:rPr>
          <w:t xml:space="preserve"> and  </w:t>
        </w:r>
      </w:ins>
      <m:oMath>
        <m:sSub>
          <m:sSubPr>
            <m:ctrlPr>
              <w:ins w:id="86" w:author="Joe DiStefano III" w:date="2023-07-08T14:46:00Z">
                <w:rPr>
                  <w:rFonts w:ascii="Cambria Math" w:eastAsiaTheme="minorEastAsia" w:hAnsi="Cambria Math"/>
                  <w:i/>
                  <w:iCs/>
                  <w:highlight w:val="yellow"/>
                </w:rPr>
              </w:ins>
            </m:ctrlPr>
          </m:sSubPr>
          <m:e>
            <m:r>
              <w:ins w:id="87" w:author="Joe DiStefano III" w:date="2023-07-08T14:46:00Z">
                <w:rPr>
                  <w:rFonts w:ascii="Cambria Math" w:eastAsiaTheme="minorEastAsia" w:hAnsi="Cambria Math"/>
                  <w:highlight w:val="yellow"/>
                  <w:rPrChange w:id="88" w:author="Joe DiStefano III" w:date="2023-07-08T14:47:00Z">
                    <w:rPr>
                      <w:rFonts w:ascii="Cambria Math" w:eastAsiaTheme="minorEastAsia" w:hAnsi="Cambria Math"/>
                    </w:rPr>
                  </w:rPrChange>
                </w:rPr>
                <m:t>σ</m:t>
              </w:ins>
            </m:r>
          </m:e>
          <m:sub>
            <m:r>
              <w:ins w:id="89" w:author="Joe DiStefano III" w:date="2023-07-08T14:46:00Z">
                <w:rPr>
                  <w:rFonts w:ascii="Cambria Math" w:eastAsiaTheme="minorEastAsia" w:hAnsi="Cambria Math"/>
                  <w:highlight w:val="yellow"/>
                  <w:rPrChange w:id="90" w:author="Joe DiStefano III" w:date="2023-07-08T14:47:00Z">
                    <w:rPr>
                      <w:rFonts w:ascii="Cambria Math" w:eastAsiaTheme="minorEastAsia" w:hAnsi="Cambria Math"/>
                    </w:rPr>
                  </w:rPrChange>
                </w:rPr>
                <m:t>i</m:t>
              </w:ins>
            </m:r>
          </m:sub>
        </m:sSub>
      </m:oMath>
      <w:ins w:id="91" w:author="Joe DiStefano III" w:date="2023-07-08T14:46:00Z">
        <w:r w:rsidR="00655B11" w:rsidRPr="00655B11">
          <w:rPr>
            <w:rFonts w:ascii="Cambria" w:eastAsiaTheme="minorEastAsia" w:hAnsi="Cambria"/>
            <w:highlight w:val="yellow"/>
            <w:rPrChange w:id="92" w:author="Joe DiStefano III" w:date="2023-07-08T14:47:00Z">
              <w:rPr>
                <w:rFonts w:ascii="Cambria" w:eastAsiaTheme="minorEastAsia" w:hAnsi="Cambria"/>
              </w:rPr>
            </w:rPrChange>
          </w:rPr>
          <w:t>) and degradations (</w:t>
        </w:r>
      </w:ins>
      <m:oMath>
        <m:sSub>
          <m:sSubPr>
            <m:ctrlPr>
              <w:ins w:id="93" w:author="Joe DiStefano III" w:date="2023-07-08T14:46:00Z">
                <w:rPr>
                  <w:rFonts w:ascii="Cambria Math" w:eastAsiaTheme="minorEastAsia" w:hAnsi="Cambria Math"/>
                  <w:iCs/>
                  <w:highlight w:val="yellow"/>
                </w:rPr>
              </w:ins>
            </m:ctrlPr>
          </m:sSubPr>
          <m:e>
            <m:r>
              <w:ins w:id="94" w:author="Joe DiStefano III" w:date="2023-07-08T14:46:00Z">
                <m:rPr>
                  <m:sty m:val="p"/>
                </m:rPr>
                <w:rPr>
                  <w:rFonts w:ascii="Cambria Math" w:eastAsiaTheme="minorEastAsia" w:hAnsi="Cambria Math"/>
                  <w:highlight w:val="yellow"/>
                  <w:rPrChange w:id="95" w:author="Joe DiStefano III" w:date="2023-07-08T14:47:00Z">
                    <w:rPr>
                      <w:rFonts w:ascii="Cambria Math" w:eastAsiaTheme="minorEastAsia" w:hAnsi="Cambria Math"/>
                    </w:rPr>
                  </w:rPrChange>
                </w:rPr>
                <m:t>δ</m:t>
              </w:ins>
            </m:r>
          </m:e>
          <m:sub>
            <m:r>
              <w:ins w:id="96" w:author="Joe DiStefano III" w:date="2023-07-08T14:46:00Z">
                <m:rPr>
                  <m:sty m:val="p"/>
                </m:rPr>
                <w:rPr>
                  <w:rFonts w:ascii="Cambria Math" w:eastAsiaTheme="minorEastAsia" w:hAnsi="Cambria Math"/>
                  <w:highlight w:val="yellow"/>
                  <w:rPrChange w:id="97" w:author="Joe DiStefano III" w:date="2023-07-08T14:47:00Z">
                    <w:rPr>
                      <w:rFonts w:ascii="Cambria Math" w:eastAsiaTheme="minorEastAsia" w:hAnsi="Cambria Math"/>
                    </w:rPr>
                  </w:rPrChange>
                </w:rPr>
                <m:t>i</m:t>
              </w:ins>
            </m:r>
          </m:sub>
        </m:sSub>
      </m:oMath>
      <w:ins w:id="98" w:author="Joe DiStefano III" w:date="2023-07-08T14:46:00Z">
        <w:r w:rsidR="00655B11" w:rsidRPr="00655B11">
          <w:rPr>
            <w:rFonts w:ascii="Cambria" w:eastAsiaTheme="minorEastAsia" w:hAnsi="Cambria"/>
            <w:highlight w:val="yellow"/>
            <w:rPrChange w:id="99" w:author="Joe DiStefano III" w:date="2023-07-08T14:47:00Z">
              <w:rPr>
                <w:rFonts w:ascii="Cambria" w:eastAsiaTheme="minorEastAsia" w:hAnsi="Cambria"/>
              </w:rPr>
            </w:rPrChange>
          </w:rPr>
          <w:t xml:space="preserve">) as summarized in Table 1 </w:t>
        </w:r>
        <w:commentRangeStart w:id="100"/>
        <w:r w:rsidR="00655B11" w:rsidRPr="00655B11">
          <w:rPr>
            <w:rFonts w:ascii="Cambria" w:eastAsiaTheme="minorEastAsia" w:hAnsi="Cambria"/>
            <w:highlight w:val="yellow"/>
            <w:rPrChange w:id="101" w:author="Joe DiStefano III" w:date="2023-07-08T14:47:00Z">
              <w:rPr>
                <w:rFonts w:ascii="Cambria" w:eastAsiaTheme="minorEastAsia" w:hAnsi="Cambria"/>
              </w:rPr>
            </w:rPrChange>
          </w:rPr>
          <w:t>below</w:t>
        </w:r>
      </w:ins>
      <w:commentRangeEnd w:id="100"/>
      <w:ins w:id="102" w:author="Joe DiStefano III" w:date="2023-07-08T14:48:00Z">
        <w:r w:rsidR="00655B11">
          <w:rPr>
            <w:rStyle w:val="CommentReference"/>
          </w:rPr>
          <w:commentReference w:id="100"/>
        </w:r>
      </w:ins>
      <w:ins w:id="103" w:author="Joe DiStefano III" w:date="2023-07-08T14:46:00Z">
        <w:r w:rsidR="00655B11" w:rsidRPr="00655B11">
          <w:rPr>
            <w:rFonts w:ascii="Cambria" w:eastAsiaTheme="minorEastAsia" w:hAnsi="Cambria"/>
            <w:highlight w:val="yellow"/>
            <w:rPrChange w:id="104" w:author="Joe DiStefano III" w:date="2023-07-08T14:47:00Z">
              <w:rPr>
                <w:rFonts w:ascii="Cambria" w:eastAsiaTheme="minorEastAsia" w:hAnsi="Cambria"/>
              </w:rPr>
            </w:rPrChange>
          </w:rPr>
          <w:t>.</w:t>
        </w:r>
      </w:ins>
    </w:p>
    <w:p w14:paraId="7976CEEC" w14:textId="0D7AE47F" w:rsidR="00CE5184" w:rsidRPr="00503473" w:rsidRDefault="00E3743D">
      <w:pPr>
        <w:rPr>
          <w:rFonts w:ascii="Cambria" w:hAnsi="Cambria"/>
        </w:rPr>
        <w:pPrChange w:id="105" w:author="Joe DiStefano III" w:date="2023-07-08T14:44:00Z">
          <w:pPr>
            <w:jc w:val="both"/>
          </w:pPr>
        </w:pPrChange>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corresponding thyroid hormone 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ins w:id="106" w:author="Joe DiStefano III" w:date="2023-07-08T14:51:00Z">
        <w:r w:rsidR="00D85563">
          <w:rPr>
            <w:rFonts w:ascii="Cambria" w:hAnsi="Cambria"/>
            <w:i/>
            <w:iCs/>
          </w:rPr>
          <w:t>, FTS</w:t>
        </w:r>
        <w:r w:rsidR="00D85563" w:rsidRPr="00D85563">
          <w:rPr>
            <w:rFonts w:ascii="Cambria" w:hAnsi="Cambria"/>
            <w:i/>
            <w:iCs/>
            <w:vertAlign w:val="subscript"/>
            <w:rPrChange w:id="107" w:author="Joe DiStefano III" w:date="2023-07-08T14:51:00Z">
              <w:rPr>
                <w:rFonts w:ascii="Cambria" w:hAnsi="Cambria"/>
                <w:i/>
                <w:iCs/>
              </w:rPr>
            </w:rPrChange>
          </w:rPr>
          <w:t>0</w:t>
        </w:r>
      </w:ins>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981"/>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66A99945" w:rsidR="00FC1174" w:rsidRPr="00503473" w:rsidRDefault="008D043E" w:rsidP="00FC1174">
            <w:pPr>
              <w:jc w:val="right"/>
              <w:rPr>
                <w:rFonts w:ascii="Cambria" w:hAnsi="Cambria"/>
              </w:rPr>
            </w:pPr>
            <w:proofErr w:type="gramStart"/>
            <w:ins w:id="108" w:author="Joe DiStefano III" w:date="2023-07-08T13:03:00Z">
              <w:r>
                <w:rPr>
                  <w:rFonts w:ascii="Cambria" w:hAnsi="Cambria"/>
                </w:rPr>
                <w:t>units</w:t>
              </w:r>
            </w:ins>
            <w:r w:rsidR="00FC1174" w:rsidRPr="00503473">
              <w:rPr>
                <w:rFonts w:ascii="Cambria" w:hAnsi="Cambria"/>
              </w:rPr>
              <w:t>(</w:t>
            </w:r>
            <w:proofErr w:type="gramEnd"/>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w:lastRenderedPageBreak/>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18B78976" w:rsidR="00FC1174" w:rsidRPr="00503473" w:rsidRDefault="008D043E" w:rsidP="00FC1174">
            <w:pPr>
              <w:jc w:val="right"/>
              <w:rPr>
                <w:rFonts w:ascii="Cambria" w:hAnsi="Cambria"/>
              </w:rPr>
            </w:pPr>
            <w:proofErr w:type="gramStart"/>
            <w:ins w:id="109" w:author="Joe DiStefano III" w:date="2023-07-08T13:03:00Z">
              <w:r>
                <w:rPr>
                  <w:rFonts w:ascii="Cambria" w:hAnsi="Cambria"/>
                </w:rPr>
                <w:t>units</w:t>
              </w:r>
            </w:ins>
            <w:r w:rsidR="00FC1174" w:rsidRPr="00503473">
              <w:rPr>
                <w:rFonts w:ascii="Cambria" w:hAnsi="Cambria"/>
              </w:rPr>
              <w:t>(</w:t>
            </w:r>
            <w:proofErr w:type="gramEnd"/>
            <w:r w:rsidR="00FC1174" w:rsidRPr="00503473">
              <w:rPr>
                <w:rFonts w:ascii="Cambria" w:hAnsi="Cambria"/>
              </w:rPr>
              <w:t>8)</w:t>
            </w:r>
          </w:p>
        </w:tc>
      </w:tr>
    </w:tbl>
    <w:p w14:paraId="5D5E5A8F" w14:textId="6A43A086" w:rsidR="00AB3AD8" w:rsidRDefault="00AB3AD8" w:rsidP="00BE6F86">
      <w:pPr>
        <w:rPr>
          <w:rFonts w:ascii="Cambria" w:hAnsi="Cambria"/>
        </w:rPr>
      </w:pPr>
      <w:commentRangeStart w:id="110"/>
      <w:commentRangeStart w:id="111"/>
      <w:r>
        <w:rPr>
          <w:rFonts w:ascii="Cambria" w:hAnsi="Cambria"/>
        </w:rPr>
        <w:t xml:space="preserve">The remaining components </w:t>
      </w:r>
      <w:r w:rsidR="00B538C6">
        <w:rPr>
          <w:rFonts w:ascii="Cambria" w:hAnsi="Cambria"/>
        </w:rPr>
        <w:t>and their parameter values in</w:t>
      </w:r>
      <w:r>
        <w:rPr>
          <w:rFonts w:ascii="Cambria" w:hAnsi="Cambria"/>
        </w:rPr>
        <w:t xml:space="preserve"> p-THYROSIM are unchanged</w:t>
      </w:r>
      <w:ins w:id="112" w:author="Joe DiStefano III" w:date="2023-07-08T14:52:00Z">
        <w:r w:rsidR="00D85563">
          <w:rPr>
            <w:rFonts w:ascii="Cambria" w:hAnsi="Cambria"/>
          </w:rPr>
          <w:t xml:space="preserve"> in the physiological subsystem</w:t>
        </w:r>
      </w:ins>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commentRangeEnd w:id="110"/>
      <w:r w:rsidR="00B538C6">
        <w:rPr>
          <w:rStyle w:val="CommentReference"/>
        </w:rPr>
        <w:commentReference w:id="110"/>
      </w:r>
      <w:commentRangeEnd w:id="111"/>
      <w:r w:rsidR="00EA4BFA">
        <w:rPr>
          <w:rStyle w:val="CommentReference"/>
        </w:rPr>
        <w:commentReference w:id="111"/>
      </w:r>
    </w:p>
    <w:p w14:paraId="7FA8DF56" w14:textId="69FBE013"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proofErr w:type="gramStart"/>
      <w:r w:rsidR="00D94402">
        <w:rPr>
          <w:rFonts w:ascii="Cambria" w:hAnsi="Cambria"/>
        </w:rPr>
        <w:t>full</w:t>
      </w:r>
      <w:proofErr w:type="gramEnd"/>
      <w:r w:rsidR="00D94402">
        <w:rPr>
          <w:rFonts w:ascii="Cambria" w:hAnsi="Cambria"/>
        </w:rPr>
        <w:t xml:space="preserv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69A19B7B" w14:textId="77777777" w:rsidTr="007845A4">
        <w:trPr>
          <w:jc w:val="center"/>
        </w:trPr>
        <w:tc>
          <w:tcPr>
            <w:tcW w:w="1701" w:type="dxa"/>
            <w:tcBorders>
              <w:bottom w:val="single" w:sz="4" w:space="0" w:color="auto"/>
            </w:tcBorders>
          </w:tcPr>
          <w:p w14:paraId="59C893E5" w14:textId="77777777" w:rsidR="004B7FD2" w:rsidRPr="00057F68" w:rsidRDefault="004B7FD2" w:rsidP="00A64469">
            <w:pPr>
              <w:rPr>
                <w:rFonts w:ascii="Roboto" w:eastAsiaTheme="minorEastAsia" w:hAnsi="Roboto" w:cs="Arial"/>
                <w:b/>
                <w:bCs/>
                <w:sz w:val="18"/>
                <w:szCs w:val="18"/>
              </w:rPr>
            </w:pPr>
            <w:commentRangeStart w:id="113"/>
            <w:r w:rsidRPr="00057F68">
              <w:rPr>
                <w:rFonts w:ascii="Roboto" w:eastAsiaTheme="minorEastAsia" w:hAnsi="Roboto" w:cs="Arial"/>
                <w:b/>
                <w:bCs/>
                <w:sz w:val="18"/>
                <w:szCs w:val="18"/>
              </w:rPr>
              <w:t>Parameter</w:t>
            </w:r>
            <w:commentRangeEnd w:id="113"/>
            <w:r w:rsidR="00DE75D9">
              <w:rPr>
                <w:rStyle w:val="CommentReference"/>
              </w:rPr>
              <w:commentReference w:id="113"/>
            </w:r>
          </w:p>
        </w:tc>
        <w:tc>
          <w:tcPr>
            <w:tcW w:w="3119" w:type="dxa"/>
            <w:tcBorders>
              <w:bottom w:val="single" w:sz="4" w:space="0" w:color="auto"/>
            </w:tcBorders>
          </w:tcPr>
          <w:p w14:paraId="7EDE989F"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59" w:type="dxa"/>
            <w:tcBorders>
              <w:bottom w:val="single" w:sz="4" w:space="0" w:color="auto"/>
            </w:tcBorders>
          </w:tcPr>
          <w:p w14:paraId="3C920333"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843" w:type="dxa"/>
            <w:tcBorders>
              <w:bottom w:val="single" w:sz="4" w:space="0" w:color="auto"/>
            </w:tcBorders>
          </w:tcPr>
          <w:p w14:paraId="489183AF" w14:textId="77777777" w:rsidR="004B7FD2" w:rsidRPr="00057F68" w:rsidRDefault="004B7FD2" w:rsidP="00A64469">
            <w:pPr>
              <w:rPr>
                <w:rFonts w:ascii="Roboto" w:eastAsiaTheme="minorEastAsia" w:hAnsi="Roboto" w:cs="Arial"/>
                <w:b/>
                <w:bCs/>
                <w:sz w:val="18"/>
                <w:szCs w:val="18"/>
              </w:rPr>
            </w:pPr>
            <w:commentRangeStart w:id="114"/>
            <w:commentRangeStart w:id="115"/>
            <w:r w:rsidRPr="00057F68">
              <w:rPr>
                <w:rFonts w:ascii="Roboto" w:eastAsiaTheme="minorEastAsia" w:hAnsi="Roboto" w:cs="Arial"/>
                <w:b/>
                <w:bCs/>
                <w:sz w:val="18"/>
                <w:szCs w:val="18"/>
              </w:rPr>
              <w:t>Units</w:t>
            </w:r>
            <w:commentRangeEnd w:id="114"/>
            <w:r w:rsidR="00D85563">
              <w:rPr>
                <w:rStyle w:val="CommentReference"/>
              </w:rPr>
              <w:commentReference w:id="114"/>
            </w:r>
            <w:commentRangeEnd w:id="115"/>
            <w:r w:rsidR="00EA4BFA">
              <w:rPr>
                <w:rStyle w:val="CommentReference"/>
              </w:rPr>
              <w:commentReference w:id="115"/>
            </w:r>
          </w:p>
        </w:tc>
        <w:tc>
          <w:tcPr>
            <w:tcW w:w="2413" w:type="dxa"/>
            <w:tcBorders>
              <w:bottom w:val="single" w:sz="4" w:space="0" w:color="auto"/>
            </w:tcBorders>
          </w:tcPr>
          <w:p w14:paraId="1175A758"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4B7FD2" w:rsidRPr="000B3F01" w14:paraId="04A6E8F8" w14:textId="77777777" w:rsidTr="007845A4">
        <w:trPr>
          <w:jc w:val="center"/>
        </w:trPr>
        <w:tc>
          <w:tcPr>
            <w:tcW w:w="1701" w:type="dxa"/>
            <w:tcBorders>
              <w:top w:val="single" w:sz="4" w:space="0" w:color="auto"/>
            </w:tcBorders>
          </w:tcPr>
          <w:p w14:paraId="00C1875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119" w:type="dxa"/>
            <w:tcBorders>
              <w:top w:val="single" w:sz="4" w:space="0" w:color="auto"/>
            </w:tcBorders>
          </w:tcPr>
          <w:p w14:paraId="1B7297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59" w:type="dxa"/>
            <w:tcBorders>
              <w:top w:val="single" w:sz="4" w:space="0" w:color="auto"/>
            </w:tcBorders>
          </w:tcPr>
          <w:p w14:paraId="161EB9D9"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p>
        </w:tc>
        <w:tc>
          <w:tcPr>
            <w:tcW w:w="1843" w:type="dxa"/>
            <w:tcBorders>
              <w:top w:val="single" w:sz="4" w:space="0" w:color="auto"/>
            </w:tcBorders>
          </w:tcPr>
          <w:p w14:paraId="33CC7BA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Borders>
              <w:top w:val="single" w:sz="4" w:space="0" w:color="auto"/>
            </w:tcBorders>
          </w:tcPr>
          <w:p w14:paraId="46B0B89B" w14:textId="1B0DFCE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6EF1715E" w14:textId="77777777" w:rsidTr="007845A4">
        <w:trPr>
          <w:jc w:val="center"/>
        </w:trPr>
        <w:tc>
          <w:tcPr>
            <w:tcW w:w="1701" w:type="dxa"/>
          </w:tcPr>
          <w:p w14:paraId="58E6E04A"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119" w:type="dxa"/>
          </w:tcPr>
          <w:p w14:paraId="2C376CAC" w14:textId="49B8179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Plasma </w:t>
            </w:r>
            <w:r w:rsidR="008F17A3">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59" w:type="dxa"/>
          </w:tcPr>
          <w:p w14:paraId="6550CAA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3</w:t>
            </w:r>
          </w:p>
        </w:tc>
        <w:tc>
          <w:tcPr>
            <w:tcW w:w="1843" w:type="dxa"/>
          </w:tcPr>
          <w:p w14:paraId="677ACC5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6CFE32D8" w14:textId="421D809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7748A755" w14:textId="77777777" w:rsidTr="007845A4">
        <w:trPr>
          <w:jc w:val="center"/>
        </w:trPr>
        <w:tc>
          <w:tcPr>
            <w:tcW w:w="1701" w:type="dxa"/>
          </w:tcPr>
          <w:p w14:paraId="2029340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119" w:type="dxa"/>
          </w:tcPr>
          <w:p w14:paraId="67BCB7C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59" w:type="dxa"/>
          </w:tcPr>
          <w:p w14:paraId="4DE2DD4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8.05</w:t>
            </w:r>
          </w:p>
        </w:tc>
        <w:tc>
          <w:tcPr>
            <w:tcW w:w="1843" w:type="dxa"/>
          </w:tcPr>
          <w:p w14:paraId="134ED48B"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·sec)</w:t>
            </w:r>
          </w:p>
        </w:tc>
        <w:tc>
          <w:tcPr>
            <w:tcW w:w="2413" w:type="dxa"/>
          </w:tcPr>
          <w:p w14:paraId="523C8860" w14:textId="1151A78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43C510B5" w14:textId="77777777" w:rsidTr="007845A4">
        <w:trPr>
          <w:jc w:val="center"/>
        </w:trPr>
        <w:tc>
          <w:tcPr>
            <w:tcW w:w="1701" w:type="dxa"/>
          </w:tcPr>
          <w:p w14:paraId="2AA275C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119" w:type="dxa"/>
          </w:tcPr>
          <w:p w14:paraId="358E422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59" w:type="dxa"/>
          </w:tcPr>
          <w:p w14:paraId="2D8C44E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51.84</w:t>
            </w:r>
          </w:p>
        </w:tc>
        <w:tc>
          <w:tcPr>
            <w:tcW w:w="1843" w:type="dxa"/>
          </w:tcPr>
          <w:p w14:paraId="793C4C59"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cell·sec</w:t>
            </w:r>
            <w:proofErr w:type="spellEnd"/>
            <w:r w:rsidRPr="000B3F01">
              <w:rPr>
                <w:rFonts w:ascii="Arial" w:eastAsiaTheme="minorEastAsia" w:hAnsi="Arial" w:cs="Arial"/>
                <w:sz w:val="18"/>
                <w:szCs w:val="18"/>
              </w:rPr>
              <w:t>)</w:t>
            </w:r>
          </w:p>
        </w:tc>
        <w:tc>
          <w:tcPr>
            <w:tcW w:w="2413" w:type="dxa"/>
          </w:tcPr>
          <w:p w14:paraId="1949EAE5" w14:textId="797022F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4B7FD2" w:rsidRPr="000B3F01" w14:paraId="3F7DD980" w14:textId="77777777" w:rsidTr="007845A4">
        <w:trPr>
          <w:jc w:val="center"/>
        </w:trPr>
        <w:tc>
          <w:tcPr>
            <w:tcW w:w="1701" w:type="dxa"/>
          </w:tcPr>
          <w:p w14:paraId="0AE3757D"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119" w:type="dxa"/>
          </w:tcPr>
          <w:p w14:paraId="531EF0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59" w:type="dxa"/>
          </w:tcPr>
          <w:p w14:paraId="64F1289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1e7</w:t>
            </w:r>
          </w:p>
        </w:tc>
        <w:tc>
          <w:tcPr>
            <w:tcW w:w="1843" w:type="dxa"/>
          </w:tcPr>
          <w:p w14:paraId="12B024AC"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mU·s</w:t>
            </w:r>
            <w:proofErr w:type="spellEnd"/>
            <w:r w:rsidRPr="000B3F01">
              <w:rPr>
                <w:rFonts w:ascii="Arial" w:eastAsiaTheme="minorEastAsia" w:hAnsi="Arial" w:cs="Arial"/>
                <w:sz w:val="18"/>
                <w:szCs w:val="18"/>
              </w:rPr>
              <w:t>)</w:t>
            </w:r>
          </w:p>
        </w:tc>
        <w:tc>
          <w:tcPr>
            <w:tcW w:w="2413" w:type="dxa"/>
          </w:tcPr>
          <w:p w14:paraId="0A7B83D9" w14:textId="6F6A2114"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110F6D82" w14:textId="77777777" w:rsidTr="007845A4">
        <w:trPr>
          <w:jc w:val="center"/>
        </w:trPr>
        <w:tc>
          <w:tcPr>
            <w:tcW w:w="1701" w:type="dxa"/>
          </w:tcPr>
          <w:p w14:paraId="5E02E60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119" w:type="dxa"/>
          </w:tcPr>
          <w:p w14:paraId="303F9BB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59" w:type="dxa"/>
          </w:tcPr>
          <w:p w14:paraId="1345C16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1e4</w:t>
            </w:r>
          </w:p>
        </w:tc>
        <w:tc>
          <w:tcPr>
            <w:tcW w:w="1843" w:type="dxa"/>
          </w:tcPr>
          <w:p w14:paraId="7618706A"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cell·s</w:t>
            </w:r>
            <w:proofErr w:type="spellEnd"/>
            <w:r w:rsidRPr="000B3F01">
              <w:rPr>
                <w:rFonts w:ascii="Arial" w:eastAsiaTheme="minorEastAsia" w:hAnsi="Arial" w:cs="Arial"/>
                <w:sz w:val="18"/>
                <w:szCs w:val="18"/>
              </w:rPr>
              <w:t>)</w:t>
            </w:r>
          </w:p>
        </w:tc>
        <w:tc>
          <w:tcPr>
            <w:tcW w:w="2413" w:type="dxa"/>
          </w:tcPr>
          <w:p w14:paraId="229D8BF8" w14:textId="201CCC4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6C9A7C00" w14:textId="77777777" w:rsidTr="007845A4">
        <w:trPr>
          <w:jc w:val="center"/>
        </w:trPr>
        <w:tc>
          <w:tcPr>
            <w:tcW w:w="1701" w:type="dxa"/>
          </w:tcPr>
          <w:p w14:paraId="575380C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119" w:type="dxa"/>
          </w:tcPr>
          <w:p w14:paraId="3980E84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59" w:type="dxa"/>
          </w:tcPr>
          <w:p w14:paraId="215BC14A"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2.0e-7</w:t>
            </w:r>
          </w:p>
        </w:tc>
        <w:tc>
          <w:tcPr>
            <w:tcW w:w="1843" w:type="dxa"/>
          </w:tcPr>
          <w:p w14:paraId="5812F106"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69B55569" w14:textId="7C92259C"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3B751034" w14:textId="77777777" w:rsidTr="007845A4">
        <w:trPr>
          <w:jc w:val="center"/>
        </w:trPr>
        <w:tc>
          <w:tcPr>
            <w:tcW w:w="1701" w:type="dxa"/>
          </w:tcPr>
          <w:p w14:paraId="3365BB7C"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119" w:type="dxa"/>
          </w:tcPr>
          <w:p w14:paraId="60D64C0D"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59" w:type="dxa"/>
          </w:tcPr>
          <w:p w14:paraId="18307DEB"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2.0e-7</w:t>
            </w:r>
          </w:p>
        </w:tc>
        <w:tc>
          <w:tcPr>
            <w:tcW w:w="1843" w:type="dxa"/>
          </w:tcPr>
          <w:p w14:paraId="175B692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8DCD8C7" w14:textId="1BEED87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53AF5E8A" w14:textId="77777777" w:rsidTr="007845A4">
        <w:trPr>
          <w:jc w:val="center"/>
        </w:trPr>
        <w:tc>
          <w:tcPr>
            <w:tcW w:w="1701" w:type="dxa"/>
          </w:tcPr>
          <w:p w14:paraId="0AAEFEA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119" w:type="dxa"/>
          </w:tcPr>
          <w:p w14:paraId="766C2A5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59" w:type="dxa"/>
          </w:tcPr>
          <w:p w14:paraId="2EA0B44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8.91e-7</w:t>
            </w:r>
          </w:p>
        </w:tc>
        <w:tc>
          <w:tcPr>
            <w:tcW w:w="1843" w:type="dxa"/>
          </w:tcPr>
          <w:p w14:paraId="6631DB7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1BC665A" w14:textId="2A2A2DE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17F3A9CC" w14:textId="77777777" w:rsidTr="007845A4">
        <w:trPr>
          <w:jc w:val="center"/>
        </w:trPr>
        <w:tc>
          <w:tcPr>
            <w:tcW w:w="1701" w:type="dxa"/>
          </w:tcPr>
          <w:p w14:paraId="40F98A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119" w:type="dxa"/>
          </w:tcPr>
          <w:p w14:paraId="40372A0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59" w:type="dxa"/>
          </w:tcPr>
          <w:p w14:paraId="1F55340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0.189</w:t>
            </w:r>
          </w:p>
        </w:tc>
        <w:tc>
          <w:tcPr>
            <w:tcW w:w="1843" w:type="dxa"/>
          </w:tcPr>
          <w:p w14:paraId="22B9BB5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4A541D45" w14:textId="3C18A59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4B7FD2" w:rsidRPr="000B3F01" w14:paraId="266479B6" w14:textId="77777777" w:rsidTr="007845A4">
        <w:trPr>
          <w:jc w:val="center"/>
        </w:trPr>
        <w:tc>
          <w:tcPr>
            <w:tcW w:w="1701" w:type="dxa"/>
          </w:tcPr>
          <w:p w14:paraId="3366DD8A"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119" w:type="dxa"/>
          </w:tcPr>
          <w:p w14:paraId="0C4DC1B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59" w:type="dxa"/>
          </w:tcPr>
          <w:p w14:paraId="1E0C4C84" w14:textId="77777777" w:rsidR="004B7FD2" w:rsidRPr="000B3F01" w:rsidRDefault="004B7FD2" w:rsidP="00A64469">
            <w:pPr>
              <w:rPr>
                <w:rFonts w:ascii="Arial" w:eastAsiaTheme="minorEastAsia" w:hAnsi="Arial" w:cs="Arial"/>
                <w:sz w:val="18"/>
                <w:szCs w:val="18"/>
                <w:lang w:val="sv-SE"/>
              </w:rPr>
            </w:pPr>
            <w:r w:rsidRPr="000B3F01">
              <w:rPr>
                <w:rFonts w:ascii="Arial" w:eastAsiaTheme="minorEastAsia" w:hAnsi="Arial" w:cs="Arial"/>
                <w:sz w:val="18"/>
                <w:szCs w:val="18"/>
                <w:lang w:val="sv-SE"/>
              </w:rPr>
              <w:t>1e-3</w:t>
            </w:r>
          </w:p>
        </w:tc>
        <w:tc>
          <w:tcPr>
            <w:tcW w:w="1843" w:type="dxa"/>
          </w:tcPr>
          <w:p w14:paraId="58E013AE" w14:textId="5812C179"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275FEF1A" w14:textId="4BFD5091"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4B7FD2" w:rsidRPr="000B3F01" w14:paraId="6617634F" w14:textId="77777777" w:rsidTr="007845A4">
        <w:trPr>
          <w:jc w:val="center"/>
        </w:trPr>
        <w:tc>
          <w:tcPr>
            <w:tcW w:w="1701" w:type="dxa"/>
          </w:tcPr>
          <w:p w14:paraId="020AA10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119" w:type="dxa"/>
          </w:tcPr>
          <w:p w14:paraId="6CD15C9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59" w:type="dxa"/>
          </w:tcPr>
          <w:p w14:paraId="36DA0A24"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1.74e-6</w:t>
            </w:r>
          </w:p>
        </w:tc>
        <w:tc>
          <w:tcPr>
            <w:tcW w:w="1843" w:type="dxa"/>
          </w:tcPr>
          <w:p w14:paraId="65C3C63E" w14:textId="19C55359"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22991716" w14:textId="5838ED9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7BFF562C" w14:textId="77777777" w:rsidTr="007845A4">
        <w:trPr>
          <w:jc w:val="center"/>
        </w:trPr>
        <w:tc>
          <w:tcPr>
            <w:tcW w:w="1701" w:type="dxa"/>
          </w:tcPr>
          <w:p w14:paraId="67F1FC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119" w:type="dxa"/>
          </w:tcPr>
          <w:p w14:paraId="4964B7D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59" w:type="dxa"/>
          </w:tcPr>
          <w:p w14:paraId="37EEB83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18e4</w:t>
            </w:r>
          </w:p>
        </w:tc>
        <w:tc>
          <w:tcPr>
            <w:tcW w:w="1843" w:type="dxa"/>
          </w:tcPr>
          <w:p w14:paraId="5C1DAD0F" w14:textId="24B86D9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7984F030" w14:textId="246FE81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4D364157" w14:textId="77777777" w:rsidTr="007845A4">
        <w:trPr>
          <w:jc w:val="center"/>
        </w:trPr>
        <w:tc>
          <w:tcPr>
            <w:tcW w:w="1701" w:type="dxa"/>
          </w:tcPr>
          <w:p w14:paraId="61BAC12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119" w:type="dxa"/>
          </w:tcPr>
          <w:p w14:paraId="5492086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59" w:type="dxa"/>
          </w:tcPr>
          <w:p w14:paraId="015A546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2e4</w:t>
            </w:r>
          </w:p>
        </w:tc>
        <w:tc>
          <w:tcPr>
            <w:tcW w:w="1843" w:type="dxa"/>
          </w:tcPr>
          <w:p w14:paraId="0165CC18" w14:textId="589F8EA8"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395356D0" w14:textId="714B290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626FC52B" w14:textId="77777777" w:rsidTr="007845A4">
        <w:trPr>
          <w:jc w:val="center"/>
        </w:trPr>
        <w:tc>
          <w:tcPr>
            <w:tcW w:w="1701" w:type="dxa"/>
          </w:tcPr>
          <w:p w14:paraId="760A1B63"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119" w:type="dxa"/>
          </w:tcPr>
          <w:p w14:paraId="7CC99F8B"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T3 B-cell stimulation rate</w:t>
            </w:r>
          </w:p>
        </w:tc>
        <w:tc>
          <w:tcPr>
            <w:tcW w:w="1559" w:type="dxa"/>
          </w:tcPr>
          <w:p w14:paraId="5DFA9DFE" w14:textId="54582B68" w:rsidR="004B7FD2" w:rsidRPr="000B3F01" w:rsidRDefault="004B7FD2" w:rsidP="00A64469">
            <w:pPr>
              <w:rPr>
                <w:rFonts w:ascii="Arial" w:eastAsiaTheme="minorEastAsia" w:hAnsi="Arial" w:cs="Arial"/>
                <w:sz w:val="18"/>
                <w:szCs w:val="18"/>
              </w:rPr>
            </w:pPr>
            <w:r>
              <w:rPr>
                <w:rFonts w:ascii="Arial" w:eastAsiaTheme="minorEastAsia" w:hAnsi="Arial" w:cs="Arial"/>
                <w:sz w:val="18"/>
                <w:szCs w:val="18"/>
              </w:rPr>
              <w:t>100</w:t>
            </w:r>
          </w:p>
        </w:tc>
        <w:tc>
          <w:tcPr>
            <w:tcW w:w="1843" w:type="dxa"/>
          </w:tcPr>
          <w:p w14:paraId="728BF4E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mcg·s</w:t>
            </w:r>
            <w:proofErr w:type="spellEnd"/>
            <w:r w:rsidRPr="000B3F01">
              <w:rPr>
                <w:rFonts w:ascii="Arial" w:eastAsiaTheme="minorEastAsia" w:hAnsi="Arial" w:cs="Arial"/>
                <w:sz w:val="18"/>
                <w:szCs w:val="18"/>
              </w:rPr>
              <w:t>)</w:t>
            </w:r>
          </w:p>
        </w:tc>
        <w:tc>
          <w:tcPr>
            <w:tcW w:w="2413" w:type="dxa"/>
          </w:tcPr>
          <w:p w14:paraId="7E3F6E1A" w14:textId="128B1A9C" w:rsidR="004B7FD2" w:rsidRPr="000B3F01" w:rsidRDefault="004B7FD2" w:rsidP="00A6446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4B7FD2" w:rsidRPr="000B3F01" w14:paraId="6CDD35FB" w14:textId="77777777" w:rsidTr="007845A4">
        <w:trPr>
          <w:jc w:val="center"/>
        </w:trPr>
        <w:tc>
          <w:tcPr>
            <w:tcW w:w="1701" w:type="dxa"/>
          </w:tcPr>
          <w:p w14:paraId="192A58E2"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119" w:type="dxa"/>
          </w:tcPr>
          <w:p w14:paraId="08A0A30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T-cell stimulation rate</w:t>
            </w:r>
          </w:p>
        </w:tc>
        <w:tc>
          <w:tcPr>
            <w:tcW w:w="1559" w:type="dxa"/>
          </w:tcPr>
          <w:p w14:paraId="159C187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9.1e-3</w:t>
            </w:r>
          </w:p>
        </w:tc>
        <w:tc>
          <w:tcPr>
            <w:tcW w:w="1843" w:type="dxa"/>
          </w:tcPr>
          <w:p w14:paraId="206378E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322106F" w14:textId="5D32FED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r w:rsidR="004B7FD2" w:rsidRPr="00B52F52">
              <w:rPr>
                <w:rFonts w:ascii="Arial" w:eastAsiaTheme="minorEastAsia" w:hAnsi="Arial" w:cs="Arial"/>
                <w:sz w:val="18"/>
                <w:szCs w:val="18"/>
                <w:vertAlign w:val="superscript"/>
              </w:rPr>
              <w:t xml:space="preserve"> </w:t>
            </w:r>
          </w:p>
        </w:tc>
      </w:tr>
      <w:tr w:rsidR="004B7FD2" w:rsidRPr="00B66943" w14:paraId="2EE5CECC" w14:textId="77777777" w:rsidTr="007845A4">
        <w:trPr>
          <w:trHeight w:val="66"/>
          <w:jc w:val="center"/>
        </w:trPr>
        <w:tc>
          <w:tcPr>
            <w:tcW w:w="1701" w:type="dxa"/>
          </w:tcPr>
          <w:p w14:paraId="54BBEC5D" w14:textId="36CFE348" w:rsidR="00DE75D9" w:rsidRPr="00DE75D9" w:rsidRDefault="00DE75D9" w:rsidP="00A64469">
            <w:pPr>
              <w:rPr>
                <w:rFonts w:eastAsiaTheme="minorEastAsia"/>
                <w:sz w:val="20"/>
                <w:szCs w:val="20"/>
                <w:rPrChange w:id="116" w:author="Aidan Boyne [3]" w:date="2023-10-21T11:21:00Z">
                  <w:rPr>
                    <w:rFonts w:ascii="Arial" w:eastAsiaTheme="minorEastAsia" w:hAnsi="Arial" w:cs="Arial"/>
                    <w:sz w:val="20"/>
                    <w:szCs w:val="20"/>
                  </w:rPr>
                </w:rPrChange>
              </w:rPr>
            </w:pPr>
            <m:oMathPara>
              <m:oMathParaPr>
                <m:jc m:val="left"/>
              </m:oMathParaPr>
              <m:oMath>
                <m:r>
                  <w:del w:id="117" w:author="Aidan Boyne [3]" w:date="2023-10-21T11:20:00Z">
                    <w:rPr>
                      <w:rFonts w:ascii="Cambria Math" w:hAnsi="Cambria Math" w:cs="Arial"/>
                      <w:sz w:val="20"/>
                      <w:szCs w:val="20"/>
                    </w:rPr>
                    <m:t>N</m:t>
                  </w:del>
                </m:r>
                <m:sSub>
                  <m:sSubPr>
                    <m:ctrlPr>
                      <w:ins w:id="118" w:author="Aidan Boyne [3]" w:date="2023-10-21T11:20:00Z">
                        <w:rPr>
                          <w:rFonts w:ascii="Cambria Math" w:hAnsi="Cambria Math" w:cs="Arial"/>
                          <w:i/>
                          <w:sz w:val="20"/>
                          <w:szCs w:val="20"/>
                        </w:rPr>
                      </w:ins>
                    </m:ctrlPr>
                  </m:sSubPr>
                  <m:e>
                    <m:r>
                      <w:ins w:id="119" w:author="Aidan Boyne [3]" w:date="2023-10-21T11:20:00Z">
                        <w:rPr>
                          <w:rFonts w:ascii="Cambria Math" w:hAnsi="Cambria Math" w:cs="Arial"/>
                          <w:sz w:val="20"/>
                          <w:szCs w:val="20"/>
                        </w:rPr>
                        <m:t>η</m:t>
                      </w:ins>
                    </m:r>
                  </m:e>
                  <m:sub>
                    <m:r>
                      <w:ins w:id="120" w:author="Aidan Boyne [3]" w:date="2023-10-21T11:20:00Z">
                        <w:rPr>
                          <w:rFonts w:ascii="Cambria Math" w:hAnsi="Cambria Math" w:cs="Arial"/>
                          <w:sz w:val="20"/>
                          <w:szCs w:val="20"/>
                        </w:rPr>
                        <m:t>T</m:t>
                      </w:ins>
                    </m:r>
                  </m:sub>
                </m:sSub>
              </m:oMath>
            </m:oMathPara>
          </w:p>
        </w:tc>
        <w:tc>
          <w:tcPr>
            <w:tcW w:w="3119" w:type="dxa"/>
          </w:tcPr>
          <w:p w14:paraId="48678C38" w14:textId="77777777" w:rsidR="004B7FD2" w:rsidRPr="000B3F01" w:rsidRDefault="004B7FD2" w:rsidP="00A64469">
            <w:pPr>
              <w:rPr>
                <w:rFonts w:ascii="Arial" w:eastAsiaTheme="minorEastAsia" w:hAnsi="Arial" w:cs="Arial"/>
                <w:sz w:val="18"/>
                <w:szCs w:val="18"/>
              </w:rPr>
            </w:pPr>
            <w:del w:id="121" w:author="Aidan Boyne [3]" w:date="2023-10-21T11:21:00Z">
              <w:r w:rsidRPr="000B3F01" w:rsidDel="00DE75D9">
                <w:rPr>
                  <w:rFonts w:ascii="Arial" w:eastAsiaTheme="minorEastAsia" w:hAnsi="Arial" w:cs="Arial"/>
                  <w:sz w:val="18"/>
                  <w:szCs w:val="18"/>
                </w:rPr>
                <w:delText>Maximal growth ratio</w:delText>
              </w:r>
            </w:del>
          </w:p>
        </w:tc>
        <w:tc>
          <w:tcPr>
            <w:tcW w:w="1559" w:type="dxa"/>
          </w:tcPr>
          <w:p w14:paraId="477B116B"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0.250</w:t>
            </w:r>
          </w:p>
        </w:tc>
        <w:tc>
          <w:tcPr>
            <w:tcW w:w="1843" w:type="dxa"/>
          </w:tcPr>
          <w:p w14:paraId="5757FDE0" w14:textId="77777777" w:rsidR="004B7FD2" w:rsidRPr="000B3F01" w:rsidRDefault="004B7FD2" w:rsidP="00A6446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2413" w:type="dxa"/>
          </w:tcPr>
          <w:p w14:paraId="65B36991" w14:textId="128B76E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464B0F3A" w14:textId="77777777" w:rsidTr="007845A4">
        <w:trPr>
          <w:trHeight w:val="66"/>
          <w:jc w:val="center"/>
        </w:trPr>
        <w:tc>
          <w:tcPr>
            <w:tcW w:w="1701" w:type="dxa"/>
          </w:tcPr>
          <w:p w14:paraId="15C32277"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119" w:type="dxa"/>
          </w:tcPr>
          <w:p w14:paraId="7A0DF4C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4B7FD2" w:rsidRPr="000B3F01" w:rsidRDefault="004B7FD2" w:rsidP="00A64469">
            <w:pPr>
              <w:rPr>
                <w:rFonts w:ascii="Arial" w:eastAsiaTheme="minorEastAsia" w:hAnsi="Arial" w:cs="Arial"/>
                <w:sz w:val="18"/>
                <w:szCs w:val="18"/>
              </w:rPr>
            </w:pPr>
          </w:p>
        </w:tc>
        <w:tc>
          <w:tcPr>
            <w:tcW w:w="1559" w:type="dxa"/>
          </w:tcPr>
          <w:p w14:paraId="696FDDB6"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13.5</w:t>
            </w:r>
          </w:p>
        </w:tc>
        <w:tc>
          <w:tcPr>
            <w:tcW w:w="1843" w:type="dxa"/>
          </w:tcPr>
          <w:p w14:paraId="039971E0" w14:textId="1F3AAC3D"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
        </w:tc>
        <w:tc>
          <w:tcPr>
            <w:tcW w:w="2413" w:type="dxa"/>
          </w:tcPr>
          <w:p w14:paraId="30B2614A" w14:textId="4BBD5B4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p>
        </w:tc>
      </w:tr>
    </w:tbl>
    <w:p w14:paraId="33F28014" w14:textId="479E8643" w:rsidR="00515499" w:rsidRDefault="004B7FD2" w:rsidP="004B7FD2">
      <w:pPr>
        <w:rPr>
          <w:rFonts w:ascii="Cambria" w:eastAsiaTheme="minorEastAsia" w:hAnsi="Cambria" w:cs="Arial"/>
          <w:sz w:val="18"/>
          <w:szCs w:val="18"/>
        </w:rPr>
      </w:pPr>
      <w:r>
        <w:rPr>
          <w:rFonts w:ascii="Cambria" w:eastAsiaTheme="minorEastAsia" w:hAnsi="Cambria" w:cs="Arial"/>
          <w:b/>
          <w:bCs/>
          <w:sz w:val="18"/>
          <w:szCs w:val="18"/>
        </w:rPr>
        <w:t xml:space="preserve">Table 1: </w:t>
      </w:r>
      <w:r>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Pr>
          <w:rFonts w:ascii="Cambria" w:eastAsiaTheme="minorEastAsia" w:hAnsi="Cambria" w:cs="Arial"/>
          <w:sz w:val="18"/>
          <w:szCs w:val="18"/>
        </w:rPr>
        <w:t xml:space="preserve">for </w:t>
      </w:r>
      <w:proofErr w:type="spellStart"/>
      <w:r>
        <w:rPr>
          <w:rFonts w:ascii="Cambria" w:eastAsiaTheme="minorEastAsia" w:hAnsi="Cambria" w:cs="Arial"/>
          <w:sz w:val="18"/>
          <w:szCs w:val="18"/>
        </w:rPr>
        <w:t>Thyr</w:t>
      </w:r>
      <w:r w:rsidR="0014357F">
        <w:rPr>
          <w:rFonts w:ascii="Cambria" w:eastAsiaTheme="minorEastAsia" w:hAnsi="Cambria" w:cs="Arial"/>
          <w:sz w:val="18"/>
          <w:szCs w:val="18"/>
        </w:rPr>
        <w:t>IM</w:t>
      </w:r>
      <w:r>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3A2945">
        <w:rPr>
          <w:rFonts w:ascii="Cambria" w:eastAsiaTheme="minorEastAsia" w:hAnsi="Cambria" w:cs="Arial"/>
          <w:sz w:val="18"/>
          <w:szCs w:val="18"/>
        </w:rPr>
        <w:t xml:space="preserve">The rate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r>
          <w:rPr>
            <w:rFonts w:ascii="Cambria Math" w:hAnsi="Cambria Math" w:cs="Arial"/>
            <w:sz w:val="20"/>
            <w:szCs w:val="20"/>
          </w:rPr>
          <m:t xml:space="preserve"> </m:t>
        </m:r>
      </m:oMath>
      <w:r w:rsidR="0006159F" w:rsidRPr="003A2945">
        <w:rPr>
          <w:rFonts w:ascii="Cambria" w:eastAsiaTheme="minorEastAsia" w:hAnsi="Cambria" w:cs="Arial"/>
          <w:sz w:val="18"/>
          <w:szCs w:val="18"/>
        </w:rPr>
        <w:t xml:space="preserve">at which </w:t>
      </w:r>
      <w:r w:rsidR="005A0B0E" w:rsidRPr="003A2945">
        <w:rPr>
          <w:rFonts w:ascii="Cambria" w:eastAsiaTheme="minorEastAsia" w:hAnsi="Cambria" w:cs="Arial"/>
          <w:sz w:val="18"/>
          <w:szCs w:val="18"/>
        </w:rPr>
        <w:t xml:space="preserve">plasma </w:t>
      </w:r>
      <w:r w:rsidR="0006159F" w:rsidRPr="003A2945">
        <w:rPr>
          <w:rFonts w:ascii="Cambria" w:eastAsiaTheme="minorEastAsia" w:hAnsi="Cambria" w:cs="Arial"/>
          <w:sz w:val="18"/>
          <w:szCs w:val="18"/>
        </w:rPr>
        <w:t>T</w:t>
      </w:r>
      <w:r w:rsidR="005A0B0E" w:rsidRPr="003A2945">
        <w:rPr>
          <w:rFonts w:ascii="Cambria" w:eastAsiaTheme="minorEastAsia" w:hAnsi="Cambria" w:cs="Arial"/>
          <w:sz w:val="18"/>
          <w:szCs w:val="18"/>
        </w:rPr>
        <w:t>4</w:t>
      </w:r>
      <w:r w:rsidR="0006159F" w:rsidRPr="003A2945">
        <w:rPr>
          <w:rFonts w:ascii="Cambria" w:eastAsiaTheme="minorEastAsia" w:hAnsi="Cambria" w:cs="Arial"/>
          <w:sz w:val="18"/>
          <w:szCs w:val="18"/>
        </w:rPr>
        <w:t xml:space="preserve"> </w:t>
      </w:r>
      <w:r w:rsidR="005A0B0E" w:rsidRPr="003A2945">
        <w:rPr>
          <w:rFonts w:ascii="Cambria" w:eastAsiaTheme="minorEastAsia" w:hAnsi="Cambria" w:cs="Arial"/>
          <w:sz w:val="18"/>
          <w:szCs w:val="18"/>
        </w:rPr>
        <w:t xml:space="preserve">(via conversion to T3 in the cell) </w:t>
      </w:r>
      <w:r w:rsidR="0006159F" w:rsidRPr="003A2945">
        <w:rPr>
          <w:rFonts w:ascii="Cambria" w:eastAsiaTheme="minorEastAsia" w:hAnsi="Cambria" w:cs="Arial"/>
          <w:sz w:val="18"/>
          <w:szCs w:val="18"/>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proofErr w:type="spellStart"/>
      <w:r>
        <w:rPr>
          <w:rFonts w:ascii="Cambria" w:eastAsiaTheme="minorEastAsia" w:hAnsi="Cambria" w:cs="Arial"/>
          <w:sz w:val="18"/>
          <w:szCs w:val="18"/>
        </w:rPr>
        <w:t>submodel</w:t>
      </w:r>
      <w:proofErr w:type="spellEnd"/>
      <w:r>
        <w:rPr>
          <w:rFonts w:ascii="Cambria" w:eastAsiaTheme="minorEastAsia" w:hAnsi="Cambria" w:cs="Arial"/>
          <w:sz w:val="18"/>
          <w:szCs w:val="18"/>
        </w:rPr>
        <w:t xml:space="preserve"> can be found in</w:t>
      </w:r>
      <w:r w:rsidR="0006159F" w:rsidRPr="0006159F">
        <w:rPr>
          <w:rFonts w:ascii="Cambria" w:eastAsiaTheme="minorEastAsia" w:hAnsi="Cambria" w:cs="Arial"/>
          <w:sz w:val="18"/>
          <w:szCs w:val="18"/>
        </w:rPr>
        <w:t xml:space="preserve"> Cruz-Loya</w:t>
      </w:r>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79803B83" w14:textId="77777777" w:rsidTr="007845A4">
        <w:trPr>
          <w:jc w:val="center"/>
        </w:trPr>
        <w:tc>
          <w:tcPr>
            <w:tcW w:w="1701" w:type="dxa"/>
            <w:tcBorders>
              <w:bottom w:val="single" w:sz="4" w:space="0" w:color="auto"/>
            </w:tcBorders>
          </w:tcPr>
          <w:p w14:paraId="6A86932B" w14:textId="77777777" w:rsidR="004B7FD2" w:rsidRPr="004B7FD2" w:rsidRDefault="004B7FD2" w:rsidP="00A64469">
            <w:pPr>
              <w:rPr>
                <w:rFonts w:ascii="Roboto" w:eastAsiaTheme="minorEastAsia" w:hAnsi="Roboto" w:cs="Arial"/>
                <w:b/>
                <w:bCs/>
                <w:sz w:val="18"/>
                <w:szCs w:val="18"/>
              </w:rPr>
            </w:pPr>
            <w:r w:rsidRPr="004B7FD2">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4B7FD2" w:rsidRDefault="004B7FD2" w:rsidP="00A64469">
            <w:pPr>
              <w:rPr>
                <w:rFonts w:ascii="Roboto" w:eastAsiaTheme="minorEastAsia" w:hAnsi="Roboto" w:cs="Arial"/>
                <w:b/>
                <w:bCs/>
                <w:sz w:val="18"/>
                <w:szCs w:val="18"/>
              </w:rPr>
            </w:pPr>
            <w:r w:rsidRPr="004B7FD2">
              <w:rPr>
                <w:rFonts w:ascii="Roboto" w:eastAsiaTheme="minorEastAsia" w:hAnsi="Roboto" w:cs="Arial"/>
                <w:b/>
                <w:bCs/>
                <w:sz w:val="18"/>
                <w:szCs w:val="18"/>
              </w:rPr>
              <w:t>Description</w:t>
            </w:r>
          </w:p>
        </w:tc>
        <w:tc>
          <w:tcPr>
            <w:tcW w:w="1559" w:type="dxa"/>
            <w:tcBorders>
              <w:bottom w:val="single" w:sz="4" w:space="0" w:color="auto"/>
            </w:tcBorders>
          </w:tcPr>
          <w:p w14:paraId="7B927218" w14:textId="166200A4" w:rsidR="004B7FD2" w:rsidRPr="004B7FD2" w:rsidRDefault="003A2945" w:rsidP="00A64469">
            <w:pPr>
              <w:rPr>
                <w:rFonts w:ascii="Roboto" w:eastAsiaTheme="minorEastAsia" w:hAnsi="Roboto" w:cs="Arial"/>
                <w:b/>
                <w:bCs/>
                <w:sz w:val="18"/>
                <w:szCs w:val="18"/>
              </w:rPr>
            </w:pPr>
            <w:r>
              <w:rPr>
                <w:rFonts w:ascii="Roboto" w:eastAsiaTheme="minorEastAsia" w:hAnsi="Roboto" w:cs="Arial"/>
                <w:b/>
                <w:bCs/>
                <w:sz w:val="18"/>
                <w:szCs w:val="18"/>
              </w:rPr>
              <w:t xml:space="preserve">Initial </w:t>
            </w:r>
            <w:r w:rsidR="004B7FD2" w:rsidRPr="004B7FD2">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4B7FD2" w:rsidRDefault="004B7FD2" w:rsidP="00A64469">
            <w:pPr>
              <w:rPr>
                <w:rFonts w:ascii="Roboto" w:eastAsiaTheme="minorEastAsia" w:hAnsi="Roboto" w:cs="Arial"/>
                <w:b/>
                <w:bCs/>
                <w:sz w:val="18"/>
                <w:szCs w:val="18"/>
              </w:rPr>
            </w:pPr>
            <w:r w:rsidRPr="004B7FD2">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4B7FD2" w:rsidRDefault="004B7FD2" w:rsidP="00A64469">
            <w:pPr>
              <w:rPr>
                <w:rFonts w:ascii="Roboto" w:eastAsiaTheme="minorEastAsia" w:hAnsi="Roboto" w:cs="Arial"/>
                <w:b/>
                <w:bCs/>
                <w:sz w:val="18"/>
                <w:szCs w:val="18"/>
              </w:rPr>
            </w:pPr>
            <w:r w:rsidRPr="004B7FD2">
              <w:rPr>
                <w:rFonts w:ascii="Roboto" w:eastAsiaTheme="minorEastAsia" w:hAnsi="Roboto" w:cs="Arial"/>
                <w:b/>
                <w:bCs/>
                <w:sz w:val="18"/>
                <w:szCs w:val="18"/>
              </w:rPr>
              <w:t>Source</w:t>
            </w:r>
          </w:p>
        </w:tc>
      </w:tr>
      <w:tr w:rsidR="004B7FD2" w:rsidRPr="000B3F01" w14:paraId="5C5457DF" w14:textId="77777777" w:rsidTr="007845A4">
        <w:trPr>
          <w:jc w:val="center"/>
        </w:trPr>
        <w:tc>
          <w:tcPr>
            <w:tcW w:w="1701" w:type="dxa"/>
            <w:tcBorders>
              <w:top w:val="single" w:sz="4" w:space="0" w:color="auto"/>
            </w:tcBorders>
          </w:tcPr>
          <w:p w14:paraId="63A4D371" w14:textId="77777777" w:rsidR="004B7FD2" w:rsidRPr="004B7FD2" w:rsidRDefault="004B7FD2" w:rsidP="00A6446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B52F52" w:rsidRDefault="00B52F52" w:rsidP="00A6446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9</w:t>
            </w:r>
          </w:p>
        </w:tc>
      </w:tr>
      <w:tr w:rsidR="004B7FD2" w:rsidRPr="000B3F01" w14:paraId="47480663" w14:textId="77777777" w:rsidTr="007845A4">
        <w:trPr>
          <w:jc w:val="center"/>
        </w:trPr>
        <w:tc>
          <w:tcPr>
            <w:tcW w:w="1701" w:type="dxa"/>
          </w:tcPr>
          <w:p w14:paraId="04A9FE52" w14:textId="77777777" w:rsidR="004B7FD2" w:rsidRPr="004B7FD2" w:rsidRDefault="004B7FD2" w:rsidP="00A64469">
            <w:pPr>
              <w:rPr>
                <w:rFonts w:ascii="Cambria Math" w:eastAsiaTheme="minorEastAsia" w:hAnsi="Cambria Math" w:cs="Arial"/>
                <w:i/>
                <w:iCs/>
                <w:color w:val="000000" w:themeColor="text1"/>
                <w:sz w:val="20"/>
                <w:szCs w:val="20"/>
                <w:lang w:val="sv-SE"/>
              </w:rPr>
            </w:pPr>
            <w:r w:rsidRPr="004B7FD2">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Plasma Cells</w:t>
            </w:r>
          </w:p>
        </w:tc>
        <w:tc>
          <w:tcPr>
            <w:tcW w:w="1559" w:type="dxa"/>
          </w:tcPr>
          <w:p w14:paraId="52FCAD4A"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80</w:t>
            </w:r>
          </w:p>
        </w:tc>
        <w:tc>
          <w:tcPr>
            <w:tcW w:w="1843" w:type="dxa"/>
          </w:tcPr>
          <w:p w14:paraId="4290DE1A"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Pr>
          <w:p w14:paraId="4AA56CB4"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Simulation</w:t>
            </w:r>
          </w:p>
        </w:tc>
      </w:tr>
      <w:tr w:rsidR="004B7FD2" w:rsidRPr="000B3F01" w14:paraId="66D2ED51" w14:textId="77777777" w:rsidTr="007845A4">
        <w:trPr>
          <w:jc w:val="center"/>
        </w:trPr>
        <w:tc>
          <w:tcPr>
            <w:tcW w:w="1701" w:type="dxa"/>
          </w:tcPr>
          <w:p w14:paraId="3037421A" w14:textId="77777777" w:rsidR="004B7FD2" w:rsidRPr="004B7FD2" w:rsidRDefault="004B7FD2" w:rsidP="00A64469">
            <w:pPr>
              <w:rPr>
                <w:rFonts w:ascii="Cambria Math" w:eastAsiaTheme="minorEastAsia" w:hAnsi="Cambria Math" w:cs="Arial"/>
                <w:i/>
                <w:iCs/>
                <w:color w:val="000000" w:themeColor="text1"/>
                <w:sz w:val="20"/>
                <w:szCs w:val="20"/>
                <w:lang w:val="sv-SE"/>
              </w:rPr>
            </w:pPr>
            <w:r w:rsidRPr="004B7FD2">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805</w:t>
            </w:r>
          </w:p>
        </w:tc>
        <w:tc>
          <w:tcPr>
            <w:tcW w:w="1843" w:type="dxa"/>
          </w:tcPr>
          <w:p w14:paraId="3C388BAB"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Pr>
          <w:p w14:paraId="6052E2C8" w14:textId="01B339F6" w:rsidR="004B7FD2" w:rsidRPr="00B52F52" w:rsidRDefault="00B52F52" w:rsidP="00A6446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18</w:t>
            </w:r>
          </w:p>
        </w:tc>
      </w:tr>
      <w:tr w:rsidR="004B7FD2" w:rsidRPr="000B3F01" w14:paraId="33B742EC" w14:textId="77777777" w:rsidTr="007845A4">
        <w:trPr>
          <w:jc w:val="center"/>
        </w:trPr>
        <w:tc>
          <w:tcPr>
            <w:tcW w:w="1701" w:type="dxa"/>
          </w:tcPr>
          <w:p w14:paraId="74D18C62" w14:textId="77777777" w:rsidR="004B7FD2" w:rsidRPr="004B7FD2" w:rsidRDefault="004B7FD2" w:rsidP="00A6446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C</w:t>
            </w:r>
          </w:p>
        </w:tc>
        <w:tc>
          <w:tcPr>
            <w:tcW w:w="3119" w:type="dxa"/>
          </w:tcPr>
          <w:p w14:paraId="26038450" w14:textId="3D351975"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Cytokines</w:t>
            </w:r>
          </w:p>
        </w:tc>
        <w:tc>
          <w:tcPr>
            <w:tcW w:w="1559" w:type="dxa"/>
          </w:tcPr>
          <w:p w14:paraId="6FF7BC83"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6.022e15</w:t>
            </w:r>
          </w:p>
        </w:tc>
        <w:tc>
          <w:tcPr>
            <w:tcW w:w="1843" w:type="dxa"/>
          </w:tcPr>
          <w:p w14:paraId="0E07EA6C"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molecules/mL</w:t>
            </w:r>
          </w:p>
        </w:tc>
        <w:tc>
          <w:tcPr>
            <w:tcW w:w="2413" w:type="dxa"/>
          </w:tcPr>
          <w:p w14:paraId="60B8FC63" w14:textId="035B982B" w:rsidR="004B7FD2" w:rsidRPr="00B52F52" w:rsidRDefault="00B52F52" w:rsidP="00A6446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9</w:t>
            </w:r>
          </w:p>
        </w:tc>
      </w:tr>
      <w:tr w:rsidR="004B7FD2" w:rsidRPr="000B3F01" w14:paraId="633DD2FF" w14:textId="77777777" w:rsidTr="007845A4">
        <w:trPr>
          <w:jc w:val="center"/>
        </w:trPr>
        <w:tc>
          <w:tcPr>
            <w:tcW w:w="1701" w:type="dxa"/>
          </w:tcPr>
          <w:p w14:paraId="48ACE33B" w14:textId="77777777" w:rsidR="004B7FD2" w:rsidRPr="004B7FD2" w:rsidRDefault="004B7FD2" w:rsidP="00A6446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Functional thyroid size</w:t>
            </w:r>
          </w:p>
        </w:tc>
        <w:tc>
          <w:tcPr>
            <w:tcW w:w="1559" w:type="dxa"/>
          </w:tcPr>
          <w:p w14:paraId="386BEFEF"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11</w:t>
            </w:r>
          </w:p>
        </w:tc>
        <w:tc>
          <w:tcPr>
            <w:tcW w:w="1843" w:type="dxa"/>
          </w:tcPr>
          <w:p w14:paraId="1FE06ED4"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mL</w:t>
            </w:r>
          </w:p>
        </w:tc>
        <w:tc>
          <w:tcPr>
            <w:tcW w:w="2413" w:type="dxa"/>
          </w:tcPr>
          <w:p w14:paraId="00088E0A" w14:textId="1D7578DF" w:rsidR="004B7FD2" w:rsidRPr="00B52F52" w:rsidRDefault="00B52F52" w:rsidP="00A6446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4B7FD2" w:rsidRDefault="004B7FD2" w:rsidP="00A6446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Ab</w:t>
            </w:r>
          </w:p>
        </w:tc>
        <w:tc>
          <w:tcPr>
            <w:tcW w:w="3119" w:type="dxa"/>
          </w:tcPr>
          <w:p w14:paraId="52F88C60"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3.122e6</w:t>
            </w:r>
          </w:p>
        </w:tc>
        <w:tc>
          <w:tcPr>
            <w:tcW w:w="1843" w:type="dxa"/>
          </w:tcPr>
          <w:p w14:paraId="1743387C" w14:textId="77777777" w:rsidR="004B7FD2" w:rsidRPr="004B7FD2" w:rsidRDefault="004B7FD2" w:rsidP="00A6446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molecules/mL</w:t>
            </w:r>
          </w:p>
        </w:tc>
        <w:tc>
          <w:tcPr>
            <w:tcW w:w="2413" w:type="dxa"/>
          </w:tcPr>
          <w:p w14:paraId="08DA9D87" w14:textId="12D14A30" w:rsidR="004B7FD2" w:rsidRPr="00B52F52" w:rsidRDefault="00B52F52" w:rsidP="00A6446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A6446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A6446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A6446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A6446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A64469">
            <w:pPr>
              <w:rPr>
                <w:rFonts w:ascii="Arial" w:eastAsiaTheme="minorEastAsia" w:hAnsi="Arial" w:cs="Arial"/>
                <w:color w:val="000000" w:themeColor="text1"/>
                <w:sz w:val="18"/>
                <w:szCs w:val="18"/>
              </w:rPr>
            </w:pPr>
          </w:p>
        </w:tc>
      </w:tr>
    </w:tbl>
    <w:p w14:paraId="0C0F2341" w14:textId="1C84BFDF" w:rsidR="00346FCC" w:rsidRPr="004D215E" w:rsidRDefault="004B7FD2" w:rsidP="00B46549">
      <w:pPr>
        <w:rPr>
          <w:rFonts w:ascii="Cambria" w:eastAsiaTheme="minorEastAsia" w:hAnsi="Cambria" w:cs="Arial"/>
          <w:sz w:val="18"/>
          <w:szCs w:val="18"/>
        </w:rPr>
      </w:pPr>
      <w:commentRangeStart w:id="122"/>
      <w:commentRangeStart w:id="123"/>
      <w:r>
        <w:rPr>
          <w:rFonts w:ascii="Cambria" w:eastAsiaTheme="minorEastAsia" w:hAnsi="Cambria" w:cs="Arial"/>
          <w:b/>
          <w:bCs/>
          <w:sz w:val="18"/>
          <w:szCs w:val="18"/>
        </w:rPr>
        <w:t xml:space="preserve">Table </w:t>
      </w:r>
      <w:commentRangeStart w:id="124"/>
      <w:commentRangeStart w:id="125"/>
      <w:commentRangeStart w:id="126"/>
      <w:commentRangeStart w:id="127"/>
      <w:r>
        <w:rPr>
          <w:rFonts w:ascii="Cambria" w:eastAsiaTheme="minorEastAsia" w:hAnsi="Cambria" w:cs="Arial"/>
          <w:b/>
          <w:bCs/>
          <w:sz w:val="18"/>
          <w:szCs w:val="18"/>
        </w:rPr>
        <w:t>2</w:t>
      </w:r>
      <w:commentRangeEnd w:id="122"/>
      <w:commentRangeEnd w:id="123"/>
      <w:commentRangeEnd w:id="124"/>
      <w:r w:rsidR="00BD2453">
        <w:rPr>
          <w:rStyle w:val="CommentReference"/>
        </w:rPr>
        <w:commentReference w:id="124"/>
      </w:r>
      <w:commentRangeEnd w:id="125"/>
      <w:r w:rsidR="00D85563">
        <w:rPr>
          <w:rStyle w:val="CommentReference"/>
        </w:rPr>
        <w:commentReference w:id="125"/>
      </w:r>
      <w:commentRangeEnd w:id="126"/>
      <w:r w:rsidR="00BF19E8">
        <w:rPr>
          <w:rStyle w:val="CommentReference"/>
        </w:rPr>
        <w:commentReference w:id="126"/>
      </w:r>
      <w:commentRangeEnd w:id="127"/>
      <w:r w:rsidR="00E96260">
        <w:rPr>
          <w:rStyle w:val="CommentReference"/>
        </w:rPr>
        <w:commentReference w:id="127"/>
      </w:r>
      <w:r w:rsidR="008F17A3">
        <w:rPr>
          <w:rStyle w:val="CommentReference"/>
        </w:rPr>
        <w:commentReference w:id="122"/>
      </w:r>
      <w:r w:rsidR="003A2945">
        <w:rPr>
          <w:rStyle w:val="CommentReference"/>
        </w:rPr>
        <w:commentReference w:id="123"/>
      </w:r>
      <w:r>
        <w:rPr>
          <w:rFonts w:ascii="Cambria" w:eastAsiaTheme="minorEastAsia" w:hAnsi="Cambria" w:cs="Arial"/>
          <w:b/>
          <w:bCs/>
          <w:sz w:val="18"/>
          <w:szCs w:val="18"/>
        </w:rPr>
        <w:t>:</w:t>
      </w:r>
      <w:r>
        <w:rPr>
          <w:rFonts w:ascii="Cambria" w:eastAsiaTheme="minorEastAsia" w:hAnsi="Cambria" w:cs="Arial"/>
          <w:sz w:val="18"/>
          <w:szCs w:val="18"/>
        </w:rPr>
        <w:t xml:space="preserve"> State variable</w:t>
      </w:r>
      <w:r w:rsidR="00BF19E8">
        <w:rPr>
          <w:rFonts w:ascii="Cambria" w:eastAsiaTheme="minorEastAsia" w:hAnsi="Cambria" w:cs="Arial"/>
          <w:sz w:val="18"/>
          <w:szCs w:val="18"/>
        </w:rPr>
        <w:t>s and their</w:t>
      </w:r>
      <w:r>
        <w:rPr>
          <w:rFonts w:ascii="Cambria" w:eastAsiaTheme="minorEastAsia" w:hAnsi="Cambria" w:cs="Arial"/>
          <w:sz w:val="18"/>
          <w:szCs w:val="18"/>
        </w:rPr>
        <w:t xml:space="preserve"> </w:t>
      </w:r>
      <w:r w:rsidRPr="003A2945">
        <w:rPr>
          <w:rFonts w:ascii="Cambria" w:eastAsiaTheme="minorEastAsia" w:hAnsi="Cambria" w:cs="Arial"/>
          <w:sz w:val="18"/>
          <w:szCs w:val="18"/>
        </w:rPr>
        <w:t>initial condition</w:t>
      </w:r>
      <w:r w:rsidR="00BF19E8" w:rsidRPr="003A2945">
        <w:rPr>
          <w:rFonts w:ascii="Cambria" w:eastAsiaTheme="minorEastAsia" w:hAnsi="Cambria" w:cs="Arial"/>
          <w:sz w:val="18"/>
          <w:szCs w:val="18"/>
        </w:rPr>
        <w:t xml:space="preserve"> value</w:t>
      </w:r>
      <w:r w:rsidR="003A2945" w:rsidRPr="003A2945">
        <w:rPr>
          <w:rFonts w:ascii="Cambria" w:eastAsiaTheme="minorEastAsia" w:hAnsi="Cambria" w:cs="Arial"/>
          <w:sz w:val="18"/>
          <w:szCs w:val="18"/>
        </w:rPr>
        <w:t>s</w:t>
      </w:r>
      <w:r w:rsidR="0006159F" w:rsidRPr="003A2945">
        <w:rPr>
          <w:rFonts w:ascii="Cambria" w:eastAsiaTheme="minorEastAsia" w:hAnsi="Cambria" w:cs="Arial"/>
          <w:sz w:val="18"/>
          <w:szCs w:val="18"/>
        </w:rPr>
        <w:t xml:space="preserve"> and</w:t>
      </w:r>
      <w:r w:rsidR="0006159F">
        <w:rPr>
          <w:rFonts w:ascii="Cambria" w:eastAsiaTheme="minorEastAsia" w:hAnsi="Cambria" w:cs="Arial"/>
          <w:sz w:val="18"/>
          <w:szCs w:val="18"/>
        </w:rPr>
        <w:t xml:space="preserve"> </w:t>
      </w:r>
      <w:r w:rsidR="00D85563">
        <w:rPr>
          <w:rFonts w:ascii="Cambria" w:eastAsiaTheme="minorEastAsia" w:hAnsi="Cambria" w:cs="Arial"/>
          <w:sz w:val="18"/>
          <w:szCs w:val="18"/>
        </w:rPr>
        <w:t xml:space="preserve">reference </w:t>
      </w:r>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128"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lastRenderedPageBreak/>
        <w:drawing>
          <wp:inline distT="0" distB="0" distL="0" distR="0" wp14:anchorId="4EF19FB6" wp14:editId="6D3A9AC9">
            <wp:extent cx="6654818"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54818" cy="2755265"/>
                    </a:xfrm>
                    <a:prstGeom prst="rect">
                      <a:avLst/>
                    </a:prstGeom>
                    <a:noFill/>
                    <a:ln>
                      <a:noFill/>
                    </a:ln>
                  </pic:spPr>
                </pic:pic>
              </a:graphicData>
            </a:graphic>
          </wp:inline>
        </w:drawing>
      </w:r>
    </w:p>
    <w:p w14:paraId="233529A9" w14:textId="6BF7A07F" w:rsidR="008B7A11" w:rsidRPr="00AD2228" w:rsidRDefault="008B7A11" w:rsidP="00B46549">
      <w:pPr>
        <w:rPr>
          <w:rFonts w:ascii="Cambria" w:eastAsiaTheme="minorEastAsia" w:hAnsi="Cambria" w:cs="Arial"/>
          <w:sz w:val="18"/>
          <w:szCs w:val="18"/>
        </w:rPr>
      </w:pPr>
      <w:commentRangeStart w:id="129"/>
      <w:commentRangeStart w:id="130"/>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commentRangeEnd w:id="129"/>
      <w:r w:rsidR="00F42D8F">
        <w:rPr>
          <w:rStyle w:val="CommentReference"/>
        </w:rPr>
        <w:commentReference w:id="129"/>
      </w:r>
      <w:commentRangeEnd w:id="130"/>
      <w:r w:rsidR="003A2945">
        <w:rPr>
          <w:rStyle w:val="CommentReference"/>
        </w:rPr>
        <w:commentReference w:id="130"/>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r w:rsidR="00E96260">
        <w:rPr>
          <w:rFonts w:ascii="Cambria" w:eastAsiaTheme="minorEastAsia" w:hAnsi="Cambria" w:cs="Arial"/>
          <w:sz w:val="18"/>
          <w:szCs w:val="18"/>
        </w:rPr>
        <w:t xml:space="preserve">(via TSH and T3 feedback) </w:t>
      </w:r>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T3 also </w:t>
      </w:r>
      <w:r w:rsidR="003A2945">
        <w:rPr>
          <w:rFonts w:ascii="Cambria" w:eastAsiaTheme="minorEastAsia" w:hAnsi="Cambria" w:cs="Arial"/>
          <w:sz w:val="18"/>
          <w:szCs w:val="18"/>
        </w:rPr>
        <w:t xml:space="preserve">indirectly </w:t>
      </w:r>
      <w:r>
        <w:rPr>
          <w:rFonts w:ascii="Cambria" w:eastAsiaTheme="minorEastAsia" w:hAnsi="Cambria" w:cs="Arial"/>
          <w:sz w:val="18"/>
          <w:szCs w:val="18"/>
        </w:rPr>
        <w:t>plays a role in controlling B-cell dynamics</w:t>
      </w:r>
      <w:r w:rsidR="003A2945">
        <w:rPr>
          <w:rFonts w:ascii="Cambria" w:eastAsiaTheme="minorEastAsia" w:hAnsi="Cambria" w:cs="Arial"/>
          <w:sz w:val="18"/>
          <w:szCs w:val="18"/>
        </w:rPr>
        <w:t xml:space="preserve"> </w:t>
      </w:r>
      <w:r w:rsidR="00E96260">
        <w:rPr>
          <w:rFonts w:ascii="Cambria" w:eastAsiaTheme="minorEastAsia" w:hAnsi="Cambria" w:cs="Arial"/>
          <w:sz w:val="18"/>
          <w:szCs w:val="18"/>
        </w:rPr>
        <w:t>via intracellular conversion from plasma T4</w:t>
      </w:r>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Cruz-Loya</w:t>
      </w:r>
      <w:r>
        <w:rPr>
          <w:rFonts w:ascii="Cambria" w:eastAsiaTheme="minorEastAsia" w:hAnsi="Cambria" w:cs="Arial"/>
          <w:sz w:val="18"/>
          <w:szCs w:val="18"/>
        </w:rPr>
        <w:t xml:space="preserve"> et al</w:t>
      </w:r>
      <w:r w:rsidR="00E268D1">
        <w:rPr>
          <w:rFonts w:ascii="Cambria" w:eastAsiaTheme="minorEastAsia" w:hAnsi="Cambria" w:cs="Arial"/>
          <w:sz w:val="18"/>
          <w:szCs w:val="18"/>
        </w:rPr>
        <w:fldChar w:fldCharType="begin"/>
      </w:r>
      <w:r w:rsidR="00E268D1">
        <w:rPr>
          <w:rFonts w:ascii="Cambria" w:eastAsiaTheme="minorEastAsia" w:hAnsi="Cambria" w:cs="Arial"/>
          <w:sz w:val="18"/>
          <w:szCs w:val="18"/>
        </w:rPr>
        <w:instrText xml:space="preserve"> ADDIN ZOTERO_ITEM CSL_CITATION {"citationID":"L2qVY2nz","properties":{"formattedCitation":"\\super 6\\nosupersub{}","plainCitation":"6","noteIndex":0},"citationItems":[{"id":267,"uris":["http://zotero.org/users/local/hlaweYgq/items/52LUG8DN"],"itemData":{"id":267,"type":"article-journal","abstract":"Notably,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E268D1">
        <w:rPr>
          <w:rFonts w:ascii="Cambria" w:eastAsiaTheme="minorEastAsia" w:hAnsi="Cambria" w:cs="Arial"/>
          <w:sz w:val="18"/>
          <w:szCs w:val="18"/>
        </w:rPr>
        <w:fldChar w:fldCharType="separate"/>
      </w:r>
      <w:r w:rsidR="00E268D1" w:rsidRPr="00E268D1">
        <w:rPr>
          <w:rFonts w:ascii="Cambria" w:hAnsi="Cambria" w:cs="Times New Roman"/>
          <w:sz w:val="18"/>
          <w:szCs w:val="24"/>
          <w:vertAlign w:val="superscript"/>
        </w:rPr>
        <w:t>6</w:t>
      </w:r>
      <w:r w:rsidR="00E268D1">
        <w:rPr>
          <w:rFonts w:ascii="Cambria" w:eastAsiaTheme="minorEastAsia" w:hAnsi="Cambria" w:cs="Arial"/>
          <w:sz w:val="18"/>
          <w:szCs w:val="18"/>
        </w:rPr>
        <w:fldChar w:fldCharType="end"/>
      </w:r>
      <w:r>
        <w:rPr>
          <w:rFonts w:ascii="Cambria" w:eastAsiaTheme="minorEastAsia" w:hAnsi="Cambria" w:cs="Arial"/>
          <w:sz w:val="18"/>
          <w:szCs w:val="18"/>
        </w:rPr>
        <w:t>.</w:t>
      </w:r>
    </w:p>
    <w:p w14:paraId="1BD06DFD" w14:textId="0B6CFB62"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E268D1">
        <w:rPr>
          <w:rFonts w:ascii="Cambria" w:hAnsi="Cambria"/>
          <w:color w:val="000000" w:themeColor="text1"/>
        </w:rPr>
        <w:fldChar w:fldCharType="begin"/>
      </w:r>
      <w:r w:rsidR="00E268D1">
        <w:rPr>
          <w:rFonts w:ascii="Cambria" w:hAnsi="Cambria"/>
          <w:color w:val="000000" w:themeColor="text1"/>
        </w:rPr>
        <w:instrText xml:space="preserve"> ADDIN ZOTERO_ITEM CSL_CITATION {"citationID":"ixvpGmlV","properties":{"formattedCitation":"\\super 13\\nosupersub{}","plainCitation":"13","noteIndex":0},"citationItems":[{"id":441,"uris":["http://zotero.org/users/local/hlaweYgq/items/L7MHRM4Z"],"itemData":{"id":441,"type":"article-journal","container-title":"SIAM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E268D1">
        <w:rPr>
          <w:rFonts w:ascii="Cambria" w:hAnsi="Cambria"/>
          <w:color w:val="000000" w:themeColor="text1"/>
        </w:rPr>
        <w:fldChar w:fldCharType="separate"/>
      </w:r>
      <w:r w:rsidR="00E268D1" w:rsidRPr="00E268D1">
        <w:rPr>
          <w:rFonts w:ascii="Cambria" w:hAnsi="Cambria" w:cs="Times New Roman"/>
          <w:szCs w:val="24"/>
          <w:vertAlign w:val="superscript"/>
        </w:rPr>
        <w:t>13</w:t>
      </w:r>
      <w:r w:rsidR="00E268D1">
        <w:rPr>
          <w:rFonts w:ascii="Cambria" w:hAnsi="Cambria"/>
          <w:color w:val="000000" w:themeColor="text1"/>
        </w:rPr>
        <w:fldChar w:fldCharType="end"/>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E268D1">
        <w:rPr>
          <w:rFonts w:ascii="Cambria" w:hAnsi="Cambria"/>
          <w:i/>
          <w:iCs/>
          <w:color w:val="000000" w:themeColor="text1"/>
        </w:rPr>
        <w:fldChar w:fldCharType="begin"/>
      </w:r>
      <w:r w:rsidR="00E268D1">
        <w:rPr>
          <w:rFonts w:ascii="Cambria" w:hAnsi="Cambria"/>
          <w:i/>
          <w:iCs/>
          <w:color w:val="000000" w:themeColor="text1"/>
        </w:rPr>
        <w:instrText xml:space="preserve"> ADDIN ZOTERO_ITEM CSL_CITATION {"citationID":"HI8y2OLC","properties":{"formattedCitation":"\\super 14\\nosupersub{}","plainCitation":"14","noteIndex":0},"citationItems":[{"id":442,"uris":["http://zotero.org/users/local/hlaweYgq/items/MQCPGIXC"],"itemData":{"id":442,"type":"article-journal","container-title":"The Journal of Open Research Software","DOI":"10.5334/jors.151","issue":"1","title":"DifferentialEquations.jl – A Performant and Feature-Rich Ecosystem for Solving Differential Equations in Julia","URL":"https://app.dimensions.ai/details/publication/pub.1085583166 and http://openresearchsoftware.metajnl.com/articles/10.5334/jors.151/galley/245/download/","volume":"5","author":[{"family":"Rackauckas","given":"Christopher"},{"family":"Nie","given":"Qing"}],"issued":{"date-parts":[["2017"]]}}}],"schema":"https://github.com/citation-style-language/schema/raw/master/csl-citation.json"} </w:instrText>
      </w:r>
      <w:r w:rsidR="00E268D1">
        <w:rPr>
          <w:rFonts w:ascii="Cambria" w:hAnsi="Cambria"/>
          <w:i/>
          <w:iCs/>
          <w:color w:val="000000" w:themeColor="text1"/>
        </w:rPr>
        <w:fldChar w:fldCharType="separate"/>
      </w:r>
      <w:r w:rsidR="00E268D1" w:rsidRPr="00E268D1">
        <w:rPr>
          <w:rFonts w:ascii="Cambria" w:hAnsi="Cambria" w:cs="Times New Roman"/>
          <w:szCs w:val="24"/>
          <w:vertAlign w:val="superscript"/>
        </w:rPr>
        <w:t>14</w:t>
      </w:r>
      <w:r w:rsidR="00E268D1">
        <w:rPr>
          <w:rFonts w:ascii="Cambria" w:hAnsi="Cambria"/>
          <w:i/>
          <w:iCs/>
          <w:color w:val="000000" w:themeColor="text1"/>
        </w:rPr>
        <w:fldChar w:fldCharType="end"/>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8F17A3">
        <w:rPr>
          <w:rFonts w:ascii="Cambria" w:hAnsi="Cambria"/>
          <w:color w:val="000000" w:themeColor="text1"/>
        </w:rPr>
        <w:t xml:space="preserve">levothyroxine </w:t>
      </w:r>
      <w:r w:rsidR="00CF0192">
        <w:rPr>
          <w:rFonts w:ascii="Cambria" w:hAnsi="Cambria"/>
          <w:color w:val="000000" w:themeColor="text1"/>
        </w:rPr>
        <w:t xml:space="preserve">and </w:t>
      </w:r>
      <w:r w:rsidR="008F17A3">
        <w:rPr>
          <w:rFonts w:ascii="Cambria" w:hAnsi="Cambria"/>
          <w:color w:val="000000" w:themeColor="text1"/>
        </w:rPr>
        <w:t xml:space="preserve">liothyronine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when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r w:rsidR="00F42D8F">
        <w:rPr>
          <w:rFonts w:ascii="Cambria" w:hAnsi="Cambria"/>
          <w:color w:val="000000" w:themeColor="text1"/>
        </w:rPr>
        <w:t>ted</w:t>
      </w:r>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parameters averaged to obtain</w:t>
      </w:r>
      <w:r w:rsidR="001D3BD8">
        <w:rPr>
          <w:rFonts w:ascii="Cambria" w:hAnsi="Cambria"/>
          <w:color w:val="000000" w:themeColor="text1"/>
        </w:rPr>
        <w:t xml:space="preserve"> the final 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27284456"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r w:rsidR="008F17A3">
        <w:rPr>
          <w:rFonts w:ascii="Cambria" w:hAnsi="Cambria"/>
          <w:color w:val="000000" w:themeColor="text1"/>
        </w:rPr>
        <w:t>Nelder</w:t>
      </w:r>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E268D1">
        <w:rPr>
          <w:rFonts w:ascii="Cambria" w:hAnsi="Cambria"/>
          <w:i/>
          <w:iCs/>
          <w:color w:val="000000" w:themeColor="text1"/>
        </w:rPr>
        <w:fldChar w:fldCharType="begin"/>
      </w:r>
      <w:r w:rsidR="00E268D1">
        <w:rPr>
          <w:rFonts w:ascii="Cambria" w:hAnsi="Cambria"/>
          <w:i/>
          <w:iCs/>
          <w:color w:val="000000" w:themeColor="text1"/>
        </w:rPr>
        <w:instrText xml:space="preserve"> ADDIN ZOTERO_ITEM CSL_CITATION {"citationID":"hnmqUoEs","properties":{"formattedCitation":"\\super 15\\nosupersub{}","plainCitation":"15","noteIndex":0},"citationItems":[{"id":444,"uris":["http://zotero.org/users/local/hlaweYgq/items/6FRY72WM"],"itemData":{"id":444,"type":"article-journal","container-title":"Journal of Open Source Software","DOI":"10.21105/joss.00615","issue":"24","page":"615","title":"Optim: A mathematical optimization package for Julia","volume":"3","author":[{"family":"Mogensen","given":"Patrick Kofod"},{"family":"Riseth","given":"Asbjørn Nilsen"}],"issued":{"date-parts":[["2018"]]}}}],"schema":"https://github.com/citation-style-language/schema/raw/master/csl-citation.json"} </w:instrText>
      </w:r>
      <w:r w:rsidR="00E268D1">
        <w:rPr>
          <w:rFonts w:ascii="Cambria" w:hAnsi="Cambria"/>
          <w:i/>
          <w:iCs/>
          <w:color w:val="000000" w:themeColor="text1"/>
        </w:rPr>
        <w:fldChar w:fldCharType="separate"/>
      </w:r>
      <w:r w:rsidR="00E268D1" w:rsidRPr="00E268D1">
        <w:rPr>
          <w:rFonts w:ascii="Cambria" w:hAnsi="Cambria" w:cs="Times New Roman"/>
          <w:szCs w:val="24"/>
          <w:vertAlign w:val="superscript"/>
        </w:rPr>
        <w:t>15</w:t>
      </w:r>
      <w:r w:rsidR="00E268D1">
        <w:rPr>
          <w:rFonts w:ascii="Cambria" w:hAnsi="Cambria"/>
          <w:i/>
          <w:iCs/>
          <w:color w:val="000000" w:themeColor="text1"/>
        </w:rPr>
        <w:fldChar w:fldCharType="end"/>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20B7D554"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F42D8F">
        <w:rPr>
          <w:rFonts w:ascii="Cambria" w:eastAsiaTheme="minorEastAsia" w:hAnsi="Cambria"/>
          <w:b/>
          <w:bCs/>
          <w:i/>
          <w:iCs/>
          <w:color w:val="000000" w:themeColor="text1"/>
          <w:rPrChange w:id="131" w:author="Joe DiStefano III" w:date="2023-07-08T19:07:00Z">
            <w:rPr>
              <w:rFonts w:ascii="Cambria" w:eastAsiaTheme="minorEastAsia" w:hAnsi="Cambria"/>
              <w:i/>
              <w:iCs/>
              <w:color w:val="000000" w:themeColor="text1"/>
            </w:rPr>
          </w:rPrChange>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ins w:id="132" w:author="Joe DiStefano III" w:date="2023-07-08T19:07:00Z">
        <w:r w:rsidR="00F42D8F">
          <w:rPr>
            <w:rFonts w:ascii="Cambria" w:eastAsiaTheme="minorEastAsia" w:hAnsi="Cambria"/>
            <w:color w:val="000000" w:themeColor="text1"/>
          </w:rPr>
          <w:t>d</w:t>
        </w:r>
      </w:ins>
      <w:del w:id="133" w:author="Joe DiStefano III" w:date="2023-07-08T19:07:00Z">
        <w:r w:rsidR="008473EF" w:rsidDel="00F42D8F">
          <w:rPr>
            <w:rFonts w:ascii="Cambria" w:eastAsiaTheme="minorEastAsia" w:hAnsi="Cambria"/>
            <w:color w:val="000000" w:themeColor="text1"/>
          </w:rPr>
          <w:delText>s</w:delText>
        </w:r>
      </w:del>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L, </m:t>
        </m:r>
        <m:r>
          <m:rPr>
            <m:nor/>
          </m:rPr>
          <w:rPr>
            <w:rFonts w:ascii="Cambria Math" w:eastAsiaTheme="minorEastAsia" w:hAnsi="Cambria Math"/>
            <w:color w:val="000000" w:themeColor="text1"/>
          </w:rPr>
          <m:t>and</m:t>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 xml:space="preserve">Ab = </w:t>
      </w:r>
      <w:proofErr w:type="spellStart"/>
      <w:r w:rsidR="00385933" w:rsidRPr="00997685">
        <w:rPr>
          <w:rFonts w:ascii="Cambria" w:eastAsiaTheme="minorEastAsia" w:hAnsi="Cambria"/>
          <w:i/>
          <w:iCs/>
          <w:color w:val="000000" w:themeColor="text1"/>
        </w:rPr>
        <w:t>TPOAb</w:t>
      </w:r>
      <w:proofErr w:type="spellEnd"/>
      <w:r w:rsidR="00385933">
        <w:rPr>
          <w:rFonts w:ascii="Cambria" w:eastAsiaTheme="minorEastAsia" w:hAnsi="Cambria"/>
          <w:color w:val="000000" w:themeColor="text1"/>
        </w:rPr>
        <w:t xml:space="preserve"> and Lymphocytes </w:t>
      </w:r>
      <w:r w:rsidR="003A2945">
        <w:rPr>
          <w:rFonts w:ascii="Cambria" w:eastAsiaTheme="minorEastAsia" w:hAnsi="Cambria"/>
          <w:color w:val="000000" w:themeColor="text1"/>
        </w:rPr>
        <w:t>(</w:t>
      </w:r>
      <w:r w:rsidR="003A2945" w:rsidRPr="003A2945">
        <w:rPr>
          <w:rFonts w:ascii="Cambria" w:eastAsiaTheme="minorEastAsia" w:hAnsi="Cambria"/>
          <w:i/>
          <w:iCs/>
          <w:color w:val="000000" w:themeColor="text1"/>
        </w:rPr>
        <w:t>L</w:t>
      </w:r>
      <w:r w:rsidR="003A2945">
        <w:rPr>
          <w:rFonts w:ascii="Cambria" w:eastAsiaTheme="minorEastAsia" w:hAnsi="Cambria"/>
          <w:color w:val="000000" w:themeColor="text1"/>
        </w:rPr>
        <w:t xml:space="preserve">) </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starting at the optimal parameters found via Nel</w:t>
      </w:r>
      <w:r w:rsidR="00AF7712">
        <w:rPr>
          <w:rFonts w:ascii="Cambria" w:hAnsi="Cambria"/>
          <w:color w:val="000000" w:themeColor="text1"/>
        </w:rPr>
        <w:t>d</w:t>
      </w:r>
      <w:r w:rsidR="000F0C8D">
        <w:rPr>
          <w:rFonts w:ascii="Cambria" w:hAnsi="Cambria"/>
          <w:color w:val="000000" w:themeColor="text1"/>
        </w:rPr>
        <w:t>er-Mead search</w:t>
      </w:r>
      <w:r>
        <w:rPr>
          <w:rFonts w:ascii="Cambria" w:hAnsi="Cambria"/>
          <w:color w:val="000000" w:themeColor="text1"/>
        </w:rPr>
        <w:t>,</w:t>
      </w:r>
      <w:r w:rsidR="000F0C8D">
        <w:rPr>
          <w:rFonts w:ascii="Cambria" w:hAnsi="Cambria"/>
          <w:color w:val="000000" w:themeColor="text1"/>
        </w:rPr>
        <w:t xml:space="preserve"> as explained in detail in Cruz-Loya et al. </w:t>
      </w:r>
      <w:r w:rsidR="00460BD5">
        <w:rPr>
          <w:rFonts w:ascii="Cambria" w:hAnsi="Cambria"/>
          <w:color w:val="000000" w:themeColor="text1"/>
        </w:rPr>
        <w:t xml:space="preserve">Final approximations </w:t>
      </w:r>
      <w:r w:rsidR="00DA4E2C">
        <w:rPr>
          <w:rFonts w:ascii="Cambria" w:hAnsi="Cambria"/>
          <w:color w:val="000000" w:themeColor="text1"/>
        </w:rPr>
        <w:t xml:space="preserve">of the inverse Hessian </w:t>
      </w:r>
      <w:r w:rsidR="00F42D8F">
        <w:rPr>
          <w:rFonts w:ascii="Cambria" w:hAnsi="Cambria"/>
          <w:color w:val="000000" w:themeColor="text1"/>
        </w:rPr>
        <w:t>(</w:t>
      </w:r>
      <w:r w:rsidR="003A2945">
        <w:rPr>
          <w:rFonts w:ascii="Cambria" w:hAnsi="Cambria"/>
          <w:color w:val="000000" w:themeColor="text1"/>
        </w:rPr>
        <w:t xml:space="preserve">an </w:t>
      </w:r>
      <w:r w:rsidR="00F42D8F">
        <w:rPr>
          <w:rFonts w:ascii="Cambria" w:hAnsi="Cambria"/>
          <w:color w:val="000000" w:themeColor="text1"/>
        </w:rPr>
        <w:t>approximat</w:t>
      </w:r>
      <w:r w:rsidR="003A2945">
        <w:rPr>
          <w:rFonts w:ascii="Cambria" w:hAnsi="Cambria"/>
          <w:color w:val="000000" w:themeColor="text1"/>
        </w:rPr>
        <w:t>ion to the</w:t>
      </w:r>
      <w:r w:rsidR="00F42D8F">
        <w:rPr>
          <w:rFonts w:ascii="Cambria" w:hAnsi="Cambria"/>
          <w:color w:val="000000" w:themeColor="text1"/>
        </w:rPr>
        <w:t xml:space="preserve"> covariance matrix) </w:t>
      </w:r>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3C44D65C"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 xml:space="preserve">Before simulating Hashimoto’s disease,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for all immune state variables </w:t>
      </w:r>
      <w:r w:rsidR="00385933">
        <w:rPr>
          <w:rFonts w:ascii="Cambria" w:hAnsi="Cambria"/>
          <w:color w:val="000000" w:themeColor="text1"/>
        </w:rPr>
        <w:t xml:space="preserve">in Table 2 </w:t>
      </w:r>
      <w:r>
        <w:rPr>
          <w:rFonts w:ascii="Cambria" w:hAnsi="Cambria"/>
          <w:color w:val="000000" w:themeColor="text1"/>
        </w:rPr>
        <w:t>to zero 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proofErr w:type="spellStart"/>
      <w:r>
        <w:rPr>
          <w:rFonts w:ascii="Cambria" w:hAnsi="Cambria"/>
          <w:color w:val="000000" w:themeColor="text1"/>
        </w:rPr>
        <w:t>Thyrosim</w:t>
      </w:r>
      <w:proofErr w:type="spellEnd"/>
      <w:r>
        <w:rPr>
          <w:rFonts w:ascii="Cambria" w:hAnsi="Cambria"/>
          <w:color w:val="000000" w:themeColor="text1"/>
        </w:rPr>
        <w:t xml:space="preserve"> 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in the two models indicate that </w:t>
      </w:r>
      <w:proofErr w:type="spellStart"/>
      <w:r w:rsidR="00131854">
        <w:rPr>
          <w:rFonts w:ascii="Cambria" w:hAnsi="Cambria"/>
          <w:color w:val="000000" w:themeColor="text1"/>
        </w:rPr>
        <w:t>Thyr</w:t>
      </w:r>
      <w:r w:rsidR="00460BD5">
        <w:rPr>
          <w:rFonts w:ascii="Cambria" w:hAnsi="Cambria"/>
          <w:color w:val="000000" w:themeColor="text1"/>
        </w:rPr>
        <w:t>IM</w:t>
      </w:r>
      <w:r w:rsidR="00131854">
        <w:rPr>
          <w:rFonts w:ascii="Cambria" w:hAnsi="Cambria"/>
          <w:color w:val="000000" w:themeColor="text1"/>
        </w:rPr>
        <w:t>sim</w:t>
      </w:r>
      <w:proofErr w:type="spellEnd"/>
      <w:r w:rsidR="00131854">
        <w:rPr>
          <w:rFonts w:ascii="Cambria" w:hAnsi="Cambria"/>
          <w:color w:val="000000" w:themeColor="text1"/>
        </w:rPr>
        <w:t xml:space="preserve"> is stable for euthyroid patients and </w:t>
      </w:r>
      <w:r w:rsidR="00131854">
        <w:rPr>
          <w:rFonts w:ascii="Cambria" w:hAnsi="Cambria"/>
          <w:color w:val="000000" w:themeColor="text1"/>
        </w:rPr>
        <w:lastRenderedPageBreak/>
        <w:t>will 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 xml:space="preserve">was then run using the immune </w:t>
      </w:r>
      <w:proofErr w:type="spellStart"/>
      <w:r w:rsidR="00F116EE">
        <w:rPr>
          <w:rFonts w:ascii="Cambria" w:hAnsi="Cambria"/>
          <w:color w:val="000000" w:themeColor="text1"/>
        </w:rPr>
        <w:t>submodel</w:t>
      </w:r>
      <w:proofErr w:type="spellEnd"/>
      <w:r w:rsidR="00F116EE">
        <w:rPr>
          <w:rFonts w:ascii="Cambria" w:hAnsi="Cambria"/>
          <w:color w:val="000000" w:themeColor="text1"/>
        </w:rPr>
        <w:t xml:space="preserve"> parameters and initial conditions listed in Table 1 and Table 2</w:t>
      </w:r>
      <w:r w:rsidR="0068109B">
        <w:rPr>
          <w:rFonts w:ascii="Cambria" w:hAnsi="Cambria"/>
          <w:color w:val="000000" w:themeColor="text1"/>
        </w:rPr>
        <w:t xml:space="preserve">.  </w:t>
      </w:r>
      <w:r w:rsidR="00F116EE">
        <w:rPr>
          <w:rFonts w:ascii="Cambria" w:hAnsi="Cambria"/>
          <w:color w:val="000000" w:themeColor="text1"/>
        </w:rPr>
        <w:t>The results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2308B0A0" w14:textId="27538CD3" w:rsidR="00AF7712" w:rsidRDefault="008A5127" w:rsidP="00F116EE">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3B323EF2"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r w:rsidR="00460BD5">
        <w:rPr>
          <w:rFonts w:ascii="Cambria" w:hAnsi="Cambria"/>
        </w:rPr>
        <w:t xml:space="preserve">our </w:t>
      </w:r>
      <w:r w:rsidRPr="00AF7712">
        <w:rPr>
          <w:rFonts w:ascii="Cambria" w:hAnsi="Cambria"/>
        </w:rPr>
        <w:t xml:space="preserve">dynamical thyroid modeling </w:t>
      </w:r>
      <w:r w:rsidR="00460BD5">
        <w:rPr>
          <w:rFonts w:ascii="Cambria" w:hAnsi="Cambria"/>
        </w:rPr>
        <w:t xml:space="preserve">for hypothyroid as well as euthyroid subjects, </w:t>
      </w:r>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r w:rsidR="00460BD5">
        <w:rPr>
          <w:rFonts w:ascii="Cambria" w:hAnsi="Cambria"/>
        </w:rPr>
        <w:t xml:space="preserve">simulation </w:t>
      </w:r>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E268D1">
        <w:rPr>
          <w:rFonts w:ascii="Cambria" w:hAnsi="Cambria"/>
        </w:rPr>
        <w:fldChar w:fldCharType="begin"/>
      </w:r>
      <w:r w:rsidR="00E268D1">
        <w:rPr>
          <w:rFonts w:ascii="Cambria" w:hAnsi="Cambria"/>
        </w:rPr>
        <w:instrText xml:space="preserve"> ADDIN ZOTERO_ITEM CSL_CITATION {"citationID":"xXFwIdaN","properties":{"formattedCitation":"\\super 6,16\\nosupersub{}","plainCitation":"6,16","noteIndex":0},"citationItems":[{"id":267,"uris":["http://zotero.org/users/local/hlaweYgq/items/52LUG8DN"],"itemData":{"id":267,"type":"article-journal","abstract":"Notably,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F."},{"family":"DiStefano","given":"Joseph"}],"issued":{"date-parts":[["2022",7,14]]}}},{"id":292,"uris":["http://zotero.org/users/local/hlaweYgq/items/FDRL7KN6"],"itemData":{"id":292,"type":"article-journal","abstract":"Background: We upgraded our recent feedback control system (FBCS) simulation model of human thyroid hormone (TH) regulation to include explicit representation of hypothalamic and pituitary dynamics, and updated TH distribution and elimination (D&amp;E) parameters. This new model greatly expands the range of clinical and basic science scenarios explorable by computer simulation.\nMethods: We quantiﬁed the model from pharmacokinetic (PK) and physiological human data and validated it comparatively against several independent clinical data sets. We then explored three contemporary clinical issues with the new model: combined triiodothyronine (T3)=thyroxine (T4) versus T4-only treatment, parenteral levothyroxine (L-T4) administration, and central hypothyroidism.\nResults: Combined T3=T4 therapy—In thyroidectomized patients, the L-T4–only replacement doses needed to normalize plasma T3 or average tissue T3 were 145 mg L-T4=day or 165 mg L-T4=day, respectively. The combined T4 + T3 dosing needed to normalize both plasma and tissue T3 levels was 105 mg L-T4 + 9 mg T3 per day. For all three regimens, simulated mean steady-state plasma thyroid-stimulating hormone (TSH), T3, and T4 was within normal ranges (TSH: 0.5–5 mU=L; T4: 5–12 mg=dL; T3: 0.8–1.9 ng=mL). Parenteral T4 administration—800 mg weekly or 400 mg twice weekly normalized average tissue T3 levels both for subcutaneous (SC) and intramuscular (IM) routes of administration. TSH, T3, and T4 levels were maintained within normal ranges for all four of these dosing schemes (1Âvs. 2Âweekly, SC vs. IM). Central hypothyroidism—We simulated steady-state plasma T3, T4, and TSH concentrations in response to varying degrees of central hypothyroidism, reducing TSH secretion from 50% down to 0.1% of normal. Surprisingly, TSH, T3, and T4 plasma concentrations remained within normal ranges for TSH secretion as low as 25% of normal.\nConclusions: Combined T3=T4 treatment—Simulated standard L-T4–only therapy was sufﬁcient to renormalize average tissue T3 levels and maintain normal TSH, T3, and T4 plasma levels, supporting adequacy of standard LT4–only treatment. Parenteral T4 administration—TSH, T3, and T4 levels were maintained within normal ranges for all four of these dosing schemes (1Â vs. 2Â weekly, SC vs. IM), supporting these therapeutic alternatives for patients with compromised L-T4 gut absorption. Central hypothyroidism—These results highlight how highly nonlinear feedback in the hypothalamic-pituitary-thyroid axis acts to maintain normal hormone levels, even with severely reduced TSH secretion.","container-title":"Thyroid","DOI":"10.1089/thy.2007.0388","ISSN":"1050-7256, 1557-9077","issue":"10","journalAbbreviation":"Thyroid","language":"en","page":"1071-1085","source":"DOI.org (Crossref)","title":"Extensions, Validation, and Clinical Applications of a Feedback Control System Simulator of the Hypothalamo-Pituitary-Thyroid Axis","volume":"18","author":[{"family":"Eisenberg","given":"Marisa"},{"family":"Samuels","given":"Mary"},{"family":"DiStefano","given":"Joseph J."}],"issued":{"date-parts":[["2008",10]]}}}],"schema":"https://github.com/citation-style-language/schema/raw/master/csl-citation.json"} </w:instrText>
      </w:r>
      <w:r w:rsidR="00E268D1">
        <w:rPr>
          <w:rFonts w:ascii="Cambria" w:hAnsi="Cambria"/>
        </w:rPr>
        <w:fldChar w:fldCharType="separate"/>
      </w:r>
      <w:r w:rsidR="00E268D1" w:rsidRPr="00E268D1">
        <w:rPr>
          <w:rFonts w:ascii="Cambria" w:hAnsi="Cambria" w:cs="Times New Roman"/>
          <w:szCs w:val="24"/>
          <w:vertAlign w:val="superscript"/>
        </w:rPr>
        <w:t>6,16</w:t>
      </w:r>
      <w:r w:rsidR="00E268D1">
        <w:rPr>
          <w:rFonts w:ascii="Cambria" w:hAnsi="Cambria"/>
        </w:rPr>
        <w:fldChar w:fldCharType="end"/>
      </w:r>
      <w:r w:rsidR="0068109B">
        <w:rPr>
          <w:rFonts w:ascii="Cambria" w:hAnsi="Cambria"/>
        </w:rPr>
        <w:t xml:space="preserve">.  </w:t>
      </w:r>
      <w:r w:rsidR="00385933">
        <w:rPr>
          <w:rFonts w:ascii="Cambria" w:hAnsi="Cambria"/>
        </w:rPr>
        <w:t xml:space="preserve"> </w:t>
      </w:r>
      <w:r w:rsidR="00515499" w:rsidRPr="00AF7712">
        <w:rPr>
          <w:rFonts w:ascii="Cambria" w:hAnsi="Cambria"/>
        </w:rPr>
        <w:t xml:space="preserve">The addition of an immune </w:t>
      </w:r>
      <w:proofErr w:type="spellStart"/>
      <w:r w:rsidR="00515499" w:rsidRPr="00AF7712">
        <w:rPr>
          <w:rFonts w:ascii="Cambria" w:hAnsi="Cambria"/>
        </w:rPr>
        <w:t>submodel</w:t>
      </w:r>
      <w:proofErr w:type="spellEnd"/>
      <w:r w:rsidR="00515499" w:rsidRPr="00AF7712">
        <w:rPr>
          <w:rFonts w:ascii="Cambria" w:hAnsi="Cambria"/>
        </w:rPr>
        <w:t xml:space="preserve"> not only improve</w:t>
      </w:r>
      <w:r w:rsidR="00385933">
        <w:rPr>
          <w:rFonts w:ascii="Cambria" w:hAnsi="Cambria"/>
        </w:rPr>
        <w:t>s</w:t>
      </w:r>
      <w:r w:rsidR="00515499" w:rsidRPr="00AF7712">
        <w:rPr>
          <w:rFonts w:ascii="Cambria" w:hAnsi="Cambria"/>
        </w:rPr>
        <w:t xml:space="preserve"> simulation accuracy for T3 and T4 levels but also provide</w:t>
      </w:r>
      <w:r w:rsidR="00460BD5">
        <w:rPr>
          <w:rFonts w:ascii="Cambria" w:hAnsi="Cambria"/>
        </w:rPr>
        <w:t>s</w:t>
      </w:r>
      <w:r w:rsidR="00515499" w:rsidRPr="00AF7712">
        <w:rPr>
          <w:rFonts w:ascii="Cambria" w:hAnsi="Cambria"/>
        </w:rPr>
        <w:t xml:space="preserve"> insight into the quantitative levels of immune components </w:t>
      </w:r>
      <w:r w:rsidR="00385933">
        <w:rPr>
          <w:rFonts w:ascii="Cambria" w:hAnsi="Cambria"/>
        </w:rPr>
        <w:t xml:space="preserve">and their </w:t>
      </w:r>
      <w:r w:rsidR="00460BD5">
        <w:rPr>
          <w:rFonts w:ascii="Cambria" w:hAnsi="Cambria"/>
        </w:rPr>
        <w:t xml:space="preserve">feedforward or feedback </w:t>
      </w:r>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C2C1EF9" w14:textId="77777777" w:rsidR="00997685" w:rsidRDefault="00997685">
      <w:pPr>
        <w:rPr>
          <w:rFonts w:ascii="Roboto" w:hAnsi="Roboto"/>
          <w:b/>
          <w:bCs/>
          <w:color w:val="1F3864" w:themeColor="accent1" w:themeShade="80"/>
          <w:sz w:val="32"/>
          <w:szCs w:val="32"/>
        </w:rPr>
      </w:pPr>
    </w:p>
    <w:p w14:paraId="56EBA501" w14:textId="77777777" w:rsidR="00997685" w:rsidRDefault="00997685">
      <w:pPr>
        <w:rPr>
          <w:rFonts w:ascii="Roboto" w:hAnsi="Roboto"/>
          <w:b/>
          <w:bCs/>
          <w:color w:val="1F3864" w:themeColor="accent1" w:themeShade="80"/>
          <w:sz w:val="32"/>
          <w:szCs w:val="32"/>
        </w:rPr>
      </w:pPr>
    </w:p>
    <w:p w14:paraId="7E081010" w14:textId="77777777" w:rsidR="00997685" w:rsidRDefault="00997685">
      <w:pPr>
        <w:rPr>
          <w:rFonts w:ascii="Roboto" w:hAnsi="Roboto"/>
          <w:b/>
          <w:bCs/>
          <w:color w:val="1F3864" w:themeColor="accent1" w:themeShade="80"/>
          <w:sz w:val="32"/>
          <w:szCs w:val="32"/>
        </w:rPr>
      </w:pPr>
    </w:p>
    <w:p w14:paraId="1A9E78E1" w14:textId="77777777" w:rsidR="00997685" w:rsidRDefault="00997685">
      <w:pPr>
        <w:rPr>
          <w:rFonts w:ascii="Roboto" w:hAnsi="Roboto"/>
          <w:b/>
          <w:bCs/>
          <w:color w:val="1F3864" w:themeColor="accent1" w:themeShade="80"/>
          <w:sz w:val="32"/>
          <w:szCs w:val="32"/>
        </w:rPr>
      </w:pPr>
    </w:p>
    <w:p w14:paraId="0799E1BE" w14:textId="77777777" w:rsidR="00997685" w:rsidRDefault="00997685">
      <w:pPr>
        <w:rPr>
          <w:rFonts w:ascii="Roboto" w:hAnsi="Roboto"/>
          <w:b/>
          <w:bCs/>
          <w:color w:val="1F3864" w:themeColor="accent1" w:themeShade="80"/>
          <w:sz w:val="32"/>
          <w:szCs w:val="32"/>
        </w:rPr>
      </w:pPr>
    </w:p>
    <w:p w14:paraId="5FD17950" w14:textId="77777777" w:rsidR="00997685" w:rsidRDefault="00997685">
      <w:pPr>
        <w:rPr>
          <w:rFonts w:ascii="Roboto" w:hAnsi="Roboto"/>
          <w:b/>
          <w:bCs/>
          <w:color w:val="1F3864" w:themeColor="accent1" w:themeShade="80"/>
          <w:sz w:val="32"/>
          <w:szCs w:val="32"/>
        </w:rPr>
      </w:pPr>
    </w:p>
    <w:p w14:paraId="0FCA9174" w14:textId="77777777" w:rsidR="00997685" w:rsidRDefault="00997685">
      <w:pPr>
        <w:rPr>
          <w:rFonts w:ascii="Roboto" w:hAnsi="Roboto"/>
          <w:b/>
          <w:bCs/>
          <w:color w:val="1F3864" w:themeColor="accent1" w:themeShade="80"/>
          <w:sz w:val="32"/>
          <w:szCs w:val="32"/>
        </w:rPr>
      </w:pPr>
    </w:p>
    <w:p w14:paraId="7619ED67" w14:textId="77777777" w:rsidR="00997685" w:rsidRDefault="00997685">
      <w:pPr>
        <w:rPr>
          <w:rFonts w:ascii="Roboto" w:hAnsi="Roboto"/>
          <w:b/>
          <w:bCs/>
          <w:color w:val="1F3864" w:themeColor="accent1" w:themeShade="80"/>
          <w:sz w:val="32"/>
          <w:szCs w:val="32"/>
        </w:rPr>
      </w:pPr>
    </w:p>
    <w:p w14:paraId="3EFCF2EC" w14:textId="77777777" w:rsidR="00E268D1" w:rsidRDefault="00E268D1">
      <w:pPr>
        <w:rPr>
          <w:rFonts w:ascii="Roboto" w:hAnsi="Roboto"/>
          <w:b/>
          <w:bCs/>
          <w:color w:val="1F3864" w:themeColor="accent1" w:themeShade="80"/>
          <w:sz w:val="32"/>
          <w:szCs w:val="32"/>
        </w:rPr>
      </w:pPr>
    </w:p>
    <w:p w14:paraId="5E9A670B" w14:textId="77777777" w:rsidR="00E268D1" w:rsidRDefault="00E268D1">
      <w:pPr>
        <w:rPr>
          <w:rFonts w:ascii="Roboto" w:hAnsi="Roboto"/>
          <w:b/>
          <w:bCs/>
          <w:color w:val="1F3864" w:themeColor="accent1" w:themeShade="80"/>
          <w:sz w:val="32"/>
          <w:szCs w:val="32"/>
        </w:rPr>
      </w:pPr>
    </w:p>
    <w:p w14:paraId="6BAA6EFE" w14:textId="77777777" w:rsidR="00E268D1" w:rsidRDefault="00E268D1">
      <w:pPr>
        <w:rPr>
          <w:rFonts w:ascii="Roboto" w:hAnsi="Roboto"/>
          <w:b/>
          <w:bCs/>
          <w:color w:val="1F3864" w:themeColor="accent1" w:themeShade="80"/>
          <w:sz w:val="32"/>
          <w:szCs w:val="32"/>
        </w:rPr>
      </w:pPr>
    </w:p>
    <w:p w14:paraId="1BC4F252" w14:textId="757DDB55" w:rsidR="00940D33" w:rsidRDefault="00940D33">
      <w:pPr>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t>References</w:t>
      </w:r>
    </w:p>
    <w:p w14:paraId="2B9F6881" w14:textId="759120AB" w:rsidR="186089F2" w:rsidRDefault="186089F2">
      <w:pPr>
        <w:pStyle w:val="ListParagraph"/>
        <w:numPr>
          <w:ilvl w:val="0"/>
          <w:numId w:val="6"/>
        </w:numPr>
        <w:spacing w:after="40"/>
        <w:rPr>
          <w:ins w:id="134" w:author="Guest User" w:date="2023-10-09T19:37:00Z"/>
          <w:rFonts w:ascii="Cambria" w:hAnsi="Cambria"/>
          <w:sz w:val="20"/>
          <w:szCs w:val="20"/>
        </w:rPr>
        <w:pPrChange w:id="135" w:author="Guest User" w:date="2023-10-09T19:38:00Z">
          <w:pPr>
            <w:spacing w:after="40"/>
          </w:pPr>
        </w:pPrChange>
      </w:pPr>
      <w:ins w:id="136" w:author="Guest User" w:date="2023-10-09T18:13:00Z">
        <w:r w:rsidRPr="724862AC">
          <w:rPr>
            <w:rFonts w:ascii="Cambria" w:hAnsi="Cambria"/>
            <w:sz w:val="20"/>
            <w:szCs w:val="20"/>
          </w:rPr>
          <w:t xml:space="preserve"> Hollowell JG, Staehling NW, Flanders WD, Hannon WH, Gunter EW, Spencer CA, Braverman LE. Serum TSH, </w:t>
        </w:r>
        <w:proofErr w:type="gramStart"/>
        <w:r w:rsidRPr="724862AC">
          <w:rPr>
            <w:rFonts w:ascii="Cambria" w:hAnsi="Cambria"/>
            <w:sz w:val="20"/>
            <w:szCs w:val="20"/>
          </w:rPr>
          <w:t>T(</w:t>
        </w:r>
        <w:proofErr w:type="gramEnd"/>
        <w:r w:rsidRPr="724862AC">
          <w:rPr>
            <w:rFonts w:ascii="Cambria" w:hAnsi="Cambria"/>
            <w:sz w:val="20"/>
            <w:szCs w:val="20"/>
          </w:rPr>
          <w:t xml:space="preserve">4), and thyroid antibodies in the United States population (1988 to 1994): National Health and Nutrition Examination Survey (NHANES III). J Clin Endocrinol </w:t>
        </w:r>
        <w:proofErr w:type="spellStart"/>
        <w:r w:rsidRPr="724862AC">
          <w:rPr>
            <w:rFonts w:ascii="Cambria" w:hAnsi="Cambria"/>
            <w:sz w:val="20"/>
            <w:szCs w:val="20"/>
          </w:rPr>
          <w:t>Metab</w:t>
        </w:r>
        <w:proofErr w:type="spellEnd"/>
        <w:r w:rsidRPr="724862AC">
          <w:rPr>
            <w:rFonts w:ascii="Cambria" w:hAnsi="Cambria"/>
            <w:sz w:val="20"/>
            <w:szCs w:val="20"/>
          </w:rPr>
          <w:t xml:space="preserve">. 2002 Feb;87(2):489-99. </w:t>
        </w:r>
        <w:proofErr w:type="spellStart"/>
        <w:r w:rsidRPr="724862AC">
          <w:rPr>
            <w:rFonts w:ascii="Cambria" w:hAnsi="Cambria"/>
            <w:sz w:val="20"/>
            <w:szCs w:val="20"/>
          </w:rPr>
          <w:t>doi</w:t>
        </w:r>
        <w:proofErr w:type="spellEnd"/>
        <w:r w:rsidRPr="724862AC">
          <w:rPr>
            <w:rFonts w:ascii="Cambria" w:hAnsi="Cambria"/>
            <w:sz w:val="20"/>
            <w:szCs w:val="20"/>
          </w:rPr>
          <w:t>: 10.1210/jcem.87.2.8182. PMID: 11836274.</w:t>
        </w:r>
      </w:ins>
    </w:p>
    <w:p w14:paraId="57C09286" w14:textId="65905F2A" w:rsidR="7C8BB2ED" w:rsidRDefault="7C8BB2ED">
      <w:pPr>
        <w:pStyle w:val="ListParagraph"/>
        <w:numPr>
          <w:ilvl w:val="0"/>
          <w:numId w:val="6"/>
        </w:numPr>
        <w:spacing w:after="40"/>
        <w:rPr>
          <w:rFonts w:ascii="Cambria" w:hAnsi="Cambria"/>
          <w:sz w:val="20"/>
          <w:szCs w:val="20"/>
        </w:rPr>
        <w:sectPr w:rsidR="7C8BB2ED" w:rsidSect="00C71339">
          <w:headerReference w:type="default" r:id="rId19"/>
          <w:type w:val="continuous"/>
          <w:pgSz w:w="12240" w:h="15840"/>
          <w:pgMar w:top="720" w:right="720" w:bottom="720" w:left="720" w:header="720" w:footer="720" w:gutter="0"/>
          <w:cols w:space="720"/>
          <w:docGrid w:linePitch="360"/>
        </w:sectPr>
        <w:pPrChange w:id="137" w:author="Guest User" w:date="2023-10-09T19:37:00Z">
          <w:pPr>
            <w:spacing w:after="40"/>
          </w:pPr>
        </w:pPrChange>
      </w:pPr>
      <w:ins w:id="138" w:author="Guest User" w:date="2023-10-09T19:37:00Z">
        <w:r w:rsidRPr="724862AC">
          <w:rPr>
            <w:rFonts w:ascii="Cambria" w:hAnsi="Cambria"/>
            <w:sz w:val="20"/>
            <w:szCs w:val="20"/>
          </w:rPr>
          <w:t xml:space="preserve">Fröhlich E, Wahl R. Thyroid Autoimmunity: Role of Anti-thyroid Antibodies in Thyroid and Extra-Thyroidal Diseases. Front Immunol. 2017 May </w:t>
        </w:r>
        <w:proofErr w:type="gramStart"/>
        <w:r w:rsidRPr="724862AC">
          <w:rPr>
            <w:rFonts w:ascii="Cambria" w:hAnsi="Cambria"/>
            <w:sz w:val="20"/>
            <w:szCs w:val="20"/>
          </w:rPr>
          <w:t>9;8:521</w:t>
        </w:r>
        <w:proofErr w:type="gramEnd"/>
        <w:r w:rsidRPr="724862AC">
          <w:rPr>
            <w:rFonts w:ascii="Cambria" w:hAnsi="Cambria"/>
            <w:sz w:val="20"/>
            <w:szCs w:val="20"/>
          </w:rPr>
          <w:t xml:space="preserve">. </w:t>
        </w:r>
        <w:proofErr w:type="spellStart"/>
        <w:r w:rsidRPr="724862AC">
          <w:rPr>
            <w:rFonts w:ascii="Cambria" w:hAnsi="Cambria"/>
            <w:sz w:val="20"/>
            <w:szCs w:val="20"/>
          </w:rPr>
          <w:t>doi</w:t>
        </w:r>
        <w:proofErr w:type="spellEnd"/>
        <w:r w:rsidRPr="724862AC">
          <w:rPr>
            <w:rFonts w:ascii="Cambria" w:hAnsi="Cambria"/>
            <w:sz w:val="20"/>
            <w:szCs w:val="20"/>
          </w:rPr>
          <w:t>: 10.3389/fimmu.2017.00521. PMID: 28536577; PMCID: PMC5422478.</w:t>
        </w:r>
      </w:ins>
    </w:p>
    <w:p w14:paraId="0BC54A76" w14:textId="02BC80EC" w:rsidR="724862AC" w:rsidRDefault="724862AC" w:rsidP="724862AC">
      <w:pPr>
        <w:pStyle w:val="Bibliography"/>
        <w:spacing w:line="240" w:lineRule="auto"/>
        <w:rPr>
          <w:ins w:id="139" w:author="Guest User" w:date="2023-10-09T19:38:00Z"/>
          <w:rFonts w:ascii="Cambria" w:hAnsi="Cambria"/>
          <w:sz w:val="24"/>
          <w:szCs w:val="24"/>
        </w:rPr>
      </w:pPr>
    </w:p>
    <w:p w14:paraId="3098581A" w14:textId="77777777" w:rsidR="00E268D1" w:rsidRPr="00E268D1" w:rsidRDefault="00E268D1" w:rsidP="00E268D1">
      <w:pPr>
        <w:pStyle w:val="Bibliography"/>
        <w:spacing w:line="240" w:lineRule="auto"/>
        <w:rPr>
          <w:rFonts w:ascii="Cambria" w:hAnsi="Cambria"/>
          <w:sz w:val="24"/>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Pr="00E268D1">
        <w:rPr>
          <w:rFonts w:ascii="Cambria" w:hAnsi="Cambria"/>
          <w:sz w:val="24"/>
        </w:rPr>
        <w:t>1.</w:t>
      </w:r>
      <w:r w:rsidRPr="00E268D1">
        <w:rPr>
          <w:rFonts w:ascii="Cambria" w:hAnsi="Cambria"/>
          <w:sz w:val="24"/>
        </w:rPr>
        <w:tab/>
        <w:t xml:space="preserve">Ragusa, F. </w:t>
      </w:r>
      <w:r w:rsidRPr="00E268D1">
        <w:rPr>
          <w:rFonts w:ascii="Cambria" w:hAnsi="Cambria"/>
          <w:i/>
          <w:iCs/>
          <w:sz w:val="24"/>
        </w:rPr>
        <w:t>et al.</w:t>
      </w:r>
      <w:r w:rsidRPr="00E268D1">
        <w:rPr>
          <w:rFonts w:ascii="Cambria" w:hAnsi="Cambria"/>
          <w:sz w:val="24"/>
        </w:rPr>
        <w:t xml:space="preserve"> Hashimotos’ thyroiditis: Epidemiology, pathogenesis, clinic and therapy. </w:t>
      </w:r>
      <w:r w:rsidRPr="00E268D1">
        <w:rPr>
          <w:rFonts w:ascii="Cambria" w:hAnsi="Cambria"/>
          <w:i/>
          <w:iCs/>
          <w:sz w:val="24"/>
        </w:rPr>
        <w:t>Best Pract. Res. Clin. Endocrinol. Metab.</w:t>
      </w:r>
      <w:r w:rsidRPr="00E268D1">
        <w:rPr>
          <w:rFonts w:ascii="Cambria" w:hAnsi="Cambria"/>
          <w:sz w:val="24"/>
        </w:rPr>
        <w:t xml:space="preserve"> </w:t>
      </w:r>
      <w:r w:rsidRPr="00E268D1">
        <w:rPr>
          <w:rFonts w:ascii="Cambria" w:hAnsi="Cambria"/>
          <w:b/>
          <w:bCs/>
          <w:sz w:val="24"/>
        </w:rPr>
        <w:t>33</w:t>
      </w:r>
      <w:r w:rsidRPr="00E268D1">
        <w:rPr>
          <w:rFonts w:ascii="Cambria" w:hAnsi="Cambria"/>
          <w:sz w:val="24"/>
        </w:rPr>
        <w:t>, 101367 (2019).</w:t>
      </w:r>
    </w:p>
    <w:p w14:paraId="5F789AF6"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2.</w:t>
      </w:r>
      <w:r w:rsidRPr="00E268D1">
        <w:rPr>
          <w:rFonts w:ascii="Cambria" w:hAnsi="Cambria"/>
          <w:sz w:val="24"/>
        </w:rPr>
        <w:tab/>
        <w:t xml:space="preserve">Ralli, M. </w:t>
      </w:r>
      <w:r w:rsidRPr="00E268D1">
        <w:rPr>
          <w:rFonts w:ascii="Cambria" w:hAnsi="Cambria"/>
          <w:i/>
          <w:iCs/>
          <w:sz w:val="24"/>
        </w:rPr>
        <w:t>et al.</w:t>
      </w:r>
      <w:r w:rsidRPr="00E268D1">
        <w:rPr>
          <w:rFonts w:ascii="Cambria" w:hAnsi="Cambria"/>
          <w:sz w:val="24"/>
        </w:rPr>
        <w:t xml:space="preserve"> Hashimoto’s thyroiditis: An update on pathogenic mechanisms, diagnostic protocols, therapeutic strategies, and potential malignant transformation. </w:t>
      </w:r>
      <w:r w:rsidRPr="00E268D1">
        <w:rPr>
          <w:rFonts w:ascii="Cambria" w:hAnsi="Cambria"/>
          <w:i/>
          <w:iCs/>
          <w:sz w:val="24"/>
        </w:rPr>
        <w:t>Autoimmun. Rev.</w:t>
      </w:r>
      <w:r w:rsidRPr="00E268D1">
        <w:rPr>
          <w:rFonts w:ascii="Cambria" w:hAnsi="Cambria"/>
          <w:sz w:val="24"/>
        </w:rPr>
        <w:t xml:space="preserve"> </w:t>
      </w:r>
      <w:r w:rsidRPr="00E268D1">
        <w:rPr>
          <w:rFonts w:ascii="Cambria" w:hAnsi="Cambria"/>
          <w:b/>
          <w:bCs/>
          <w:sz w:val="24"/>
        </w:rPr>
        <w:t>19</w:t>
      </w:r>
      <w:r w:rsidRPr="00E268D1">
        <w:rPr>
          <w:rFonts w:ascii="Cambria" w:hAnsi="Cambria"/>
          <w:sz w:val="24"/>
        </w:rPr>
        <w:t>, 102649 (2020).</w:t>
      </w:r>
    </w:p>
    <w:p w14:paraId="30DDAE14"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3.</w:t>
      </w:r>
      <w:r w:rsidRPr="00E268D1">
        <w:rPr>
          <w:rFonts w:ascii="Cambria" w:hAnsi="Cambria"/>
          <w:sz w:val="24"/>
        </w:rPr>
        <w:tab/>
        <w:t xml:space="preserve">Jing, L. &amp; Zhang, Q. Intrathyroidal feedforward and feedback network regulating thyroid hormone synthesis and secretion. </w:t>
      </w:r>
      <w:r w:rsidRPr="00E268D1">
        <w:rPr>
          <w:rFonts w:ascii="Cambria" w:hAnsi="Cambria"/>
          <w:i/>
          <w:iCs/>
          <w:sz w:val="24"/>
        </w:rPr>
        <w:t>Front. Endocrinol.</w:t>
      </w:r>
      <w:r w:rsidRPr="00E268D1">
        <w:rPr>
          <w:rFonts w:ascii="Cambria" w:hAnsi="Cambria"/>
          <w:sz w:val="24"/>
        </w:rPr>
        <w:t xml:space="preserve"> </w:t>
      </w:r>
      <w:r w:rsidRPr="00E268D1">
        <w:rPr>
          <w:rFonts w:ascii="Cambria" w:hAnsi="Cambria"/>
          <w:b/>
          <w:bCs/>
          <w:sz w:val="24"/>
        </w:rPr>
        <w:t>13</w:t>
      </w:r>
      <w:r w:rsidRPr="00E268D1">
        <w:rPr>
          <w:rFonts w:ascii="Cambria" w:hAnsi="Cambria"/>
          <w:sz w:val="24"/>
        </w:rPr>
        <w:t>, (2022).</w:t>
      </w:r>
    </w:p>
    <w:p w14:paraId="436BFF85"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4.</w:t>
      </w:r>
      <w:r w:rsidRPr="00E268D1">
        <w:rPr>
          <w:rFonts w:ascii="Cambria" w:hAnsi="Cambria"/>
          <w:sz w:val="24"/>
        </w:rPr>
        <w:tab/>
        <w:t xml:space="preserve">Jara, E. L. </w:t>
      </w:r>
      <w:r w:rsidRPr="00E268D1">
        <w:rPr>
          <w:rFonts w:ascii="Cambria" w:hAnsi="Cambria"/>
          <w:i/>
          <w:iCs/>
          <w:sz w:val="24"/>
        </w:rPr>
        <w:t>et al.</w:t>
      </w:r>
      <w:r w:rsidRPr="00E268D1">
        <w:rPr>
          <w:rFonts w:ascii="Cambria" w:hAnsi="Cambria"/>
          <w:sz w:val="24"/>
        </w:rPr>
        <w:t xml:space="preserve"> Modulating the function of the immune system by thyroid hormones and thyrotropin. </w:t>
      </w:r>
      <w:r w:rsidRPr="00E268D1">
        <w:rPr>
          <w:rFonts w:ascii="Cambria" w:hAnsi="Cambria"/>
          <w:i/>
          <w:iCs/>
          <w:sz w:val="24"/>
        </w:rPr>
        <w:t>Immunol. Lett.</w:t>
      </w:r>
      <w:r w:rsidRPr="00E268D1">
        <w:rPr>
          <w:rFonts w:ascii="Cambria" w:hAnsi="Cambria"/>
          <w:sz w:val="24"/>
        </w:rPr>
        <w:t xml:space="preserve"> </w:t>
      </w:r>
      <w:r w:rsidRPr="00E268D1">
        <w:rPr>
          <w:rFonts w:ascii="Cambria" w:hAnsi="Cambria"/>
          <w:b/>
          <w:bCs/>
          <w:sz w:val="24"/>
        </w:rPr>
        <w:t>184</w:t>
      </w:r>
      <w:r w:rsidRPr="00E268D1">
        <w:rPr>
          <w:rFonts w:ascii="Cambria" w:hAnsi="Cambria"/>
          <w:sz w:val="24"/>
        </w:rPr>
        <w:t>, 76–83 (2017).</w:t>
      </w:r>
    </w:p>
    <w:p w14:paraId="21366B62"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5.</w:t>
      </w:r>
      <w:r w:rsidRPr="00E268D1">
        <w:rPr>
          <w:rFonts w:ascii="Cambria" w:hAnsi="Cambria"/>
          <w:sz w:val="24"/>
        </w:rPr>
        <w:tab/>
        <w:t xml:space="preserve">Wenzek, C. </w:t>
      </w:r>
      <w:r w:rsidRPr="00E268D1">
        <w:rPr>
          <w:rFonts w:ascii="Cambria" w:hAnsi="Cambria"/>
          <w:i/>
          <w:iCs/>
          <w:sz w:val="24"/>
        </w:rPr>
        <w:t>et al.</w:t>
      </w:r>
      <w:r w:rsidRPr="00E268D1">
        <w:rPr>
          <w:rFonts w:ascii="Cambria" w:hAnsi="Cambria"/>
          <w:sz w:val="24"/>
        </w:rPr>
        <w:t xml:space="preserve"> The interplay of thyroid hormones and the immune system – where we stand and why we need to know about it. </w:t>
      </w:r>
      <w:r w:rsidRPr="00E268D1">
        <w:rPr>
          <w:rFonts w:ascii="Cambria" w:hAnsi="Cambria"/>
          <w:i/>
          <w:iCs/>
          <w:sz w:val="24"/>
        </w:rPr>
        <w:t>Eur. J. Endocrinol.</w:t>
      </w:r>
      <w:r w:rsidRPr="00E268D1">
        <w:rPr>
          <w:rFonts w:ascii="Cambria" w:hAnsi="Cambria"/>
          <w:sz w:val="24"/>
        </w:rPr>
        <w:t xml:space="preserve"> </w:t>
      </w:r>
      <w:r w:rsidRPr="00E268D1">
        <w:rPr>
          <w:rFonts w:ascii="Cambria" w:hAnsi="Cambria"/>
          <w:b/>
          <w:bCs/>
          <w:sz w:val="24"/>
        </w:rPr>
        <w:t>186</w:t>
      </w:r>
      <w:r w:rsidRPr="00E268D1">
        <w:rPr>
          <w:rFonts w:ascii="Cambria" w:hAnsi="Cambria"/>
          <w:sz w:val="24"/>
        </w:rPr>
        <w:t>, R65–R77 (2022).</w:t>
      </w:r>
    </w:p>
    <w:p w14:paraId="3FC24ED1"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6.</w:t>
      </w:r>
      <w:r w:rsidRPr="00E268D1">
        <w:rPr>
          <w:rFonts w:ascii="Cambria" w:hAnsi="Cambria"/>
          <w:sz w:val="24"/>
        </w:rPr>
        <w:tab/>
        <w:t xml:space="preserve">Cruz-Loya, M., Chu, B. B., Jonklaas, J., Schneider, D. F. &amp; DiStefano, J. Optimized Replacement T4 and T4+T3 Dosing in Male and Female Hypothyroid Patients With Different BMIs Using a Personalized </w:t>
      </w:r>
      <w:r w:rsidRPr="00E268D1">
        <w:rPr>
          <w:rFonts w:ascii="Cambria" w:hAnsi="Cambria"/>
          <w:sz w:val="24"/>
        </w:rPr>
        <w:t xml:space="preserve">Mechanistic Model of Thyroid Hormone Regulation Dynamics. </w:t>
      </w:r>
      <w:r w:rsidRPr="00E268D1">
        <w:rPr>
          <w:rFonts w:ascii="Cambria" w:hAnsi="Cambria"/>
          <w:i/>
          <w:iCs/>
          <w:sz w:val="24"/>
        </w:rPr>
        <w:t>Front. Endocrinol.</w:t>
      </w:r>
      <w:r w:rsidRPr="00E268D1">
        <w:rPr>
          <w:rFonts w:ascii="Cambria" w:hAnsi="Cambria"/>
          <w:sz w:val="24"/>
        </w:rPr>
        <w:t xml:space="preserve"> </w:t>
      </w:r>
      <w:r w:rsidRPr="00E268D1">
        <w:rPr>
          <w:rFonts w:ascii="Cambria" w:hAnsi="Cambria"/>
          <w:b/>
          <w:bCs/>
          <w:sz w:val="24"/>
        </w:rPr>
        <w:t>13</w:t>
      </w:r>
      <w:r w:rsidRPr="00E268D1">
        <w:rPr>
          <w:rFonts w:ascii="Cambria" w:hAnsi="Cambria"/>
          <w:sz w:val="24"/>
        </w:rPr>
        <w:t>, 888429 (2022).</w:t>
      </w:r>
    </w:p>
    <w:p w14:paraId="1C5674F4"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7.</w:t>
      </w:r>
      <w:r w:rsidRPr="00E268D1">
        <w:rPr>
          <w:rFonts w:ascii="Cambria" w:hAnsi="Cambria"/>
          <w:sz w:val="24"/>
        </w:rPr>
        <w:tab/>
        <w:t xml:space="preserve">Thakar, J., Poss, M., Albert, R., Long, G. H. &amp; Zhang, R. Dynamic models of immune responses: what is the ideal level of detail? </w:t>
      </w:r>
      <w:r w:rsidRPr="00E268D1">
        <w:rPr>
          <w:rFonts w:ascii="Cambria" w:hAnsi="Cambria"/>
          <w:i/>
          <w:iCs/>
          <w:sz w:val="24"/>
        </w:rPr>
        <w:t>Theor. Biol. Med. Model.</w:t>
      </w:r>
      <w:r w:rsidRPr="00E268D1">
        <w:rPr>
          <w:rFonts w:ascii="Cambria" w:hAnsi="Cambria"/>
          <w:sz w:val="24"/>
        </w:rPr>
        <w:t xml:space="preserve"> </w:t>
      </w:r>
      <w:r w:rsidRPr="00E268D1">
        <w:rPr>
          <w:rFonts w:ascii="Cambria" w:hAnsi="Cambria"/>
          <w:b/>
          <w:bCs/>
          <w:sz w:val="24"/>
        </w:rPr>
        <w:t>7</w:t>
      </w:r>
      <w:r w:rsidRPr="00E268D1">
        <w:rPr>
          <w:rFonts w:ascii="Cambria" w:hAnsi="Cambria"/>
          <w:sz w:val="24"/>
        </w:rPr>
        <w:t>, 35 (2010).</w:t>
      </w:r>
    </w:p>
    <w:p w14:paraId="3BD183FE"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8.</w:t>
      </w:r>
      <w:r w:rsidRPr="00E268D1">
        <w:rPr>
          <w:rFonts w:ascii="Cambria" w:hAnsi="Cambria"/>
          <w:sz w:val="24"/>
        </w:rPr>
        <w:tab/>
        <w:t xml:space="preserve">Pandiyan, B., Merrill, S. J., Di Bari, F., Antonelli, A. &amp; Benvenga, S. A patient-specific treatment model for Graves’ hyperthyroidism. </w:t>
      </w:r>
      <w:r w:rsidRPr="00E268D1">
        <w:rPr>
          <w:rFonts w:ascii="Cambria" w:hAnsi="Cambria"/>
          <w:i/>
          <w:iCs/>
          <w:sz w:val="24"/>
        </w:rPr>
        <w:t>Theor. Biol. Med. Model.</w:t>
      </w:r>
      <w:r w:rsidRPr="00E268D1">
        <w:rPr>
          <w:rFonts w:ascii="Cambria" w:hAnsi="Cambria"/>
          <w:sz w:val="24"/>
        </w:rPr>
        <w:t xml:space="preserve"> </w:t>
      </w:r>
      <w:r w:rsidRPr="00E268D1">
        <w:rPr>
          <w:rFonts w:ascii="Cambria" w:hAnsi="Cambria"/>
          <w:b/>
          <w:bCs/>
          <w:sz w:val="24"/>
        </w:rPr>
        <w:t>15</w:t>
      </w:r>
      <w:r w:rsidRPr="00E268D1">
        <w:rPr>
          <w:rFonts w:ascii="Cambria" w:hAnsi="Cambria"/>
          <w:sz w:val="24"/>
        </w:rPr>
        <w:t>, 1 (2018).</w:t>
      </w:r>
    </w:p>
    <w:p w14:paraId="6FC16875"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9.</w:t>
      </w:r>
      <w:r w:rsidRPr="00E268D1">
        <w:rPr>
          <w:rFonts w:ascii="Cambria" w:hAnsi="Cambria"/>
          <w:sz w:val="24"/>
        </w:rPr>
        <w:tab/>
        <w:t xml:space="preserve">Atitey, K. &amp; Anchang, B. Mathematical Modeling of Proliferative Immune Response Initiated by Interactions Between Classical Antigen-Presenting Cells Under Joint Antagonistic IL-2 and IL-4 Signaling. </w:t>
      </w:r>
      <w:r w:rsidRPr="00E268D1">
        <w:rPr>
          <w:rFonts w:ascii="Cambria" w:hAnsi="Cambria"/>
          <w:i/>
          <w:iCs/>
          <w:sz w:val="24"/>
        </w:rPr>
        <w:t>Front. Mol. Biosci.</w:t>
      </w:r>
      <w:r w:rsidRPr="00E268D1">
        <w:rPr>
          <w:rFonts w:ascii="Cambria" w:hAnsi="Cambria"/>
          <w:sz w:val="24"/>
        </w:rPr>
        <w:t xml:space="preserve"> </w:t>
      </w:r>
      <w:r w:rsidRPr="00E268D1">
        <w:rPr>
          <w:rFonts w:ascii="Cambria" w:hAnsi="Cambria"/>
          <w:b/>
          <w:bCs/>
          <w:sz w:val="24"/>
        </w:rPr>
        <w:t>9</w:t>
      </w:r>
      <w:r w:rsidRPr="00E268D1">
        <w:rPr>
          <w:rFonts w:ascii="Cambria" w:hAnsi="Cambria"/>
          <w:sz w:val="24"/>
        </w:rPr>
        <w:t>, (2022).</w:t>
      </w:r>
    </w:p>
    <w:p w14:paraId="69D151C1"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10.</w:t>
      </w:r>
      <w:r w:rsidRPr="00E268D1">
        <w:rPr>
          <w:rFonts w:ascii="Cambria" w:hAnsi="Cambria"/>
          <w:sz w:val="24"/>
        </w:rPr>
        <w:tab/>
        <w:t xml:space="preserve">Conlon, P. J., Tyler, S., Grabstein, K. H. &amp; Morrissey, P. Interleukin-4 (B-cell stimulatory factor-1) augments the in vivo generation of cytotoxic cells in immunosuppressed animals. </w:t>
      </w:r>
      <w:r w:rsidRPr="00E268D1">
        <w:rPr>
          <w:rFonts w:ascii="Cambria" w:hAnsi="Cambria"/>
          <w:i/>
          <w:iCs/>
          <w:sz w:val="24"/>
        </w:rPr>
        <w:t>Biotechnol. Ther.</w:t>
      </w:r>
      <w:r w:rsidRPr="00E268D1">
        <w:rPr>
          <w:rFonts w:ascii="Cambria" w:hAnsi="Cambria"/>
          <w:sz w:val="24"/>
        </w:rPr>
        <w:t xml:space="preserve"> </w:t>
      </w:r>
      <w:r w:rsidRPr="00E268D1">
        <w:rPr>
          <w:rFonts w:ascii="Cambria" w:hAnsi="Cambria"/>
          <w:b/>
          <w:bCs/>
          <w:sz w:val="24"/>
        </w:rPr>
        <w:t>1</w:t>
      </w:r>
      <w:r w:rsidRPr="00E268D1">
        <w:rPr>
          <w:rFonts w:ascii="Cambria" w:hAnsi="Cambria"/>
          <w:sz w:val="24"/>
        </w:rPr>
        <w:t>, 31–41 (1989).</w:t>
      </w:r>
    </w:p>
    <w:p w14:paraId="1E3A3FB1"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11.</w:t>
      </w:r>
      <w:r w:rsidRPr="00E268D1">
        <w:rPr>
          <w:rFonts w:ascii="Cambria" w:hAnsi="Cambria"/>
          <w:sz w:val="24"/>
        </w:rPr>
        <w:tab/>
        <w:t xml:space="preserve">Tsukamoto, H. </w:t>
      </w:r>
      <w:r w:rsidRPr="00E268D1">
        <w:rPr>
          <w:rFonts w:ascii="Cambria" w:hAnsi="Cambria"/>
          <w:i/>
          <w:iCs/>
          <w:sz w:val="24"/>
        </w:rPr>
        <w:t>et al.</w:t>
      </w:r>
      <w:r w:rsidRPr="00E268D1">
        <w:rPr>
          <w:rFonts w:ascii="Cambria" w:hAnsi="Cambria"/>
          <w:sz w:val="24"/>
        </w:rPr>
        <w:t xml:space="preserve"> Age-associated increase in lifespan of naïve CD4 T cells contributes to T-cell homeostasis but facilitates </w:t>
      </w:r>
      <w:r w:rsidRPr="00E268D1">
        <w:rPr>
          <w:rFonts w:ascii="Cambria" w:hAnsi="Cambria"/>
          <w:sz w:val="24"/>
        </w:rPr>
        <w:lastRenderedPageBreak/>
        <w:t xml:space="preserve">development of functional defects. </w:t>
      </w:r>
      <w:r w:rsidRPr="00E268D1">
        <w:rPr>
          <w:rFonts w:ascii="Cambria" w:hAnsi="Cambria"/>
          <w:i/>
          <w:iCs/>
          <w:sz w:val="24"/>
        </w:rPr>
        <w:t>Proc. Natl. Acad. Sci.</w:t>
      </w:r>
      <w:r w:rsidRPr="00E268D1">
        <w:rPr>
          <w:rFonts w:ascii="Cambria" w:hAnsi="Cambria"/>
          <w:sz w:val="24"/>
        </w:rPr>
        <w:t xml:space="preserve"> </w:t>
      </w:r>
      <w:r w:rsidRPr="00E268D1">
        <w:rPr>
          <w:rFonts w:ascii="Cambria" w:hAnsi="Cambria"/>
          <w:b/>
          <w:bCs/>
          <w:sz w:val="24"/>
        </w:rPr>
        <w:t>106</w:t>
      </w:r>
      <w:r w:rsidRPr="00E268D1">
        <w:rPr>
          <w:rFonts w:ascii="Cambria" w:hAnsi="Cambria"/>
          <w:sz w:val="24"/>
        </w:rPr>
        <w:t>, 18333–18338 (2009).</w:t>
      </w:r>
    </w:p>
    <w:p w14:paraId="3BAA3654"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12.</w:t>
      </w:r>
      <w:r w:rsidRPr="00E268D1">
        <w:rPr>
          <w:rFonts w:ascii="Cambria" w:hAnsi="Cambria"/>
          <w:sz w:val="24"/>
        </w:rPr>
        <w:tab/>
        <w:t xml:space="preserve">Ozaki, T. </w:t>
      </w:r>
      <w:r w:rsidRPr="00E268D1">
        <w:rPr>
          <w:rFonts w:ascii="Cambria" w:hAnsi="Cambria"/>
          <w:i/>
          <w:iCs/>
          <w:sz w:val="24"/>
        </w:rPr>
        <w:t>et al.</w:t>
      </w:r>
      <w:r w:rsidRPr="00E268D1">
        <w:rPr>
          <w:rFonts w:ascii="Cambria" w:hAnsi="Cambria"/>
          <w:sz w:val="24"/>
        </w:rPr>
        <w:t xml:space="preserve"> Thyroid Regeneration: Characterization of Clear Cells After Partial Thyroidectomy. </w:t>
      </w:r>
      <w:r w:rsidRPr="00E268D1">
        <w:rPr>
          <w:rFonts w:ascii="Cambria" w:hAnsi="Cambria"/>
          <w:i/>
          <w:iCs/>
          <w:sz w:val="24"/>
        </w:rPr>
        <w:t>Endocrinology</w:t>
      </w:r>
      <w:r w:rsidRPr="00E268D1">
        <w:rPr>
          <w:rFonts w:ascii="Cambria" w:hAnsi="Cambria"/>
          <w:sz w:val="24"/>
        </w:rPr>
        <w:t xml:space="preserve"> </w:t>
      </w:r>
      <w:r w:rsidRPr="00E268D1">
        <w:rPr>
          <w:rFonts w:ascii="Cambria" w:hAnsi="Cambria"/>
          <w:b/>
          <w:bCs/>
          <w:sz w:val="24"/>
        </w:rPr>
        <w:t>153</w:t>
      </w:r>
      <w:r w:rsidRPr="00E268D1">
        <w:rPr>
          <w:rFonts w:ascii="Cambria" w:hAnsi="Cambria"/>
          <w:sz w:val="24"/>
        </w:rPr>
        <w:t>, 2514–2525 (2012).</w:t>
      </w:r>
    </w:p>
    <w:p w14:paraId="0BF303DE"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13.</w:t>
      </w:r>
      <w:r w:rsidRPr="00E268D1">
        <w:rPr>
          <w:rFonts w:ascii="Cambria" w:hAnsi="Cambria"/>
          <w:sz w:val="24"/>
        </w:rPr>
        <w:tab/>
        <w:t xml:space="preserve">Bezanson, J., Edelman, A., Karpinski, S. &amp; Shah, V. B. Julia: A Fresh Approach to Numerical Computing. </w:t>
      </w:r>
      <w:r w:rsidRPr="00E268D1">
        <w:rPr>
          <w:rFonts w:ascii="Cambria" w:hAnsi="Cambria"/>
          <w:i/>
          <w:iCs/>
          <w:sz w:val="24"/>
        </w:rPr>
        <w:t>SIAM Rev.</w:t>
      </w:r>
      <w:r w:rsidRPr="00E268D1">
        <w:rPr>
          <w:rFonts w:ascii="Cambria" w:hAnsi="Cambria"/>
          <w:sz w:val="24"/>
        </w:rPr>
        <w:t xml:space="preserve"> </w:t>
      </w:r>
      <w:r w:rsidRPr="00E268D1">
        <w:rPr>
          <w:rFonts w:ascii="Cambria" w:hAnsi="Cambria"/>
          <w:b/>
          <w:bCs/>
          <w:sz w:val="24"/>
        </w:rPr>
        <w:t>59</w:t>
      </w:r>
      <w:r w:rsidRPr="00E268D1">
        <w:rPr>
          <w:rFonts w:ascii="Cambria" w:hAnsi="Cambria"/>
          <w:sz w:val="24"/>
        </w:rPr>
        <w:t>, 65–98 (2017).</w:t>
      </w:r>
    </w:p>
    <w:p w14:paraId="04E81CD7"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14.</w:t>
      </w:r>
      <w:r w:rsidRPr="00E268D1">
        <w:rPr>
          <w:rFonts w:ascii="Cambria" w:hAnsi="Cambria"/>
          <w:sz w:val="24"/>
        </w:rPr>
        <w:tab/>
        <w:t xml:space="preserve">Rackauckas, C. &amp; Nie, Q. DifferentialEquations.jl – A Performant and Feature-Rich Ecosystem for Solving </w:t>
      </w:r>
      <w:r w:rsidRPr="00E268D1">
        <w:rPr>
          <w:rFonts w:ascii="Cambria" w:hAnsi="Cambria"/>
          <w:sz w:val="24"/>
        </w:rPr>
        <w:t xml:space="preserve">Differential Equations in Julia. </w:t>
      </w:r>
      <w:r w:rsidRPr="00E268D1">
        <w:rPr>
          <w:rFonts w:ascii="Cambria" w:hAnsi="Cambria"/>
          <w:i/>
          <w:iCs/>
          <w:sz w:val="24"/>
        </w:rPr>
        <w:t>J. Open Res. Softw.</w:t>
      </w:r>
      <w:r w:rsidRPr="00E268D1">
        <w:rPr>
          <w:rFonts w:ascii="Cambria" w:hAnsi="Cambria"/>
          <w:sz w:val="24"/>
        </w:rPr>
        <w:t xml:space="preserve"> </w:t>
      </w:r>
      <w:r w:rsidRPr="00E268D1">
        <w:rPr>
          <w:rFonts w:ascii="Cambria" w:hAnsi="Cambria"/>
          <w:b/>
          <w:bCs/>
          <w:sz w:val="24"/>
        </w:rPr>
        <w:t>5</w:t>
      </w:r>
      <w:r w:rsidRPr="00E268D1">
        <w:rPr>
          <w:rFonts w:ascii="Cambria" w:hAnsi="Cambria"/>
          <w:sz w:val="24"/>
        </w:rPr>
        <w:t>, (2017).</w:t>
      </w:r>
    </w:p>
    <w:p w14:paraId="57A718A1"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15.</w:t>
      </w:r>
      <w:r w:rsidRPr="00E268D1">
        <w:rPr>
          <w:rFonts w:ascii="Cambria" w:hAnsi="Cambria"/>
          <w:sz w:val="24"/>
        </w:rPr>
        <w:tab/>
        <w:t xml:space="preserve">Mogensen, P. K. &amp; Riseth, A. N. Optim: A mathematical optimization package for Julia. </w:t>
      </w:r>
      <w:r w:rsidRPr="00E268D1">
        <w:rPr>
          <w:rFonts w:ascii="Cambria" w:hAnsi="Cambria"/>
          <w:i/>
          <w:iCs/>
          <w:sz w:val="24"/>
        </w:rPr>
        <w:t>J. Open Source Softw.</w:t>
      </w:r>
      <w:r w:rsidRPr="00E268D1">
        <w:rPr>
          <w:rFonts w:ascii="Cambria" w:hAnsi="Cambria"/>
          <w:sz w:val="24"/>
        </w:rPr>
        <w:t xml:space="preserve"> </w:t>
      </w:r>
      <w:r w:rsidRPr="00E268D1">
        <w:rPr>
          <w:rFonts w:ascii="Cambria" w:hAnsi="Cambria"/>
          <w:b/>
          <w:bCs/>
          <w:sz w:val="24"/>
        </w:rPr>
        <w:t>3</w:t>
      </w:r>
      <w:r w:rsidRPr="00E268D1">
        <w:rPr>
          <w:rFonts w:ascii="Cambria" w:hAnsi="Cambria"/>
          <w:sz w:val="24"/>
        </w:rPr>
        <w:t>, 615 (2018).</w:t>
      </w:r>
    </w:p>
    <w:p w14:paraId="4068BEFE" w14:textId="77777777" w:rsidR="00E268D1" w:rsidRPr="00E268D1" w:rsidRDefault="00E268D1" w:rsidP="00E268D1">
      <w:pPr>
        <w:pStyle w:val="Bibliography"/>
        <w:spacing w:line="240" w:lineRule="auto"/>
        <w:rPr>
          <w:rFonts w:ascii="Cambria" w:hAnsi="Cambria"/>
          <w:sz w:val="24"/>
        </w:rPr>
      </w:pPr>
      <w:r w:rsidRPr="00E268D1">
        <w:rPr>
          <w:rFonts w:ascii="Cambria" w:hAnsi="Cambria"/>
          <w:sz w:val="24"/>
        </w:rPr>
        <w:t>16.</w:t>
      </w:r>
      <w:r w:rsidRPr="00E268D1">
        <w:rPr>
          <w:rFonts w:ascii="Cambria" w:hAnsi="Cambria"/>
          <w:sz w:val="24"/>
        </w:rPr>
        <w:tab/>
        <w:t xml:space="preserve">Eisenberg, M., Samuels, M. &amp; DiStefano, J. J. Extensions, Validation, and Clinical Applications of a Feedback Control System Simulator of the Hypothalamo-Pituitary-Thyroid Axis. </w:t>
      </w:r>
      <w:r w:rsidRPr="00E268D1">
        <w:rPr>
          <w:rFonts w:ascii="Cambria" w:hAnsi="Cambria"/>
          <w:i/>
          <w:iCs/>
          <w:sz w:val="24"/>
        </w:rPr>
        <w:t>Thyroid</w:t>
      </w:r>
      <w:r w:rsidRPr="00E268D1">
        <w:rPr>
          <w:rFonts w:ascii="Cambria" w:hAnsi="Cambria"/>
          <w:sz w:val="24"/>
        </w:rPr>
        <w:t xml:space="preserve"> </w:t>
      </w:r>
      <w:r w:rsidRPr="00E268D1">
        <w:rPr>
          <w:rFonts w:ascii="Cambria" w:hAnsi="Cambria"/>
          <w:b/>
          <w:bCs/>
          <w:sz w:val="24"/>
        </w:rPr>
        <w:t>18</w:t>
      </w:r>
      <w:r w:rsidRPr="00E268D1">
        <w:rPr>
          <w:rFonts w:ascii="Cambria" w:hAnsi="Cambria"/>
          <w:sz w:val="24"/>
        </w:rPr>
        <w:t>, 1071–1085 (2008).</w:t>
      </w:r>
    </w:p>
    <w:p w14:paraId="614E1490" w14:textId="7C274981" w:rsidR="00E91B41" w:rsidRPr="00E91B41" w:rsidRDefault="00E268D1" w:rsidP="00E268D1">
      <w:pPr>
        <w:spacing w:line="240" w:lineRule="auto"/>
        <w:rPr>
          <w:rFonts w:ascii="Cambria" w:hAnsi="Cambria"/>
          <w:sz w:val="24"/>
          <w:szCs w:val="24"/>
        </w:rPr>
      </w:pPr>
      <w:r>
        <w:rPr>
          <w:rFonts w:ascii="Cambria" w:hAnsi="Cambria"/>
          <w:sz w:val="24"/>
          <w:szCs w:val="24"/>
        </w:rPr>
        <w:fldChar w:fldCharType="end"/>
      </w: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904E9">
          <w:type w:val="continuous"/>
          <w:pgSz w:w="12240" w:h="15840"/>
          <w:pgMar w:top="720" w:right="720" w:bottom="720" w:left="720" w:header="720" w:footer="720" w:gutter="0"/>
          <w:cols w:num="2" w:space="720"/>
          <w:docGrid w:linePitch="360"/>
        </w:sectPr>
      </w:pPr>
    </w:p>
    <w:p w14:paraId="1239C4F1" w14:textId="77777777" w:rsidR="00017A78" w:rsidRDefault="00017A78" w:rsidP="00FE2D2C">
      <w:pPr>
        <w:spacing w:after="0"/>
        <w:rPr>
          <w:rFonts w:ascii="Roboto" w:hAnsi="Roboto"/>
          <w:b/>
          <w:bCs/>
          <w:color w:val="1F3864" w:themeColor="accent1" w:themeShade="80"/>
          <w:sz w:val="32"/>
          <w:szCs w:val="32"/>
        </w:rPr>
      </w:pPr>
    </w:p>
    <w:p w14:paraId="763CEE5B" w14:textId="77777777" w:rsidR="00017A78" w:rsidRDefault="00017A78" w:rsidP="00FE2D2C">
      <w:pPr>
        <w:spacing w:after="0"/>
        <w:rPr>
          <w:rFonts w:ascii="Roboto" w:hAnsi="Roboto"/>
          <w:b/>
          <w:bCs/>
          <w:color w:val="1F3864" w:themeColor="accent1" w:themeShade="80"/>
          <w:sz w:val="32"/>
          <w:szCs w:val="32"/>
        </w:rPr>
      </w:pPr>
    </w:p>
    <w:p w14:paraId="6E481F2C" w14:textId="77777777" w:rsidR="00E268D1" w:rsidRDefault="00E268D1" w:rsidP="00FE2D2C">
      <w:pPr>
        <w:spacing w:after="0"/>
        <w:rPr>
          <w:rFonts w:ascii="Roboto" w:hAnsi="Roboto"/>
          <w:b/>
          <w:bCs/>
          <w:color w:val="1F3864" w:themeColor="accent1" w:themeShade="80"/>
          <w:sz w:val="32"/>
          <w:szCs w:val="32"/>
        </w:rPr>
      </w:pPr>
    </w:p>
    <w:p w14:paraId="63A8ACEA" w14:textId="77777777" w:rsidR="00E268D1" w:rsidRDefault="00E268D1" w:rsidP="00FE2D2C">
      <w:pPr>
        <w:spacing w:after="0"/>
        <w:rPr>
          <w:rFonts w:ascii="Roboto" w:hAnsi="Roboto"/>
          <w:b/>
          <w:bCs/>
          <w:color w:val="1F3864" w:themeColor="accent1" w:themeShade="80"/>
          <w:sz w:val="32"/>
          <w:szCs w:val="32"/>
        </w:rPr>
      </w:pPr>
    </w:p>
    <w:p w14:paraId="3217F756" w14:textId="447FCF35" w:rsidR="00FE2D2C" w:rsidRDefault="002A3EFA" w:rsidP="00FE2D2C">
      <w:pPr>
        <w:spacing w:after="0"/>
        <w:rPr>
          <w:rFonts w:ascii="Roboto" w:hAnsi="Roboto"/>
          <w:b/>
          <w:bCs/>
          <w:color w:val="1F3864" w:themeColor="accent1" w:themeShade="80"/>
          <w:sz w:val="32"/>
          <w:szCs w:val="32"/>
        </w:rPr>
      </w:pPr>
      <w:commentRangeStart w:id="140"/>
      <w:r>
        <w:rPr>
          <w:rFonts w:ascii="Roboto" w:hAnsi="Roboto"/>
          <w:b/>
          <w:bCs/>
          <w:color w:val="1F3864" w:themeColor="accent1" w:themeShade="80"/>
          <w:sz w:val="32"/>
          <w:szCs w:val="32"/>
        </w:rPr>
        <w:t>Appendix</w:t>
      </w:r>
      <w:commentRangeEnd w:id="140"/>
      <w:r w:rsidR="00017A78">
        <w:rPr>
          <w:rStyle w:val="CommentReference"/>
        </w:rPr>
        <w:commentReference w:id="140"/>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20"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A relationship could be demonstrated between high y-IFN production and natural killer (NK) activity in T cell clones from thyroid and peripheral blood of HT patients (del Prete)</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Prete GF, Tiri A, Mariotti S, Pinchera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lastRenderedPageBreak/>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Papagianni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21"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Rojas-Zuleta,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Vilaplana JC, Biro A, Hammond L, </w:t>
      </w:r>
      <w:proofErr w:type="spellStart"/>
      <w:r w:rsidRPr="008B7A11">
        <w:rPr>
          <w:rFonts w:ascii="Cambria" w:hAnsi="Cambria"/>
        </w:rPr>
        <w:t>Bottazzo</w:t>
      </w:r>
      <w:proofErr w:type="spellEnd"/>
      <w:r w:rsidRPr="008B7A11">
        <w:rPr>
          <w:rFonts w:ascii="Cambria" w:hAnsi="Cambria"/>
        </w:rPr>
        <w:t xml:space="preserve"> GF, Mirakian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Joe DiStefano III" w:date="2023-07-08T12:28:00Z" w:initials="JD">
    <w:p w14:paraId="048034F2" w14:textId="77777777" w:rsidR="00CA143C" w:rsidRDefault="00CA143C" w:rsidP="00A64469">
      <w:pPr>
        <w:pStyle w:val="CommentText"/>
      </w:pPr>
      <w:r>
        <w:rPr>
          <w:rStyle w:val="CommentReference"/>
        </w:rPr>
        <w:annotationRef/>
      </w:r>
      <w:r>
        <w:t xml:space="preserve">Fig 1 looks great.  But should the T4 arrow effecting B-cells and Dendritic cells be coming directly from the thyroid (maybe?), or from </w:t>
      </w:r>
      <w:r>
        <w:rPr>
          <w:u w:val="single"/>
        </w:rPr>
        <w:t>plasma</w:t>
      </w:r>
      <w:r>
        <w:t xml:space="preserve"> T4?  And maybe a plasma T4 also going to CD4+Tcells? </w:t>
      </w:r>
    </w:p>
  </w:comment>
  <w:comment w:id="39" w:author="Aidan Boyne" w:date="2023-07-07T12:50:00Z" w:initials="AB">
    <w:p w14:paraId="2709F9D8" w14:textId="19908430" w:rsidR="003907B8" w:rsidRDefault="003907B8">
      <w:pPr>
        <w:pStyle w:val="CommentText"/>
      </w:pPr>
      <w:r>
        <w:rPr>
          <w:rStyle w:val="CommentReference"/>
        </w:rPr>
        <w:annotationRef/>
      </w:r>
      <w:r>
        <w:rPr>
          <w:noProof/>
        </w:rPr>
        <w:t>Need to implement this w/ Sue.</w:t>
      </w:r>
    </w:p>
  </w:comment>
  <w:comment w:id="40" w:author="Joe DiStefano III" w:date="2023-07-08T12:34:00Z" w:initials="JD">
    <w:p w14:paraId="1AD7DEAA" w14:textId="77777777" w:rsidR="00CA143C" w:rsidRDefault="00CA143C" w:rsidP="00A64469">
      <w:pPr>
        <w:pStyle w:val="CommentText"/>
      </w:pPr>
      <w:r>
        <w:rPr>
          <w:rStyle w:val="CommentReference"/>
        </w:rPr>
        <w:annotationRef/>
      </w:r>
      <w:r>
        <w:t>?? And cytokines? -- not cells</w:t>
      </w:r>
    </w:p>
  </w:comment>
  <w:comment w:id="41" w:author="Aidan Boyne" w:date="2023-10-07T11:23:00Z" w:initials="AB">
    <w:p w14:paraId="30875238" w14:textId="77777777" w:rsidR="00EA4BFA" w:rsidRDefault="00EA4BFA" w:rsidP="00A64469">
      <w:pPr>
        <w:pStyle w:val="CommentText"/>
      </w:pPr>
      <w:r>
        <w:rPr>
          <w:rStyle w:val="CommentReference"/>
        </w:rPr>
        <w:annotationRef/>
      </w:r>
      <w:r>
        <w:t>No cytokine info available</w:t>
      </w:r>
    </w:p>
  </w:comment>
  <w:comment w:id="44" w:author="Joe DiStefano III" w:date="2023-07-08T12:58:00Z" w:initials="JD">
    <w:p w14:paraId="7FD6AB40" w14:textId="38D66056" w:rsidR="00FB362E" w:rsidRDefault="00FB362E" w:rsidP="00A64469">
      <w:pPr>
        <w:pStyle w:val="CommentText"/>
      </w:pPr>
      <w:r>
        <w:rPr>
          <w:rStyle w:val="CommentReference"/>
        </w:rPr>
        <w:annotationRef/>
      </w:r>
      <w:r>
        <w:t>Put the units before each eqn #.  Helps with understanding the eqns</w:t>
      </w:r>
    </w:p>
  </w:comment>
  <w:comment w:id="43" w:author="Aidan Boyne [2]" w:date="2023-10-07T11:52:00Z" w:initials="AB">
    <w:p w14:paraId="03C3CA6B" w14:textId="77777777" w:rsidR="00E268D1" w:rsidRDefault="00E268D1" w:rsidP="00A64469">
      <w:pPr>
        <w:pStyle w:val="CommentText"/>
      </w:pPr>
      <w:r>
        <w:rPr>
          <w:rStyle w:val="CommentReference"/>
        </w:rPr>
        <w:annotationRef/>
      </w:r>
      <w:r>
        <w:t>Ava, can you format this (and rest of paper) to look good at some point?</w:t>
      </w:r>
    </w:p>
  </w:comment>
  <w:comment w:id="46" w:author="Aidan Boyne [2]" w:date="2023-10-07T11:46:00Z" w:initials="AB">
    <w:p w14:paraId="5EEFF182" w14:textId="70DB97BF" w:rsidR="00017A78" w:rsidRDefault="00017A78" w:rsidP="00A64469">
      <w:pPr>
        <w:pStyle w:val="CommentText"/>
      </w:pPr>
      <w:r>
        <w:rPr>
          <w:rStyle w:val="CommentReference"/>
        </w:rPr>
        <w:annotationRef/>
      </w:r>
      <w:r>
        <w:t>We don't have any cytokine data, much less info on individual cytokines. Will need to mention this in paper and probably remove appendix as it is unnecessary</w:t>
      </w:r>
    </w:p>
  </w:comment>
  <w:comment w:id="50" w:author="Joe DiStefano III" w:date="2023-07-08T14:59:00Z" w:initials="JD">
    <w:p w14:paraId="1B187E5B" w14:textId="7C3285FA" w:rsidR="00D85563" w:rsidRDefault="00D85563" w:rsidP="00A64469">
      <w:pPr>
        <w:pStyle w:val="CommentText"/>
      </w:pPr>
      <w:r>
        <w:rPr>
          <w:rStyle w:val="CommentReference"/>
        </w:rPr>
        <w:annotationRef/>
      </w:r>
      <w:r>
        <w:t>Is this correct?  I;m trying to help explain this term, which is not obvious.</w:t>
      </w:r>
    </w:p>
  </w:comment>
  <w:comment w:id="51" w:author="Aidan Boyne [2]" w:date="2023-10-07T11:54:00Z" w:initials="AB">
    <w:p w14:paraId="220BE581" w14:textId="77777777" w:rsidR="00E268D1" w:rsidRDefault="00E268D1" w:rsidP="00A64469">
      <w:pPr>
        <w:pStyle w:val="CommentText"/>
      </w:pPr>
      <w:r>
        <w:rPr>
          <w:rStyle w:val="CommentReference"/>
        </w:rPr>
        <w:annotationRef/>
      </w:r>
      <w:r>
        <w:t>Looks correct but may still be difficult to understand, can revise at some point</w:t>
      </w:r>
    </w:p>
  </w:comment>
  <w:comment w:id="52" w:author="Joe DiStefano III" w:date="2023-06-29T18:36:00Z" w:initials="JD">
    <w:p w14:paraId="2EE321D5" w14:textId="5E07E249" w:rsidR="00557755" w:rsidRDefault="00557755" w:rsidP="00A64469">
      <w:pPr>
        <w:pStyle w:val="CommentText"/>
      </w:pPr>
      <w:r>
        <w:rPr>
          <w:rStyle w:val="CommentReference"/>
        </w:rPr>
        <w:annotationRef/>
      </w:r>
      <w:r>
        <w:t>The first term here needs more explanation</w:t>
      </w:r>
    </w:p>
  </w:comment>
  <w:comment w:id="53" w:author="Joe DiStefano III" w:date="2023-06-30T18:26:00Z" w:initials="JD">
    <w:p w14:paraId="324BE950" w14:textId="77777777" w:rsidR="004F524E" w:rsidRDefault="004F524E" w:rsidP="00A64469">
      <w:pPr>
        <w:pStyle w:val="CommentText"/>
      </w:pPr>
      <w:r>
        <w:rPr>
          <w:rStyle w:val="CommentReference"/>
        </w:rPr>
        <w:annotationRef/>
      </w:r>
      <w:r>
        <w:t>Fixed below by moving it up</w:t>
      </w:r>
    </w:p>
  </w:comment>
  <w:comment w:id="54" w:author="Joe DiStefano III" w:date="2023-07-08T12:59:00Z" w:initials="JD">
    <w:p w14:paraId="3A06D933" w14:textId="77777777" w:rsidR="00E40399" w:rsidRDefault="00E40399" w:rsidP="00A64469">
      <w:pPr>
        <w:pStyle w:val="CommentText"/>
      </w:pPr>
      <w:r>
        <w:rPr>
          <w:rStyle w:val="CommentReference"/>
        </w:rPr>
        <w:annotationRef/>
      </w:r>
      <w:r>
        <w:t>T4 effects on T and other cells?</w:t>
      </w:r>
    </w:p>
  </w:comment>
  <w:comment w:id="65" w:author="Joe DiStefano III" w:date="2023-07-08T13:01:00Z" w:initials="JD">
    <w:p w14:paraId="758859A5" w14:textId="77777777" w:rsidR="00E40399" w:rsidRDefault="00E40399" w:rsidP="00A64469">
      <w:pPr>
        <w:pStyle w:val="CommentText"/>
      </w:pPr>
      <w:r>
        <w:rPr>
          <w:rStyle w:val="CommentReference"/>
        </w:rPr>
        <w:annotationRef/>
      </w:r>
      <w:r>
        <w:t>fix</w:t>
      </w:r>
    </w:p>
  </w:comment>
  <w:comment w:id="100" w:author="Joe DiStefano III" w:date="2023-07-08T14:48:00Z" w:initials="JD">
    <w:p w14:paraId="0EC0D054" w14:textId="77777777" w:rsidR="00655B11" w:rsidRDefault="00655B11" w:rsidP="00A64469">
      <w:pPr>
        <w:pStyle w:val="CommentText"/>
      </w:pPr>
      <w:r>
        <w:rPr>
          <w:rStyle w:val="CommentReference"/>
        </w:rPr>
        <w:annotationRef/>
      </w:r>
      <w:r>
        <w:t>These sentences are out of place and some is redundant.  Plz see my chgs above and fix in a similar manner.</w:t>
      </w:r>
    </w:p>
  </w:comment>
  <w:comment w:id="110" w:author="Joe DiStefano III" w:date="2023-06-30T18:16:00Z" w:initials="JD">
    <w:p w14:paraId="1045F13D" w14:textId="12366A2F" w:rsidR="00B538C6" w:rsidRDefault="00B538C6" w:rsidP="00A64469">
      <w:pPr>
        <w:pStyle w:val="CommentText"/>
      </w:pPr>
      <w:r>
        <w:rPr>
          <w:rStyle w:val="CommentReference"/>
        </w:rPr>
        <w:annotationRef/>
      </w:r>
      <w:r>
        <w:t>We have to verify this and perhaps give refs</w:t>
      </w:r>
    </w:p>
  </w:comment>
  <w:comment w:id="111" w:author="Aidan Boyne [2]" w:date="2023-10-07T11:29:00Z" w:initials="AB">
    <w:p w14:paraId="25E54D78" w14:textId="77777777" w:rsidR="00EA4BFA" w:rsidRDefault="00EA4BFA" w:rsidP="00A64469">
      <w:pPr>
        <w:pStyle w:val="CommentText"/>
      </w:pPr>
      <w:r>
        <w:rPr>
          <w:rStyle w:val="CommentReference"/>
        </w:rPr>
        <w:annotationRef/>
      </w:r>
      <w:r>
        <w:t>We do end up changing this. Will fix once I ID exact parameters we needed to change</w:t>
      </w:r>
    </w:p>
  </w:comment>
  <w:comment w:id="113" w:author="Aidan Boyne [3]" w:date="2023-10-21T11:21:00Z" w:initials="AB">
    <w:p w14:paraId="4335EEFF" w14:textId="77777777" w:rsidR="00DE75D9" w:rsidRDefault="00DE75D9" w:rsidP="006365F1">
      <w:pPr>
        <w:pStyle w:val="CommentText"/>
      </w:pPr>
      <w:r>
        <w:rPr>
          <w:rStyle w:val="CommentReference"/>
        </w:rPr>
        <w:annotationRef/>
      </w:r>
      <w:r>
        <w:t>Need to update table and eqs to current model in code</w:t>
      </w:r>
    </w:p>
  </w:comment>
  <w:comment w:id="114" w:author="Joe DiStefano III" w:date="2023-07-08T15:01:00Z" w:initials="JD">
    <w:p w14:paraId="4525322D" w14:textId="15DBA221" w:rsidR="00D85563" w:rsidRDefault="00D85563" w:rsidP="00A64469">
      <w:pPr>
        <w:pStyle w:val="CommentText"/>
      </w:pPr>
      <w:r>
        <w:rPr>
          <w:rStyle w:val="CommentReference"/>
        </w:rPr>
        <w:annotationRef/>
      </w:r>
      <w:r>
        <w:t>I thought the time units of the model were hours.  You changed it to secs?</w:t>
      </w:r>
    </w:p>
  </w:comment>
  <w:comment w:id="115" w:author="Aidan Boyne [2]" w:date="2023-10-07T11:29:00Z" w:initials="AB">
    <w:p w14:paraId="4EDA1A8F" w14:textId="77777777" w:rsidR="003A2945" w:rsidRDefault="00EA4BFA" w:rsidP="00A64469">
      <w:pPr>
        <w:pStyle w:val="CommentText"/>
      </w:pPr>
      <w:r>
        <w:rPr>
          <w:rStyle w:val="CommentReference"/>
        </w:rPr>
        <w:annotationRef/>
      </w:r>
      <w:r w:rsidR="003A2945">
        <w:t>Yes, but only for immune system. Differences in time scale taken care of in model and plotting</w:t>
      </w:r>
    </w:p>
  </w:comment>
  <w:comment w:id="124" w:author="Aidan Boyne" w:date="2023-07-07T17:59:00Z" w:initials="AB">
    <w:p w14:paraId="31E78198" w14:textId="5A2FCB7E" w:rsidR="00BD2453" w:rsidRDefault="00BD2453">
      <w:pPr>
        <w:pStyle w:val="CommentText"/>
      </w:pPr>
      <w:r>
        <w:rPr>
          <w:rStyle w:val="CommentReference"/>
        </w:rPr>
        <w:annotationRef/>
      </w:r>
      <w:r>
        <w:rPr>
          <w:noProof/>
        </w:rPr>
        <w:t>Not sure what this comment means, could you clarify?</w:t>
      </w:r>
    </w:p>
  </w:comment>
  <w:comment w:id="125" w:author="Joe DiStefano III" w:date="2023-07-08T14:58:00Z" w:initials="JD">
    <w:p w14:paraId="51FCCC78" w14:textId="77777777" w:rsidR="00D85563" w:rsidRDefault="00D85563" w:rsidP="00A64469">
      <w:pPr>
        <w:pStyle w:val="CommentText"/>
      </w:pPr>
      <w:r>
        <w:rPr>
          <w:rStyle w:val="CommentReference"/>
        </w:rPr>
        <w:annotationRef/>
      </w:r>
      <w:r>
        <w:t>If they are ICs then they should be sub zero</w:t>
      </w:r>
    </w:p>
  </w:comment>
  <w:comment w:id="126" w:author="Joe DiStefano III" w:date="2023-07-08T15:02:00Z" w:initials="JD">
    <w:p w14:paraId="4DBB8983" w14:textId="77777777" w:rsidR="00BF19E8" w:rsidRDefault="00BF19E8" w:rsidP="00A64469">
      <w:pPr>
        <w:pStyle w:val="CommentText"/>
      </w:pPr>
      <w:r>
        <w:rPr>
          <w:rStyle w:val="CommentReference"/>
        </w:rPr>
        <w:annotationRef/>
      </w:r>
      <w:r>
        <w:t>But I think they are not ICs</w:t>
      </w:r>
    </w:p>
  </w:comment>
  <w:comment w:id="127" w:author="Joe DiStefano III" w:date="2023-07-08T19:03:00Z" w:initials="JD">
    <w:p w14:paraId="17B1C991" w14:textId="77777777" w:rsidR="00E96260" w:rsidRDefault="00E96260" w:rsidP="00A64469">
      <w:pPr>
        <w:pStyle w:val="CommentText"/>
      </w:pPr>
      <w:r>
        <w:rPr>
          <w:rStyle w:val="CommentReference"/>
        </w:rPr>
        <w:annotationRef/>
      </w:r>
      <w:r>
        <w:t>I fixed it</w:t>
      </w:r>
    </w:p>
  </w:comment>
  <w:comment w:id="122" w:author="Joe DiStefano III" w:date="2023-06-30T18:44:00Z" w:initials="JD">
    <w:p w14:paraId="03572243" w14:textId="5E933C15" w:rsidR="008F17A3" w:rsidRDefault="008F17A3" w:rsidP="00A64469">
      <w:pPr>
        <w:pStyle w:val="CommentText"/>
      </w:pPr>
      <w:r>
        <w:rPr>
          <w:rStyle w:val="CommentReference"/>
        </w:rPr>
        <w:annotationRef/>
      </w:r>
      <w:r>
        <w:t>First column all sub zero</w:t>
      </w:r>
    </w:p>
  </w:comment>
  <w:comment w:id="123" w:author="Aidan Boyne [2]" w:date="2023-10-07T11:32:00Z" w:initials="AB">
    <w:p w14:paraId="72139B41" w14:textId="77777777" w:rsidR="003A2945" w:rsidRDefault="003A2945" w:rsidP="00A64469">
      <w:pPr>
        <w:pStyle w:val="CommentText"/>
      </w:pPr>
      <w:r>
        <w:rPr>
          <w:rStyle w:val="CommentReference"/>
        </w:rPr>
        <w:annotationRef/>
      </w:r>
      <w:r>
        <w:t>Table is describing more than just ICs, I think we should leave as is or add sub zeros in initial value column if you want the sub notation</w:t>
      </w:r>
    </w:p>
  </w:comment>
  <w:comment w:id="129" w:author="Joe DiStefano III" w:date="2023-07-08T19:06:00Z" w:initials="JD">
    <w:p w14:paraId="3822F294" w14:textId="73582D05" w:rsidR="00F42D8F" w:rsidRDefault="00F42D8F" w:rsidP="00A64469">
      <w:pPr>
        <w:pStyle w:val="CommentText"/>
      </w:pPr>
      <w:r>
        <w:rPr>
          <w:rStyle w:val="CommentReference"/>
        </w:rPr>
        <w:annotationRef/>
      </w:r>
      <w:r>
        <w:t>No T4 feedback to the T cells and/or cytokines?</w:t>
      </w:r>
    </w:p>
  </w:comment>
  <w:comment w:id="130" w:author="Aidan Boyne [2]" w:date="2023-10-07T11:33:00Z" w:initials="AB">
    <w:p w14:paraId="1ADCEE55" w14:textId="77777777" w:rsidR="003A2945" w:rsidRDefault="003A2945" w:rsidP="00A64469">
      <w:pPr>
        <w:pStyle w:val="CommentText"/>
      </w:pPr>
      <w:r>
        <w:rPr>
          <w:rStyle w:val="CommentReference"/>
        </w:rPr>
        <w:annotationRef/>
      </w:r>
      <w:r>
        <w:t>No feedback to cytokines - not cells. However I can add to T-cells. Keeping this as reminder to update once I make appropriate change in the model</w:t>
      </w:r>
    </w:p>
  </w:comment>
  <w:comment w:id="140" w:author="Aidan Boyne [2]" w:date="2023-10-07T11:40:00Z" w:initials="AB">
    <w:p w14:paraId="7801DD6C" w14:textId="77777777" w:rsidR="00017A78" w:rsidRDefault="00017A78" w:rsidP="00A64469">
      <w:pPr>
        <w:pStyle w:val="CommentText"/>
      </w:pPr>
      <w:r>
        <w:rPr>
          <w:rStyle w:val="CommentReference"/>
        </w:rPr>
        <w:annotationRef/>
      </w:r>
      <w:r>
        <w:t>Leaving for reference, but I think we should remove before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034F2" w15:done="0"/>
  <w15:commentEx w15:paraId="2709F9D8" w15:done="1"/>
  <w15:commentEx w15:paraId="1AD7DEAA" w15:done="0"/>
  <w15:commentEx w15:paraId="30875238" w15:paraIdParent="1AD7DEAA" w15:done="0"/>
  <w15:commentEx w15:paraId="7FD6AB40" w15:done="1"/>
  <w15:commentEx w15:paraId="03C3CA6B" w15:done="0"/>
  <w15:commentEx w15:paraId="5EEFF182" w15:done="0"/>
  <w15:commentEx w15:paraId="1B187E5B" w15:done="0"/>
  <w15:commentEx w15:paraId="220BE581" w15:paraIdParent="1B187E5B" w15:done="0"/>
  <w15:commentEx w15:paraId="2EE321D5" w15:done="1"/>
  <w15:commentEx w15:paraId="324BE950" w15:paraIdParent="2EE321D5" w15:done="1"/>
  <w15:commentEx w15:paraId="3A06D933" w15:done="0"/>
  <w15:commentEx w15:paraId="758859A5" w15:done="0"/>
  <w15:commentEx w15:paraId="0EC0D054" w15:done="1"/>
  <w15:commentEx w15:paraId="1045F13D" w15:done="0"/>
  <w15:commentEx w15:paraId="25E54D78" w15:paraIdParent="1045F13D" w15:done="0"/>
  <w15:commentEx w15:paraId="4335EEFF" w15:done="0"/>
  <w15:commentEx w15:paraId="4525322D" w15:done="0"/>
  <w15:commentEx w15:paraId="4EDA1A8F" w15:paraIdParent="4525322D" w15:done="0"/>
  <w15:commentEx w15:paraId="31E78198" w15:done="1"/>
  <w15:commentEx w15:paraId="51FCCC78" w15:paraIdParent="31E78198" w15:done="1"/>
  <w15:commentEx w15:paraId="4DBB8983" w15:paraIdParent="31E78198" w15:done="1"/>
  <w15:commentEx w15:paraId="17B1C991" w15:paraIdParent="31E78198" w15:done="1"/>
  <w15:commentEx w15:paraId="03572243" w15:done="0"/>
  <w15:commentEx w15:paraId="72139B41" w15:paraIdParent="03572243" w15:done="0"/>
  <w15:commentEx w15:paraId="3822F294" w15:done="0"/>
  <w15:commentEx w15:paraId="1ADCEE55" w15:paraIdParent="3822F294" w15:done="0"/>
  <w15:commentEx w15:paraId="7801D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3D4F2" w16cex:dateUtc="2023-07-08T19:28:00Z"/>
  <w16cex:commentExtensible w16cex:durableId="285288B2" w16cex:dateUtc="2023-07-07T17:50:00Z"/>
  <w16cex:commentExtensible w16cex:durableId="2853D65D" w16cex:dateUtc="2023-07-08T19:34:00Z"/>
  <w16cex:commentExtensible w16cex:durableId="5B5CDD57" w16cex:dateUtc="2023-10-07T16:23:00Z"/>
  <w16cex:commentExtensible w16cex:durableId="2853DC01" w16cex:dateUtc="2023-07-08T19:58:00Z"/>
  <w16cex:commentExtensible w16cex:durableId="7F734346" w16cex:dateUtc="2023-10-07T16:52:00Z"/>
  <w16cex:commentExtensible w16cex:durableId="3E0CD860" w16cex:dateUtc="2023-10-07T16:46:00Z"/>
  <w16cex:commentExtensible w16cex:durableId="2853F86C" w16cex:dateUtc="2023-07-08T21:59:00Z"/>
  <w16cex:commentExtensible w16cex:durableId="36D1C1D4" w16cex:dateUtc="2023-10-07T16:54:00Z"/>
  <w16cex:commentExtensible w16cex:durableId="28484DAE" w16cex:dateUtc="2023-06-30T01:36:00Z"/>
  <w16cex:commentExtensible w16cex:durableId="28499CDE" w16cex:dateUtc="2023-07-01T01:26:00Z"/>
  <w16cex:commentExtensible w16cex:durableId="2853DC21" w16cex:dateUtc="2023-07-08T19:59:00Z"/>
  <w16cex:commentExtensible w16cex:durableId="2853DCB3" w16cex:dateUtc="2023-07-08T20:01:00Z"/>
  <w16cex:commentExtensible w16cex:durableId="2853F5BF" w16cex:dateUtc="2023-07-08T21:48:00Z"/>
  <w16cex:commentExtensible w16cex:durableId="28499A74" w16cex:dateUtc="2023-07-01T01:16:00Z"/>
  <w16cex:commentExtensible w16cex:durableId="6CC27481" w16cex:dateUtc="2023-10-07T16:29:00Z"/>
  <w16cex:commentExtensible w16cex:durableId="1D3B01C2" w16cex:dateUtc="2023-10-21T16:21:00Z"/>
  <w16cex:commentExtensible w16cex:durableId="2853F8D6" w16cex:dateUtc="2023-07-08T22:01:00Z"/>
  <w16cex:commentExtensible w16cex:durableId="1F3FB0B1" w16cex:dateUtc="2023-10-07T16:29:00Z"/>
  <w16cex:commentExtensible w16cex:durableId="2852D0EA" w16cex:dateUtc="2023-07-07T22:59:00Z"/>
  <w16cex:commentExtensible w16cex:durableId="2853F822" w16cex:dateUtc="2023-07-08T21:58:00Z"/>
  <w16cex:commentExtensible w16cex:durableId="2853F911" w16cex:dateUtc="2023-07-08T22:02:00Z"/>
  <w16cex:commentExtensible w16cex:durableId="2854316A" w16cex:dateUtc="2023-07-09T02:03:00Z"/>
  <w16cex:commentExtensible w16cex:durableId="2849A127" w16cex:dateUtc="2023-07-01T01:44:00Z"/>
  <w16cex:commentExtensible w16cex:durableId="4C198D87" w16cex:dateUtc="2023-10-07T16:32:00Z"/>
  <w16cex:commentExtensible w16cex:durableId="28543220" w16cex:dateUtc="2023-07-09T02:06:00Z"/>
  <w16cex:commentExtensible w16cex:durableId="1D43C43B" w16cex:dateUtc="2023-10-07T16:33:00Z"/>
  <w16cex:commentExtensible w16cex:durableId="4F0BF5E7" w16cex:dateUtc="2023-10-07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034F2" w16cid:durableId="2853D4F2"/>
  <w16cid:commentId w16cid:paraId="2709F9D8" w16cid:durableId="285288B2"/>
  <w16cid:commentId w16cid:paraId="1AD7DEAA" w16cid:durableId="2853D65D"/>
  <w16cid:commentId w16cid:paraId="30875238" w16cid:durableId="5B5CDD57"/>
  <w16cid:commentId w16cid:paraId="7FD6AB40" w16cid:durableId="2853DC01"/>
  <w16cid:commentId w16cid:paraId="03C3CA6B" w16cid:durableId="7F734346"/>
  <w16cid:commentId w16cid:paraId="5EEFF182" w16cid:durableId="3E0CD860"/>
  <w16cid:commentId w16cid:paraId="1B187E5B" w16cid:durableId="2853F86C"/>
  <w16cid:commentId w16cid:paraId="220BE581" w16cid:durableId="36D1C1D4"/>
  <w16cid:commentId w16cid:paraId="2EE321D5" w16cid:durableId="28484DAE"/>
  <w16cid:commentId w16cid:paraId="324BE950" w16cid:durableId="28499CDE"/>
  <w16cid:commentId w16cid:paraId="3A06D933" w16cid:durableId="2853DC21"/>
  <w16cid:commentId w16cid:paraId="758859A5" w16cid:durableId="2853DCB3"/>
  <w16cid:commentId w16cid:paraId="0EC0D054" w16cid:durableId="2853F5BF"/>
  <w16cid:commentId w16cid:paraId="1045F13D" w16cid:durableId="28499A74"/>
  <w16cid:commentId w16cid:paraId="25E54D78" w16cid:durableId="6CC27481"/>
  <w16cid:commentId w16cid:paraId="4335EEFF" w16cid:durableId="1D3B01C2"/>
  <w16cid:commentId w16cid:paraId="4525322D" w16cid:durableId="2853F8D6"/>
  <w16cid:commentId w16cid:paraId="4EDA1A8F" w16cid:durableId="1F3FB0B1"/>
  <w16cid:commentId w16cid:paraId="31E78198" w16cid:durableId="2852D0EA"/>
  <w16cid:commentId w16cid:paraId="51FCCC78" w16cid:durableId="2853F822"/>
  <w16cid:commentId w16cid:paraId="4DBB8983" w16cid:durableId="2853F911"/>
  <w16cid:commentId w16cid:paraId="17B1C991" w16cid:durableId="2854316A"/>
  <w16cid:commentId w16cid:paraId="03572243" w16cid:durableId="2849A127"/>
  <w16cid:commentId w16cid:paraId="72139B41" w16cid:durableId="4C198D87"/>
  <w16cid:commentId w16cid:paraId="3822F294" w16cid:durableId="28543220"/>
  <w16cid:commentId w16cid:paraId="1ADCEE55" w16cid:durableId="1D43C43B"/>
  <w16cid:commentId w16cid:paraId="7801DD6C" w16cid:durableId="4F0BF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4029" w14:textId="77777777" w:rsidR="003B7185" w:rsidRDefault="003B7185" w:rsidP="00940D33">
      <w:pPr>
        <w:spacing w:after="0" w:line="240" w:lineRule="auto"/>
      </w:pPr>
      <w:r>
        <w:separator/>
      </w:r>
    </w:p>
  </w:endnote>
  <w:endnote w:type="continuationSeparator" w:id="0">
    <w:p w14:paraId="0C5283DD" w14:textId="77777777" w:rsidR="003B7185" w:rsidRDefault="003B7185" w:rsidP="00940D33">
      <w:pPr>
        <w:spacing w:after="0" w:line="240" w:lineRule="auto"/>
      </w:pPr>
      <w:r>
        <w:continuationSeparator/>
      </w:r>
    </w:p>
  </w:endnote>
  <w:endnote w:type="continuationNotice" w:id="1">
    <w:p w14:paraId="1A580968" w14:textId="77777777" w:rsidR="003B7185" w:rsidRDefault="003B7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5AAE" w14:textId="77777777" w:rsidR="003B7185" w:rsidRDefault="003B7185" w:rsidP="00940D33">
      <w:pPr>
        <w:spacing w:after="0" w:line="240" w:lineRule="auto"/>
      </w:pPr>
      <w:r>
        <w:separator/>
      </w:r>
    </w:p>
  </w:footnote>
  <w:footnote w:type="continuationSeparator" w:id="0">
    <w:p w14:paraId="48A60D16" w14:textId="77777777" w:rsidR="003B7185" w:rsidRDefault="003B7185" w:rsidP="00940D33">
      <w:pPr>
        <w:spacing w:after="0" w:line="240" w:lineRule="auto"/>
      </w:pPr>
      <w:r>
        <w:continuationSeparator/>
      </w:r>
    </w:p>
  </w:footnote>
  <w:footnote w:type="continuationNotice" w:id="1">
    <w:p w14:paraId="28DDB5EF" w14:textId="77777777" w:rsidR="003B7185" w:rsidRDefault="003B7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119954827"/>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74C7C"/>
    <w:multiLevelType w:val="hybridMultilevel"/>
    <w:tmpl w:val="EA2056E2"/>
    <w:lvl w:ilvl="0" w:tplc="7BCCD1FC">
      <w:start w:val="1"/>
      <w:numFmt w:val="decimal"/>
      <w:lvlText w:val="%1."/>
      <w:lvlJc w:val="left"/>
      <w:pPr>
        <w:ind w:left="360" w:hanging="360"/>
      </w:pPr>
    </w:lvl>
    <w:lvl w:ilvl="1" w:tplc="2986745A">
      <w:start w:val="1"/>
      <w:numFmt w:val="lowerLetter"/>
      <w:lvlText w:val="%2."/>
      <w:lvlJc w:val="left"/>
      <w:pPr>
        <w:ind w:left="1080" w:hanging="360"/>
      </w:pPr>
    </w:lvl>
    <w:lvl w:ilvl="2" w:tplc="1432487C">
      <w:start w:val="1"/>
      <w:numFmt w:val="lowerRoman"/>
      <w:lvlText w:val="%3."/>
      <w:lvlJc w:val="right"/>
      <w:pPr>
        <w:ind w:left="1800" w:hanging="180"/>
      </w:pPr>
    </w:lvl>
    <w:lvl w:ilvl="3" w:tplc="500E8F5C">
      <w:start w:val="1"/>
      <w:numFmt w:val="decimal"/>
      <w:lvlText w:val="%4."/>
      <w:lvlJc w:val="left"/>
      <w:pPr>
        <w:ind w:left="2520" w:hanging="360"/>
      </w:pPr>
    </w:lvl>
    <w:lvl w:ilvl="4" w:tplc="2B84ADD2">
      <w:start w:val="1"/>
      <w:numFmt w:val="lowerLetter"/>
      <w:lvlText w:val="%5."/>
      <w:lvlJc w:val="left"/>
      <w:pPr>
        <w:ind w:left="3240" w:hanging="360"/>
      </w:pPr>
    </w:lvl>
    <w:lvl w:ilvl="5" w:tplc="021EBB06">
      <w:start w:val="1"/>
      <w:numFmt w:val="lowerRoman"/>
      <w:lvlText w:val="%6."/>
      <w:lvlJc w:val="right"/>
      <w:pPr>
        <w:ind w:left="3960" w:hanging="180"/>
      </w:pPr>
    </w:lvl>
    <w:lvl w:ilvl="6" w:tplc="7DC0C4EC">
      <w:start w:val="1"/>
      <w:numFmt w:val="decimal"/>
      <w:lvlText w:val="%7."/>
      <w:lvlJc w:val="left"/>
      <w:pPr>
        <w:ind w:left="4680" w:hanging="360"/>
      </w:pPr>
    </w:lvl>
    <w:lvl w:ilvl="7" w:tplc="24E6E48E">
      <w:start w:val="1"/>
      <w:numFmt w:val="lowerLetter"/>
      <w:lvlText w:val="%8."/>
      <w:lvlJc w:val="left"/>
      <w:pPr>
        <w:ind w:left="5400" w:hanging="360"/>
      </w:pPr>
    </w:lvl>
    <w:lvl w:ilvl="8" w:tplc="9676C648">
      <w:start w:val="1"/>
      <w:numFmt w:val="lowerRoman"/>
      <w:lvlText w:val="%9."/>
      <w:lvlJc w:val="right"/>
      <w:pPr>
        <w:ind w:left="6120" w:hanging="180"/>
      </w:pPr>
    </w:lvl>
  </w:abstractNum>
  <w:abstractNum w:abstractNumId="3"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5"/>
  </w:num>
  <w:num w:numId="2" w16cid:durableId="444428893">
    <w:abstractNumId w:val="1"/>
  </w:num>
  <w:num w:numId="3" w16cid:durableId="404690428">
    <w:abstractNumId w:val="0"/>
  </w:num>
  <w:num w:numId="4" w16cid:durableId="307134461">
    <w:abstractNumId w:val="4"/>
  </w:num>
  <w:num w:numId="5" w16cid:durableId="2101678289">
    <w:abstractNumId w:val="3"/>
  </w:num>
  <w:num w:numId="6" w16cid:durableId="52048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Boyne [3]">
    <w15:presenceInfo w15:providerId="AD" w15:userId="S::aidanboyne@PersonalMicrosoftSoftware.ucla.edu::62a2d0a1-f21e-48fb-8e90-9c4de6f7e057"/>
  </w15:person>
  <w15:person w15:author="Joe DiStefano III">
    <w15:presenceInfo w15:providerId="Windows Live" w15:userId="d6f5e4d4ed809f88"/>
  </w15:person>
  <w15:person w15:author="Aidan Boyne">
    <w15:presenceInfo w15:providerId="Windows Live" w15:userId="31a702b7fa8d0130"/>
  </w15:person>
  <w15:person w15:author="Aidan Boyne [2]">
    <w15:presenceInfo w15:providerId="AD" w15:userId="S::u251245@bcm.edu::2bc7fa02-2b81-4f9e-8e9a-fadda0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11F8B"/>
    <w:rsid w:val="00017A78"/>
    <w:rsid w:val="000378C4"/>
    <w:rsid w:val="000423D3"/>
    <w:rsid w:val="0006159F"/>
    <w:rsid w:val="00072930"/>
    <w:rsid w:val="000A0426"/>
    <w:rsid w:val="000C53B2"/>
    <w:rsid w:val="000F0C8D"/>
    <w:rsid w:val="00104E64"/>
    <w:rsid w:val="00106B0C"/>
    <w:rsid w:val="00131854"/>
    <w:rsid w:val="00134F5E"/>
    <w:rsid w:val="00136052"/>
    <w:rsid w:val="0014357F"/>
    <w:rsid w:val="00143C7D"/>
    <w:rsid w:val="001531C9"/>
    <w:rsid w:val="00154F33"/>
    <w:rsid w:val="00167F67"/>
    <w:rsid w:val="00176D73"/>
    <w:rsid w:val="0017747F"/>
    <w:rsid w:val="0019610D"/>
    <w:rsid w:val="00196B5B"/>
    <w:rsid w:val="001B2D6D"/>
    <w:rsid w:val="001D3BD8"/>
    <w:rsid w:val="001D7126"/>
    <w:rsid w:val="001F355C"/>
    <w:rsid w:val="0021304A"/>
    <w:rsid w:val="00221C9F"/>
    <w:rsid w:val="002428F2"/>
    <w:rsid w:val="002505F7"/>
    <w:rsid w:val="002523A2"/>
    <w:rsid w:val="0026505F"/>
    <w:rsid w:val="002710EC"/>
    <w:rsid w:val="00280D6F"/>
    <w:rsid w:val="00282C5F"/>
    <w:rsid w:val="00291034"/>
    <w:rsid w:val="002942D5"/>
    <w:rsid w:val="002A3EFA"/>
    <w:rsid w:val="002B6020"/>
    <w:rsid w:val="002D5896"/>
    <w:rsid w:val="002E0A93"/>
    <w:rsid w:val="00346FCC"/>
    <w:rsid w:val="003635EA"/>
    <w:rsid w:val="00374ABE"/>
    <w:rsid w:val="00385933"/>
    <w:rsid w:val="003907B8"/>
    <w:rsid w:val="00391D62"/>
    <w:rsid w:val="003A2945"/>
    <w:rsid w:val="003B7185"/>
    <w:rsid w:val="003D5BCB"/>
    <w:rsid w:val="003F7C5E"/>
    <w:rsid w:val="004255F0"/>
    <w:rsid w:val="004310FB"/>
    <w:rsid w:val="004501A8"/>
    <w:rsid w:val="004568CE"/>
    <w:rsid w:val="00460BD5"/>
    <w:rsid w:val="0046476B"/>
    <w:rsid w:val="0047429E"/>
    <w:rsid w:val="00483EAE"/>
    <w:rsid w:val="00496D3A"/>
    <w:rsid w:val="004A5E77"/>
    <w:rsid w:val="004B7FD2"/>
    <w:rsid w:val="004D215E"/>
    <w:rsid w:val="004E2B2E"/>
    <w:rsid w:val="004F524E"/>
    <w:rsid w:val="00503473"/>
    <w:rsid w:val="00510B2B"/>
    <w:rsid w:val="00511A69"/>
    <w:rsid w:val="00515499"/>
    <w:rsid w:val="005235B1"/>
    <w:rsid w:val="0054008B"/>
    <w:rsid w:val="00541FF9"/>
    <w:rsid w:val="00557755"/>
    <w:rsid w:val="005952C4"/>
    <w:rsid w:val="005A0B0E"/>
    <w:rsid w:val="005B324A"/>
    <w:rsid w:val="005B42BA"/>
    <w:rsid w:val="005D4BDE"/>
    <w:rsid w:val="005F2DD2"/>
    <w:rsid w:val="005F68BA"/>
    <w:rsid w:val="006537F7"/>
    <w:rsid w:val="00655B11"/>
    <w:rsid w:val="006622EB"/>
    <w:rsid w:val="0068109B"/>
    <w:rsid w:val="00686CE9"/>
    <w:rsid w:val="0068777D"/>
    <w:rsid w:val="00687DF7"/>
    <w:rsid w:val="006904E9"/>
    <w:rsid w:val="006A649A"/>
    <w:rsid w:val="006AFB48"/>
    <w:rsid w:val="006E0140"/>
    <w:rsid w:val="00717EA5"/>
    <w:rsid w:val="00740A00"/>
    <w:rsid w:val="00746BA6"/>
    <w:rsid w:val="00747357"/>
    <w:rsid w:val="0076399E"/>
    <w:rsid w:val="00775A83"/>
    <w:rsid w:val="007845A4"/>
    <w:rsid w:val="00791228"/>
    <w:rsid w:val="007B2BA4"/>
    <w:rsid w:val="007B2BE7"/>
    <w:rsid w:val="007F0229"/>
    <w:rsid w:val="00805E73"/>
    <w:rsid w:val="00811F10"/>
    <w:rsid w:val="00840199"/>
    <w:rsid w:val="008473EF"/>
    <w:rsid w:val="008A5127"/>
    <w:rsid w:val="008B7A11"/>
    <w:rsid w:val="008C2335"/>
    <w:rsid w:val="008C53F6"/>
    <w:rsid w:val="008D043E"/>
    <w:rsid w:val="008D4929"/>
    <w:rsid w:val="008D4DE8"/>
    <w:rsid w:val="008F17A3"/>
    <w:rsid w:val="008F3132"/>
    <w:rsid w:val="00903AE3"/>
    <w:rsid w:val="00940D33"/>
    <w:rsid w:val="00941D79"/>
    <w:rsid w:val="00943808"/>
    <w:rsid w:val="00955605"/>
    <w:rsid w:val="00976245"/>
    <w:rsid w:val="00980CF4"/>
    <w:rsid w:val="009908B8"/>
    <w:rsid w:val="00997685"/>
    <w:rsid w:val="009C5312"/>
    <w:rsid w:val="009E42A8"/>
    <w:rsid w:val="00A12608"/>
    <w:rsid w:val="00A2117F"/>
    <w:rsid w:val="00A35FA1"/>
    <w:rsid w:val="00A4573E"/>
    <w:rsid w:val="00A62288"/>
    <w:rsid w:val="00A64469"/>
    <w:rsid w:val="00A64A18"/>
    <w:rsid w:val="00A70471"/>
    <w:rsid w:val="00AB3AD8"/>
    <w:rsid w:val="00AC08E3"/>
    <w:rsid w:val="00AC1FEC"/>
    <w:rsid w:val="00AD0010"/>
    <w:rsid w:val="00AD2228"/>
    <w:rsid w:val="00AF7712"/>
    <w:rsid w:val="00B02507"/>
    <w:rsid w:val="00B14F34"/>
    <w:rsid w:val="00B269B6"/>
    <w:rsid w:val="00B443F9"/>
    <w:rsid w:val="00B46549"/>
    <w:rsid w:val="00B52F52"/>
    <w:rsid w:val="00B538C6"/>
    <w:rsid w:val="00B54800"/>
    <w:rsid w:val="00B56124"/>
    <w:rsid w:val="00B85D35"/>
    <w:rsid w:val="00B90F8F"/>
    <w:rsid w:val="00BD2453"/>
    <w:rsid w:val="00BD6F18"/>
    <w:rsid w:val="00BE6F86"/>
    <w:rsid w:val="00BF19E8"/>
    <w:rsid w:val="00C06176"/>
    <w:rsid w:val="00C22765"/>
    <w:rsid w:val="00C30342"/>
    <w:rsid w:val="00C32F67"/>
    <w:rsid w:val="00C41498"/>
    <w:rsid w:val="00C71339"/>
    <w:rsid w:val="00C76BBC"/>
    <w:rsid w:val="00C85A6C"/>
    <w:rsid w:val="00CA143C"/>
    <w:rsid w:val="00CB5EE1"/>
    <w:rsid w:val="00CC555B"/>
    <w:rsid w:val="00CD0155"/>
    <w:rsid w:val="00CE5184"/>
    <w:rsid w:val="00CF0192"/>
    <w:rsid w:val="00D02C1B"/>
    <w:rsid w:val="00D061BE"/>
    <w:rsid w:val="00D37F0E"/>
    <w:rsid w:val="00D42406"/>
    <w:rsid w:val="00D85563"/>
    <w:rsid w:val="00D94402"/>
    <w:rsid w:val="00DA4E2C"/>
    <w:rsid w:val="00DB4F10"/>
    <w:rsid w:val="00DE45C1"/>
    <w:rsid w:val="00DE75D9"/>
    <w:rsid w:val="00E268D1"/>
    <w:rsid w:val="00E277A7"/>
    <w:rsid w:val="00E35E2A"/>
    <w:rsid w:val="00E3743D"/>
    <w:rsid w:val="00E40399"/>
    <w:rsid w:val="00E75E4F"/>
    <w:rsid w:val="00E77908"/>
    <w:rsid w:val="00E8285F"/>
    <w:rsid w:val="00E91B41"/>
    <w:rsid w:val="00E96260"/>
    <w:rsid w:val="00E9796F"/>
    <w:rsid w:val="00EA30A0"/>
    <w:rsid w:val="00EA4BFA"/>
    <w:rsid w:val="00EA6950"/>
    <w:rsid w:val="00EB26FA"/>
    <w:rsid w:val="00EB5B96"/>
    <w:rsid w:val="00EC319C"/>
    <w:rsid w:val="00F116EE"/>
    <w:rsid w:val="00F15495"/>
    <w:rsid w:val="00F34624"/>
    <w:rsid w:val="00F42D8F"/>
    <w:rsid w:val="00F46174"/>
    <w:rsid w:val="00F57D08"/>
    <w:rsid w:val="00F60676"/>
    <w:rsid w:val="00F752CD"/>
    <w:rsid w:val="00F94FE6"/>
    <w:rsid w:val="00FA5060"/>
    <w:rsid w:val="00FB362E"/>
    <w:rsid w:val="00FB4C2E"/>
    <w:rsid w:val="00FC1174"/>
    <w:rsid w:val="00FC1F2C"/>
    <w:rsid w:val="00FD16E0"/>
    <w:rsid w:val="00FD7E84"/>
    <w:rsid w:val="00FE2D2C"/>
    <w:rsid w:val="00FE6CC7"/>
    <w:rsid w:val="00FF77E9"/>
    <w:rsid w:val="018CC551"/>
    <w:rsid w:val="0290E9D4"/>
    <w:rsid w:val="035A47DD"/>
    <w:rsid w:val="03AEEC1F"/>
    <w:rsid w:val="03D6191D"/>
    <w:rsid w:val="05ABCD37"/>
    <w:rsid w:val="0883EEE7"/>
    <w:rsid w:val="0934C375"/>
    <w:rsid w:val="0965280F"/>
    <w:rsid w:val="0B00F870"/>
    <w:rsid w:val="0B423A9E"/>
    <w:rsid w:val="0B62470C"/>
    <w:rsid w:val="0C148FFC"/>
    <w:rsid w:val="0ECDC4E9"/>
    <w:rsid w:val="104F8F61"/>
    <w:rsid w:val="1131D30C"/>
    <w:rsid w:val="1478EF8A"/>
    <w:rsid w:val="15AF1C82"/>
    <w:rsid w:val="172B0C2D"/>
    <w:rsid w:val="18219401"/>
    <w:rsid w:val="186089F2"/>
    <w:rsid w:val="1A6842DC"/>
    <w:rsid w:val="1E62F536"/>
    <w:rsid w:val="1EB966D3"/>
    <w:rsid w:val="22BCFCCD"/>
    <w:rsid w:val="2446EDD1"/>
    <w:rsid w:val="248D4DB1"/>
    <w:rsid w:val="26F0F18B"/>
    <w:rsid w:val="276CF0C1"/>
    <w:rsid w:val="2891D116"/>
    <w:rsid w:val="297F9438"/>
    <w:rsid w:val="29D8AD35"/>
    <w:rsid w:val="2B7F1372"/>
    <w:rsid w:val="2CB18027"/>
    <w:rsid w:val="2E4F3570"/>
    <w:rsid w:val="2FB43598"/>
    <w:rsid w:val="2FE5264A"/>
    <w:rsid w:val="31676D08"/>
    <w:rsid w:val="31B031E6"/>
    <w:rsid w:val="31CCEF74"/>
    <w:rsid w:val="32073CA7"/>
    <w:rsid w:val="3238B84B"/>
    <w:rsid w:val="33E0258E"/>
    <w:rsid w:val="34C66295"/>
    <w:rsid w:val="35DCCAED"/>
    <w:rsid w:val="35EC224F"/>
    <w:rsid w:val="38708A52"/>
    <w:rsid w:val="38BC363D"/>
    <w:rsid w:val="39118C82"/>
    <w:rsid w:val="3A2DC210"/>
    <w:rsid w:val="3A317574"/>
    <w:rsid w:val="3B56BD4F"/>
    <w:rsid w:val="3B5FAC75"/>
    <w:rsid w:val="407D6473"/>
    <w:rsid w:val="417C65F2"/>
    <w:rsid w:val="4308EB16"/>
    <w:rsid w:val="44683E1C"/>
    <w:rsid w:val="45565B40"/>
    <w:rsid w:val="47BB8DEF"/>
    <w:rsid w:val="4B40E4FF"/>
    <w:rsid w:val="4BFC4479"/>
    <w:rsid w:val="4C5266A1"/>
    <w:rsid w:val="4D492E3D"/>
    <w:rsid w:val="4D4F4731"/>
    <w:rsid w:val="4E12E957"/>
    <w:rsid w:val="518DBA4F"/>
    <w:rsid w:val="52407A48"/>
    <w:rsid w:val="53500E02"/>
    <w:rsid w:val="5594CC9E"/>
    <w:rsid w:val="56A8087B"/>
    <w:rsid w:val="56D8E15F"/>
    <w:rsid w:val="573C3C09"/>
    <w:rsid w:val="57A2E226"/>
    <w:rsid w:val="5852FA26"/>
    <w:rsid w:val="58784917"/>
    <w:rsid w:val="5B1D6836"/>
    <w:rsid w:val="5C7E1C5B"/>
    <w:rsid w:val="6043A030"/>
    <w:rsid w:val="61121F5B"/>
    <w:rsid w:val="6148290F"/>
    <w:rsid w:val="61BECAD7"/>
    <w:rsid w:val="61E716DA"/>
    <w:rsid w:val="6288FE25"/>
    <w:rsid w:val="64632732"/>
    <w:rsid w:val="65725172"/>
    <w:rsid w:val="66F59E2B"/>
    <w:rsid w:val="689AAF9B"/>
    <w:rsid w:val="690391F8"/>
    <w:rsid w:val="6D0590BB"/>
    <w:rsid w:val="6E167ACD"/>
    <w:rsid w:val="6E1D8C74"/>
    <w:rsid w:val="708F3968"/>
    <w:rsid w:val="70ABF079"/>
    <w:rsid w:val="70F8CC18"/>
    <w:rsid w:val="724862AC"/>
    <w:rsid w:val="72C24E19"/>
    <w:rsid w:val="72EA1D25"/>
    <w:rsid w:val="73A0F88B"/>
    <w:rsid w:val="74EBEAC6"/>
    <w:rsid w:val="75661380"/>
    <w:rsid w:val="7591FD31"/>
    <w:rsid w:val="75F8FC78"/>
    <w:rsid w:val="778100B4"/>
    <w:rsid w:val="7875B5E1"/>
    <w:rsid w:val="78AA1E04"/>
    <w:rsid w:val="7A90F641"/>
    <w:rsid w:val="7AD799B5"/>
    <w:rsid w:val="7B872611"/>
    <w:rsid w:val="7C8BB2ED"/>
    <w:rsid w:val="7DAA3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FD15E6B3-DB87-4EA3-8271-E07F54E0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 w:type="paragraph" w:styleId="Bibliography">
    <w:name w:val="Bibliography"/>
    <w:basedOn w:val="Normal"/>
    <w:next w:val="Normal"/>
    <w:uiPriority w:val="37"/>
    <w:unhideWhenUsed/>
    <w:rsid w:val="00E268D1"/>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228005691">
              <w:marLeft w:val="0"/>
              <w:marRight w:val="0"/>
              <w:marTop w:val="0"/>
              <w:marBottom w:val="240"/>
              <w:divBdr>
                <w:top w:val="none" w:sz="0" w:space="0" w:color="auto"/>
                <w:left w:val="none" w:sz="0" w:space="0" w:color="auto"/>
                <w:bottom w:val="none" w:sz="0" w:space="0" w:color="auto"/>
                <w:right w:val="none" w:sz="0" w:space="0" w:color="auto"/>
              </w:divBdr>
            </w:div>
            <w:div w:id="429935557">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i.org/10.1186/1756-6614-4-1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ithub.com/aidanboyne/BioCyb_UC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85DAFCC6B46D7B489EE01227F8FD0A88" ma:contentTypeVersion="3" ma:contentTypeDescription="Create a new document." ma:contentTypeScope="" ma:versionID="a83762b9488158e8fc73a82fe18a23ff">
  <xsd:schema xmlns:xsd="http://www.w3.org/2001/XMLSchema" xmlns:xs="http://www.w3.org/2001/XMLSchema" xmlns:p="http://schemas.microsoft.com/office/2006/metadata/properties" xmlns:ns3="1d82b4b4-17d4-4af2-a796-4b5603906f83" targetNamespace="http://schemas.microsoft.com/office/2006/metadata/properties" ma:root="true" ma:fieldsID="6936bd8766af30a3655eb9ad3d854106" ns3:_="">
    <xsd:import namespace="1d82b4b4-17d4-4af2-a796-4b5603906f83"/>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2b4b4-17d4-4af2-a796-4b5603906f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d82b4b4-17d4-4af2-a796-4b5603906f83" xsi:nil="true"/>
  </documentManagement>
</p:properties>
</file>

<file path=customXml/itemProps1.xml><?xml version="1.0" encoding="utf-8"?>
<ds:datastoreItem xmlns:ds="http://schemas.openxmlformats.org/officeDocument/2006/customXml" ds:itemID="{EE0F363E-B84E-46B8-96C3-BA4744382099}">
  <ds:schemaRefs>
    <ds:schemaRef ds:uri="http://schemas.microsoft.com/sharepoint/v3/contenttype/forms"/>
  </ds:schemaRefs>
</ds:datastoreItem>
</file>

<file path=customXml/itemProps2.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customXml/itemProps3.xml><?xml version="1.0" encoding="utf-8"?>
<ds:datastoreItem xmlns:ds="http://schemas.openxmlformats.org/officeDocument/2006/customXml" ds:itemID="{DF32D9CE-62DB-4D88-ADB3-F7B86479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2b4b4-17d4-4af2-a796-4b5603906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A57C7-A0AB-4768-A0E2-02B4B98C9DE4}">
  <ds:schemaRefs>
    <ds:schemaRef ds:uri="http://schemas.microsoft.com/office/2006/metadata/properties"/>
    <ds:schemaRef ds:uri="http://schemas.microsoft.com/office/infopath/2007/PartnerControls"/>
    <ds:schemaRef ds:uri="1d82b4b4-17d4-4af2-a796-4b5603906f83"/>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10</Pages>
  <Words>11198</Words>
  <Characters>63835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4</cp:revision>
  <cp:lastPrinted>2023-07-07T21:26:00Z</cp:lastPrinted>
  <dcterms:created xsi:type="dcterms:W3CDTF">2023-10-18T18:26:00Z</dcterms:created>
  <dcterms:modified xsi:type="dcterms:W3CDTF">2023-10-23T16:24:00Z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id="V8FEMf1O"/&gt;&lt;style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0x01010085DAFCC6B46D7B489EE01227F8FD0A88</vt:lpwstr>
  </property>
</Properties>
</file>